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3D2" w:rsidRPr="001F73D2" w:rsidRDefault="001F73D2" w:rsidP="001F73D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bn-BD"/>
        </w:rPr>
      </w:pPr>
      <w:proofErr w:type="gramStart"/>
      <w:r w:rsidRPr="001F73D2">
        <w:rPr>
          <w:rFonts w:ascii="Helvetica" w:eastAsia="Times New Roman" w:hAnsi="Helvetica" w:cs="Helvetica"/>
          <w:color w:val="610B38"/>
          <w:kern w:val="36"/>
          <w:sz w:val="44"/>
          <w:szCs w:val="44"/>
          <w:lang w:bidi="bn-BD"/>
        </w:rPr>
        <w:t>this</w:t>
      </w:r>
      <w:proofErr w:type="gramEnd"/>
      <w:r w:rsidRPr="001F73D2">
        <w:rPr>
          <w:rFonts w:ascii="Helvetica" w:eastAsia="Times New Roman" w:hAnsi="Helvetica" w:cs="Helvetica"/>
          <w:color w:val="610B38"/>
          <w:kern w:val="36"/>
          <w:sz w:val="44"/>
          <w:szCs w:val="44"/>
          <w:lang w:bidi="bn-BD"/>
        </w:rPr>
        <w:t xml:space="preserve"> keyword in java</w:t>
      </w:r>
    </w:p>
    <w:p w:rsidR="001F73D2" w:rsidRPr="001F73D2" w:rsidRDefault="001F73D2" w:rsidP="001F73D2">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lang w:bidi="bn-BD"/>
        </w:rPr>
        <w:t>There can be a lot of usage of </w:t>
      </w:r>
      <w:r w:rsidRPr="001F73D2">
        <w:rPr>
          <w:rFonts w:ascii="Verdana" w:eastAsia="Times New Roman" w:hAnsi="Verdana" w:cs="Times New Roman"/>
          <w:b/>
          <w:bCs/>
          <w:color w:val="000000"/>
          <w:sz w:val="20"/>
          <w:szCs w:val="20"/>
          <w:lang w:bidi="bn-BD"/>
        </w:rPr>
        <w:t>java this keyword</w:t>
      </w:r>
      <w:r w:rsidRPr="001F73D2">
        <w:rPr>
          <w:rFonts w:ascii="Verdana" w:eastAsia="Times New Roman" w:hAnsi="Verdana" w:cs="Times New Roman"/>
          <w:color w:val="000000"/>
          <w:sz w:val="20"/>
          <w:szCs w:val="20"/>
          <w:lang w:bidi="bn-BD"/>
        </w:rPr>
        <w:t>. In java, this is a </w:t>
      </w:r>
      <w:r w:rsidRPr="001F73D2">
        <w:rPr>
          <w:rFonts w:ascii="Verdana" w:eastAsia="Times New Roman" w:hAnsi="Verdana" w:cs="Times New Roman"/>
          <w:b/>
          <w:bCs/>
          <w:color w:val="000000"/>
          <w:sz w:val="20"/>
          <w:szCs w:val="20"/>
          <w:lang w:bidi="bn-BD"/>
        </w:rPr>
        <w:t>reference variable</w:t>
      </w:r>
      <w:r w:rsidRPr="001F73D2">
        <w:rPr>
          <w:rFonts w:ascii="Verdana" w:eastAsia="Times New Roman" w:hAnsi="Verdana" w:cs="Times New Roman"/>
          <w:color w:val="000000"/>
          <w:sz w:val="20"/>
          <w:szCs w:val="20"/>
          <w:lang w:bidi="bn-BD"/>
        </w:rPr>
        <w:t> that refers to the current object.</w:t>
      </w:r>
    </w:p>
    <w:p w:rsidR="001F73D2" w:rsidRPr="001F73D2" w:rsidRDefault="001F73D2" w:rsidP="001F7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bn-BD"/>
        </w:rPr>
      </w:pPr>
      <w:r w:rsidRPr="001F73D2">
        <w:rPr>
          <w:rFonts w:ascii="Helvetica" w:eastAsia="Times New Roman" w:hAnsi="Helvetica" w:cs="Helvetica"/>
          <w:color w:val="610B38"/>
          <w:sz w:val="38"/>
          <w:szCs w:val="38"/>
          <w:lang w:bidi="bn-BD"/>
        </w:rPr>
        <w:t>Usage of java this keyword</w:t>
      </w:r>
    </w:p>
    <w:p w:rsidR="001F73D2" w:rsidRPr="001F73D2" w:rsidRDefault="001F73D2" w:rsidP="001F73D2">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lang w:bidi="bn-BD"/>
        </w:rPr>
        <w:t>Here is given the 6 usage of java this keyword.</w:t>
      </w:r>
    </w:p>
    <w:p w:rsidR="001F73D2" w:rsidRPr="001F73D2" w:rsidRDefault="001F73D2" w:rsidP="001F73D2">
      <w:pPr>
        <w:numPr>
          <w:ilvl w:val="0"/>
          <w:numId w:val="16"/>
        </w:numPr>
        <w:shd w:val="clear" w:color="auto" w:fill="FFFFFF"/>
        <w:spacing w:before="60" w:after="100" w:afterAutospacing="1" w:line="345" w:lineRule="atLeast"/>
        <w:jc w:val="both"/>
        <w:rPr>
          <w:rFonts w:ascii="Verdana" w:eastAsia="Times New Roman" w:hAnsi="Verdana" w:cs="Times New Roman"/>
          <w:color w:val="000000"/>
          <w:sz w:val="20"/>
          <w:szCs w:val="20"/>
          <w:lang w:bidi="bn-BD"/>
        </w:rPr>
      </w:pPr>
      <w:proofErr w:type="gramStart"/>
      <w:r w:rsidRPr="001F73D2">
        <w:rPr>
          <w:rFonts w:ascii="Verdana" w:eastAsia="Times New Roman" w:hAnsi="Verdana" w:cs="Times New Roman"/>
          <w:color w:val="000000"/>
          <w:sz w:val="20"/>
          <w:szCs w:val="20"/>
          <w:lang w:bidi="bn-BD"/>
        </w:rPr>
        <w:t>this</w:t>
      </w:r>
      <w:proofErr w:type="gramEnd"/>
      <w:r w:rsidRPr="001F73D2">
        <w:rPr>
          <w:rFonts w:ascii="Verdana" w:eastAsia="Times New Roman" w:hAnsi="Verdana" w:cs="Times New Roman"/>
          <w:color w:val="000000"/>
          <w:sz w:val="20"/>
          <w:szCs w:val="20"/>
          <w:lang w:bidi="bn-BD"/>
        </w:rPr>
        <w:t xml:space="preserve"> can be used to refer current class instance variable.</w:t>
      </w:r>
    </w:p>
    <w:p w:rsidR="001F73D2" w:rsidRPr="001F73D2" w:rsidRDefault="001F73D2" w:rsidP="001F73D2">
      <w:pPr>
        <w:numPr>
          <w:ilvl w:val="0"/>
          <w:numId w:val="16"/>
        </w:numPr>
        <w:shd w:val="clear" w:color="auto" w:fill="FFFFFF"/>
        <w:spacing w:before="60" w:after="100" w:afterAutospacing="1" w:line="345" w:lineRule="atLeast"/>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lang w:bidi="bn-BD"/>
        </w:rPr>
        <w:t>this can be used to invoke current class method (implicitly)</w:t>
      </w:r>
    </w:p>
    <w:p w:rsidR="001F73D2" w:rsidRPr="001F73D2" w:rsidRDefault="001F73D2" w:rsidP="001F73D2">
      <w:pPr>
        <w:numPr>
          <w:ilvl w:val="0"/>
          <w:numId w:val="16"/>
        </w:numPr>
        <w:shd w:val="clear" w:color="auto" w:fill="FFFFFF"/>
        <w:spacing w:before="60" w:after="100" w:afterAutospacing="1" w:line="345" w:lineRule="atLeast"/>
        <w:jc w:val="both"/>
        <w:rPr>
          <w:rFonts w:ascii="Verdana" w:eastAsia="Times New Roman" w:hAnsi="Verdana" w:cs="Times New Roman"/>
          <w:color w:val="000000"/>
          <w:sz w:val="20"/>
          <w:szCs w:val="20"/>
          <w:lang w:bidi="bn-BD"/>
        </w:rPr>
      </w:pPr>
      <w:proofErr w:type="gramStart"/>
      <w:r w:rsidRPr="001F73D2">
        <w:rPr>
          <w:rFonts w:ascii="Verdana" w:eastAsia="Times New Roman" w:hAnsi="Verdana" w:cs="Times New Roman"/>
          <w:color w:val="000000"/>
          <w:sz w:val="20"/>
          <w:szCs w:val="20"/>
          <w:lang w:bidi="bn-BD"/>
        </w:rPr>
        <w:t>this(</w:t>
      </w:r>
      <w:proofErr w:type="gramEnd"/>
      <w:r w:rsidRPr="001F73D2">
        <w:rPr>
          <w:rFonts w:ascii="Verdana" w:eastAsia="Times New Roman" w:hAnsi="Verdana" w:cs="Times New Roman"/>
          <w:color w:val="000000"/>
          <w:sz w:val="20"/>
          <w:szCs w:val="20"/>
          <w:lang w:bidi="bn-BD"/>
        </w:rPr>
        <w:t>) can be used to invoke current class constructor.</w:t>
      </w:r>
    </w:p>
    <w:p w:rsidR="001F73D2" w:rsidRPr="001F73D2" w:rsidRDefault="001F73D2" w:rsidP="001F73D2">
      <w:pPr>
        <w:numPr>
          <w:ilvl w:val="0"/>
          <w:numId w:val="16"/>
        </w:numPr>
        <w:shd w:val="clear" w:color="auto" w:fill="FFFFFF"/>
        <w:spacing w:before="60" w:after="100" w:afterAutospacing="1" w:line="345" w:lineRule="atLeast"/>
        <w:jc w:val="both"/>
        <w:rPr>
          <w:rFonts w:ascii="Verdana" w:eastAsia="Times New Roman" w:hAnsi="Verdana" w:cs="Times New Roman"/>
          <w:color w:val="000000"/>
          <w:sz w:val="20"/>
          <w:szCs w:val="20"/>
          <w:lang w:bidi="bn-BD"/>
        </w:rPr>
      </w:pPr>
      <w:proofErr w:type="gramStart"/>
      <w:r w:rsidRPr="001F73D2">
        <w:rPr>
          <w:rFonts w:ascii="Verdana" w:eastAsia="Times New Roman" w:hAnsi="Verdana" w:cs="Times New Roman"/>
          <w:color w:val="000000"/>
          <w:sz w:val="20"/>
          <w:szCs w:val="20"/>
          <w:lang w:bidi="bn-BD"/>
        </w:rPr>
        <w:t>this</w:t>
      </w:r>
      <w:proofErr w:type="gramEnd"/>
      <w:r w:rsidRPr="001F73D2">
        <w:rPr>
          <w:rFonts w:ascii="Verdana" w:eastAsia="Times New Roman" w:hAnsi="Verdana" w:cs="Times New Roman"/>
          <w:color w:val="000000"/>
          <w:sz w:val="20"/>
          <w:szCs w:val="20"/>
          <w:lang w:bidi="bn-BD"/>
        </w:rPr>
        <w:t xml:space="preserve"> can be passed as an argument in the method call.</w:t>
      </w:r>
    </w:p>
    <w:p w:rsidR="001F73D2" w:rsidRPr="001F73D2" w:rsidRDefault="001F73D2" w:rsidP="001F73D2">
      <w:pPr>
        <w:numPr>
          <w:ilvl w:val="0"/>
          <w:numId w:val="16"/>
        </w:numPr>
        <w:shd w:val="clear" w:color="auto" w:fill="FFFFFF"/>
        <w:spacing w:before="60" w:after="100" w:afterAutospacing="1" w:line="345" w:lineRule="atLeast"/>
        <w:jc w:val="both"/>
        <w:rPr>
          <w:rFonts w:ascii="Verdana" w:eastAsia="Times New Roman" w:hAnsi="Verdana" w:cs="Times New Roman"/>
          <w:color w:val="000000"/>
          <w:sz w:val="20"/>
          <w:szCs w:val="20"/>
          <w:lang w:bidi="bn-BD"/>
        </w:rPr>
      </w:pPr>
      <w:proofErr w:type="gramStart"/>
      <w:r w:rsidRPr="001F73D2">
        <w:rPr>
          <w:rFonts w:ascii="Verdana" w:eastAsia="Times New Roman" w:hAnsi="Verdana" w:cs="Times New Roman"/>
          <w:color w:val="000000"/>
          <w:sz w:val="20"/>
          <w:szCs w:val="20"/>
          <w:lang w:bidi="bn-BD"/>
        </w:rPr>
        <w:t>this</w:t>
      </w:r>
      <w:proofErr w:type="gramEnd"/>
      <w:r w:rsidRPr="001F73D2">
        <w:rPr>
          <w:rFonts w:ascii="Verdana" w:eastAsia="Times New Roman" w:hAnsi="Verdana" w:cs="Times New Roman"/>
          <w:color w:val="000000"/>
          <w:sz w:val="20"/>
          <w:szCs w:val="20"/>
          <w:lang w:bidi="bn-BD"/>
        </w:rPr>
        <w:t xml:space="preserve"> can be passed as argument in the constructor call.</w:t>
      </w:r>
    </w:p>
    <w:p w:rsidR="001F73D2" w:rsidRPr="001F73D2" w:rsidRDefault="001F73D2" w:rsidP="001F73D2">
      <w:pPr>
        <w:numPr>
          <w:ilvl w:val="0"/>
          <w:numId w:val="16"/>
        </w:numPr>
        <w:shd w:val="clear" w:color="auto" w:fill="FFFFFF"/>
        <w:spacing w:before="60" w:after="100" w:afterAutospacing="1" w:line="345" w:lineRule="atLeast"/>
        <w:jc w:val="both"/>
        <w:rPr>
          <w:rFonts w:ascii="Verdana" w:eastAsia="Times New Roman" w:hAnsi="Verdana" w:cs="Times New Roman"/>
          <w:color w:val="000000"/>
          <w:sz w:val="20"/>
          <w:szCs w:val="20"/>
          <w:lang w:bidi="bn-BD"/>
        </w:rPr>
      </w:pPr>
      <w:proofErr w:type="gramStart"/>
      <w:r w:rsidRPr="001F73D2">
        <w:rPr>
          <w:rFonts w:ascii="Verdana" w:eastAsia="Times New Roman" w:hAnsi="Verdana" w:cs="Times New Roman"/>
          <w:color w:val="000000"/>
          <w:sz w:val="20"/>
          <w:szCs w:val="20"/>
          <w:lang w:bidi="bn-BD"/>
        </w:rPr>
        <w:t>this</w:t>
      </w:r>
      <w:proofErr w:type="gramEnd"/>
      <w:r w:rsidRPr="001F73D2">
        <w:rPr>
          <w:rFonts w:ascii="Verdana" w:eastAsia="Times New Roman" w:hAnsi="Verdana" w:cs="Times New Roman"/>
          <w:color w:val="000000"/>
          <w:sz w:val="20"/>
          <w:szCs w:val="20"/>
          <w:lang w:bidi="bn-BD"/>
        </w:rPr>
        <w:t xml:space="preserve"> can be used to return the current class instance from the method.</w:t>
      </w:r>
    </w:p>
    <w:p w:rsidR="001F73D2" w:rsidRPr="001F73D2" w:rsidRDefault="001F73D2" w:rsidP="001F73D2">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1F73D2">
        <w:rPr>
          <w:rFonts w:ascii="Verdana" w:eastAsia="Times New Roman" w:hAnsi="Verdana" w:cs="Times New Roman"/>
          <w:b/>
          <w:bCs/>
          <w:color w:val="000000"/>
          <w:sz w:val="20"/>
          <w:szCs w:val="20"/>
          <w:lang w:bidi="bn-BD"/>
        </w:rPr>
        <w:t>Suggestion:</w:t>
      </w:r>
      <w:r w:rsidRPr="001F73D2">
        <w:rPr>
          <w:rFonts w:ascii="Verdana" w:eastAsia="Times New Roman" w:hAnsi="Verdana" w:cs="Times New Roman"/>
          <w:color w:val="000000"/>
          <w:sz w:val="20"/>
          <w:szCs w:val="20"/>
          <w:lang w:bidi="bn-BD"/>
        </w:rPr>
        <w:t> If you are beginner to java, lookup only three usage of this keyword.</w:t>
      </w:r>
    </w:p>
    <w:p w:rsidR="001F73D2" w:rsidRPr="001F73D2" w:rsidRDefault="001F73D2" w:rsidP="001F73D2">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noProof/>
          <w:sz w:val="24"/>
          <w:szCs w:val="24"/>
          <w:lang w:bidi="bn-BD"/>
        </w:rPr>
        <w:drawing>
          <wp:inline distT="0" distB="0" distL="0" distR="0">
            <wp:extent cx="4013200" cy="863600"/>
            <wp:effectExtent l="0" t="0" r="6350" b="0"/>
            <wp:docPr id="3" name="Picture 3"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va this keywo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3200" cy="863600"/>
                    </a:xfrm>
                    <a:prstGeom prst="rect">
                      <a:avLst/>
                    </a:prstGeom>
                    <a:noFill/>
                    <a:ln>
                      <a:noFill/>
                    </a:ln>
                  </pic:spPr>
                </pic:pic>
              </a:graphicData>
            </a:graphic>
          </wp:inline>
        </w:drawing>
      </w:r>
    </w:p>
    <w:p w:rsidR="001F73D2" w:rsidRPr="001F73D2" w:rsidRDefault="004A08FA" w:rsidP="001F73D2">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25" style="width:0;height:.75pt" o:hrstd="t" o:hrnoshade="t" o:hr="t" fillcolor="#d4d4d4" stroked="f"/>
        </w:pict>
      </w:r>
    </w:p>
    <w:p w:rsidR="001F73D2" w:rsidRPr="001F73D2" w:rsidRDefault="001F73D2" w:rsidP="001F73D2">
      <w:pPr>
        <w:shd w:val="clear" w:color="auto" w:fill="FFFFFF"/>
        <w:spacing w:before="100" w:beforeAutospacing="1" w:after="100" w:afterAutospacing="1" w:line="312" w:lineRule="atLeast"/>
        <w:jc w:val="both"/>
        <w:outlineLvl w:val="2"/>
        <w:rPr>
          <w:ins w:id="0" w:author="Unknown"/>
          <w:rFonts w:ascii="Helvetica" w:eastAsia="Times New Roman" w:hAnsi="Helvetica" w:cs="Helvetica"/>
          <w:color w:val="610B4B"/>
          <w:sz w:val="32"/>
          <w:szCs w:val="32"/>
          <w:lang w:bidi="bn-BD"/>
        </w:rPr>
      </w:pPr>
      <w:ins w:id="1" w:author="Unknown">
        <w:r w:rsidRPr="001F73D2">
          <w:rPr>
            <w:rFonts w:ascii="Helvetica" w:eastAsia="Times New Roman" w:hAnsi="Helvetica" w:cs="Helvetica"/>
            <w:color w:val="610B4B"/>
            <w:sz w:val="32"/>
            <w:szCs w:val="32"/>
            <w:lang w:bidi="bn-BD"/>
          </w:rPr>
          <w:t xml:space="preserve">1) </w:t>
        </w:r>
        <w:proofErr w:type="gramStart"/>
        <w:r w:rsidRPr="001F73D2">
          <w:rPr>
            <w:rFonts w:ascii="Helvetica" w:eastAsia="Times New Roman" w:hAnsi="Helvetica" w:cs="Helvetica"/>
            <w:color w:val="610B4B"/>
            <w:sz w:val="32"/>
            <w:szCs w:val="32"/>
            <w:lang w:bidi="bn-BD"/>
          </w:rPr>
          <w:t>this</w:t>
        </w:r>
        <w:proofErr w:type="gramEnd"/>
        <w:r w:rsidRPr="001F73D2">
          <w:rPr>
            <w:rFonts w:ascii="Helvetica" w:eastAsia="Times New Roman" w:hAnsi="Helvetica" w:cs="Helvetica"/>
            <w:color w:val="610B4B"/>
            <w:sz w:val="32"/>
            <w:szCs w:val="32"/>
            <w:lang w:bidi="bn-BD"/>
          </w:rPr>
          <w:t>: to refer current class instance variable</w:t>
        </w:r>
      </w:ins>
    </w:p>
    <w:p w:rsidR="001F73D2" w:rsidRPr="001F73D2" w:rsidRDefault="001F73D2" w:rsidP="001F73D2">
      <w:pPr>
        <w:shd w:val="clear" w:color="auto" w:fill="FFFFFF"/>
        <w:spacing w:before="100" w:beforeAutospacing="1" w:after="100" w:afterAutospacing="1" w:line="240" w:lineRule="auto"/>
        <w:jc w:val="both"/>
        <w:rPr>
          <w:ins w:id="2" w:author="Unknown"/>
          <w:rFonts w:ascii="Verdana" w:eastAsia="Times New Roman" w:hAnsi="Verdana" w:cs="Times New Roman"/>
          <w:color w:val="000000"/>
          <w:sz w:val="20"/>
          <w:szCs w:val="20"/>
          <w:lang w:bidi="bn-BD"/>
        </w:rPr>
      </w:pPr>
      <w:proofErr w:type="gramStart"/>
      <w:ins w:id="3" w:author="Unknown">
        <w:r w:rsidRPr="001F73D2">
          <w:rPr>
            <w:rFonts w:ascii="Verdana" w:eastAsia="Times New Roman" w:hAnsi="Verdana" w:cs="Times New Roman"/>
            <w:color w:val="000000"/>
            <w:sz w:val="20"/>
            <w:szCs w:val="20"/>
            <w:lang w:bidi="bn-BD"/>
          </w:rPr>
          <w:t>The this</w:t>
        </w:r>
        <w:proofErr w:type="gramEnd"/>
        <w:r w:rsidRPr="001F73D2">
          <w:rPr>
            <w:rFonts w:ascii="Verdana" w:eastAsia="Times New Roman" w:hAnsi="Verdana" w:cs="Times New Roman"/>
            <w:color w:val="000000"/>
            <w:sz w:val="20"/>
            <w:szCs w:val="20"/>
            <w:lang w:bidi="bn-BD"/>
          </w:rPr>
          <w:t xml:space="preserve"> keyword can be used to refer current class instance variable. If there is ambiguity between the instance variables and parameters, this keyword resolves the problem of ambiguity.</w:t>
        </w:r>
      </w:ins>
    </w:p>
    <w:p w:rsidR="001F73D2" w:rsidRPr="001F73D2" w:rsidRDefault="001F73D2" w:rsidP="001F73D2">
      <w:pPr>
        <w:shd w:val="clear" w:color="auto" w:fill="FFFFFF"/>
        <w:spacing w:before="100" w:beforeAutospacing="1" w:after="100" w:afterAutospacing="1" w:line="240" w:lineRule="auto"/>
        <w:jc w:val="both"/>
        <w:outlineLvl w:val="3"/>
        <w:rPr>
          <w:ins w:id="4" w:author="Unknown"/>
          <w:rFonts w:ascii="Helvetica" w:eastAsia="Times New Roman" w:hAnsi="Helvetica" w:cs="Helvetica"/>
          <w:color w:val="610B4B"/>
          <w:sz w:val="29"/>
          <w:szCs w:val="29"/>
          <w:lang w:bidi="bn-BD"/>
        </w:rPr>
      </w:pPr>
      <w:ins w:id="5" w:author="Unknown">
        <w:r w:rsidRPr="001F73D2">
          <w:rPr>
            <w:rFonts w:ascii="Helvetica" w:eastAsia="Times New Roman" w:hAnsi="Helvetica" w:cs="Helvetica"/>
            <w:color w:val="610B4B"/>
            <w:sz w:val="29"/>
            <w:szCs w:val="29"/>
            <w:lang w:bidi="bn-BD"/>
          </w:rPr>
          <w:t>Understanding the problem without this keyword</w:t>
        </w:r>
      </w:ins>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42"/>
      </w:tblGrid>
      <w:tr w:rsidR="001F73D2" w:rsidRPr="001F73D2" w:rsidTr="001F73D2">
        <w:trPr>
          <w:tblCellSpacing w:w="15" w:type="dxa"/>
        </w:trPr>
        <w:tc>
          <w:tcPr>
            <w:tcW w:w="0" w:type="auto"/>
            <w:shd w:val="clear" w:color="auto" w:fill="FFFFFF"/>
            <w:vAlign w:val="center"/>
            <w:hideMark/>
          </w:tcPr>
          <w:p w:rsidR="001F73D2" w:rsidRPr="001F73D2" w:rsidRDefault="001F73D2" w:rsidP="001F73D2">
            <w:pPr>
              <w:spacing w:after="0" w:line="345" w:lineRule="atLeast"/>
              <w:ind w:left="30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lang w:bidi="bn-BD"/>
              </w:rPr>
              <w:t>Let's understand the problem if we don't use this keyword by the example given below:</w:t>
            </w:r>
          </w:p>
        </w:tc>
      </w:tr>
    </w:tbl>
    <w:p w:rsidR="001F73D2" w:rsidRPr="001F73D2" w:rsidRDefault="001F73D2" w:rsidP="001F73D2">
      <w:pPr>
        <w:numPr>
          <w:ilvl w:val="0"/>
          <w:numId w:val="17"/>
        </w:numPr>
        <w:shd w:val="clear" w:color="auto" w:fill="FFFFFF"/>
        <w:spacing w:after="0" w:line="345" w:lineRule="atLeast"/>
        <w:ind w:left="0"/>
        <w:jc w:val="both"/>
        <w:rPr>
          <w:ins w:id="6" w:author="Unknown"/>
          <w:rFonts w:ascii="Verdana" w:eastAsia="Times New Roman" w:hAnsi="Verdana" w:cs="Times New Roman"/>
          <w:color w:val="000000"/>
          <w:sz w:val="20"/>
          <w:szCs w:val="20"/>
          <w:lang w:bidi="bn-BD"/>
        </w:rPr>
      </w:pPr>
      <w:ins w:id="7"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Student{  </w:t>
        </w:r>
      </w:ins>
    </w:p>
    <w:p w:rsidR="001F73D2" w:rsidRPr="001F73D2" w:rsidRDefault="001F73D2" w:rsidP="001F73D2">
      <w:pPr>
        <w:numPr>
          <w:ilvl w:val="0"/>
          <w:numId w:val="17"/>
        </w:numPr>
        <w:shd w:val="clear" w:color="auto" w:fill="FFFFFF"/>
        <w:spacing w:after="0" w:line="345" w:lineRule="atLeast"/>
        <w:ind w:left="0"/>
        <w:jc w:val="both"/>
        <w:rPr>
          <w:ins w:id="8" w:author="Unknown"/>
          <w:rFonts w:ascii="Verdana" w:eastAsia="Times New Roman" w:hAnsi="Verdana" w:cs="Times New Roman"/>
          <w:color w:val="000000"/>
          <w:sz w:val="20"/>
          <w:szCs w:val="20"/>
          <w:lang w:bidi="bn-BD"/>
        </w:rPr>
      </w:pPr>
      <w:proofErr w:type="spellStart"/>
      <w:ins w:id="9" w:author="Unknown">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rollno</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17"/>
        </w:numPr>
        <w:shd w:val="clear" w:color="auto" w:fill="FFFFFF"/>
        <w:spacing w:after="0" w:line="345" w:lineRule="atLeast"/>
        <w:ind w:left="0"/>
        <w:jc w:val="both"/>
        <w:rPr>
          <w:ins w:id="10" w:author="Unknown"/>
          <w:rFonts w:ascii="Verdana" w:eastAsia="Times New Roman" w:hAnsi="Verdana" w:cs="Times New Roman"/>
          <w:color w:val="000000"/>
          <w:sz w:val="20"/>
          <w:szCs w:val="20"/>
          <w:lang w:bidi="bn-BD"/>
        </w:rPr>
      </w:pPr>
      <w:ins w:id="11" w:author="Unknown">
        <w:r w:rsidRPr="001F73D2">
          <w:rPr>
            <w:rFonts w:ascii="Verdana" w:eastAsia="Times New Roman" w:hAnsi="Verdana" w:cs="Times New Roman"/>
            <w:color w:val="000000"/>
            <w:sz w:val="20"/>
            <w:szCs w:val="20"/>
            <w:bdr w:val="none" w:sz="0" w:space="0" w:color="auto" w:frame="1"/>
            <w:lang w:bidi="bn-BD"/>
          </w:rPr>
          <w:t>String name;  </w:t>
        </w:r>
      </w:ins>
    </w:p>
    <w:p w:rsidR="001F73D2" w:rsidRPr="001F73D2" w:rsidRDefault="001F73D2" w:rsidP="001F73D2">
      <w:pPr>
        <w:numPr>
          <w:ilvl w:val="0"/>
          <w:numId w:val="17"/>
        </w:numPr>
        <w:shd w:val="clear" w:color="auto" w:fill="FFFFFF"/>
        <w:spacing w:after="0" w:line="345" w:lineRule="atLeast"/>
        <w:ind w:left="0"/>
        <w:jc w:val="both"/>
        <w:rPr>
          <w:ins w:id="12" w:author="Unknown"/>
          <w:rFonts w:ascii="Verdana" w:eastAsia="Times New Roman" w:hAnsi="Verdana" w:cs="Times New Roman"/>
          <w:color w:val="000000"/>
          <w:sz w:val="20"/>
          <w:szCs w:val="20"/>
          <w:lang w:bidi="bn-BD"/>
        </w:rPr>
      </w:pPr>
      <w:ins w:id="13" w:author="Unknown">
        <w:r w:rsidRPr="001F73D2">
          <w:rPr>
            <w:rFonts w:ascii="Verdana" w:eastAsia="Times New Roman" w:hAnsi="Verdana" w:cs="Times New Roman"/>
            <w:b/>
            <w:bCs/>
            <w:color w:val="006699"/>
            <w:sz w:val="20"/>
            <w:szCs w:val="20"/>
            <w:bdr w:val="none" w:sz="0" w:space="0" w:color="auto" w:frame="1"/>
            <w:lang w:bidi="bn-BD"/>
          </w:rPr>
          <w:t>float</w:t>
        </w:r>
        <w:r w:rsidRPr="001F73D2">
          <w:rPr>
            <w:rFonts w:ascii="Verdana" w:eastAsia="Times New Roman" w:hAnsi="Verdana" w:cs="Times New Roman"/>
            <w:color w:val="000000"/>
            <w:sz w:val="20"/>
            <w:szCs w:val="20"/>
            <w:bdr w:val="none" w:sz="0" w:space="0" w:color="auto" w:frame="1"/>
            <w:lang w:bidi="bn-BD"/>
          </w:rPr>
          <w:t> fee;  </w:t>
        </w:r>
      </w:ins>
    </w:p>
    <w:p w:rsidR="001F73D2" w:rsidRPr="001F73D2" w:rsidRDefault="001F73D2" w:rsidP="001F73D2">
      <w:pPr>
        <w:numPr>
          <w:ilvl w:val="0"/>
          <w:numId w:val="17"/>
        </w:numPr>
        <w:shd w:val="clear" w:color="auto" w:fill="FFFFFF"/>
        <w:spacing w:after="0" w:line="345" w:lineRule="atLeast"/>
        <w:ind w:left="0"/>
        <w:jc w:val="both"/>
        <w:rPr>
          <w:ins w:id="14" w:author="Unknown"/>
          <w:rFonts w:ascii="Verdana" w:eastAsia="Times New Roman" w:hAnsi="Verdana" w:cs="Times New Roman"/>
          <w:color w:val="000000"/>
          <w:sz w:val="20"/>
          <w:szCs w:val="20"/>
          <w:lang w:bidi="bn-BD"/>
        </w:rPr>
      </w:pPr>
      <w:ins w:id="15" w:author="Unknown">
        <w:r w:rsidRPr="001F73D2">
          <w:rPr>
            <w:rFonts w:ascii="Verdana" w:eastAsia="Times New Roman" w:hAnsi="Verdana" w:cs="Times New Roman"/>
            <w:color w:val="000000"/>
            <w:sz w:val="20"/>
            <w:szCs w:val="20"/>
            <w:bdr w:val="none" w:sz="0" w:space="0" w:color="auto" w:frame="1"/>
            <w:lang w:bidi="bn-BD"/>
          </w:rPr>
          <w:t>Student(</w:t>
        </w:r>
        <w:proofErr w:type="spellStart"/>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rollno,String</w:t>
        </w:r>
        <w:proofErr w:type="spellEnd"/>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name,</w:t>
        </w:r>
        <w:r w:rsidRPr="001F73D2">
          <w:rPr>
            <w:rFonts w:ascii="Verdana" w:eastAsia="Times New Roman" w:hAnsi="Verdana" w:cs="Times New Roman"/>
            <w:b/>
            <w:bCs/>
            <w:color w:val="006699"/>
            <w:sz w:val="20"/>
            <w:szCs w:val="20"/>
            <w:bdr w:val="none" w:sz="0" w:space="0" w:color="auto" w:frame="1"/>
            <w:lang w:bidi="bn-BD"/>
          </w:rPr>
          <w:t>float</w:t>
        </w:r>
        <w:proofErr w:type="spellEnd"/>
        <w:r w:rsidRPr="001F73D2">
          <w:rPr>
            <w:rFonts w:ascii="Verdana" w:eastAsia="Times New Roman" w:hAnsi="Verdana" w:cs="Times New Roman"/>
            <w:color w:val="000000"/>
            <w:sz w:val="20"/>
            <w:szCs w:val="20"/>
            <w:bdr w:val="none" w:sz="0" w:space="0" w:color="auto" w:frame="1"/>
            <w:lang w:bidi="bn-BD"/>
          </w:rPr>
          <w:t> fee){  </w:t>
        </w:r>
      </w:ins>
    </w:p>
    <w:p w:rsidR="001F73D2" w:rsidRPr="001F73D2" w:rsidRDefault="001F73D2" w:rsidP="001F73D2">
      <w:pPr>
        <w:numPr>
          <w:ilvl w:val="0"/>
          <w:numId w:val="17"/>
        </w:numPr>
        <w:shd w:val="clear" w:color="auto" w:fill="FFFFFF"/>
        <w:spacing w:after="0" w:line="345" w:lineRule="atLeast"/>
        <w:ind w:left="0"/>
        <w:jc w:val="both"/>
        <w:rPr>
          <w:ins w:id="16" w:author="Unknown"/>
          <w:rFonts w:ascii="Verdana" w:eastAsia="Times New Roman" w:hAnsi="Verdana" w:cs="Times New Roman"/>
          <w:color w:val="000000"/>
          <w:sz w:val="20"/>
          <w:szCs w:val="20"/>
          <w:lang w:bidi="bn-BD"/>
        </w:rPr>
      </w:pPr>
      <w:proofErr w:type="spellStart"/>
      <w:ins w:id="17" w:author="Unknown">
        <w:r w:rsidRPr="001F73D2">
          <w:rPr>
            <w:rFonts w:ascii="Verdana" w:eastAsia="Times New Roman" w:hAnsi="Verdana" w:cs="Times New Roman"/>
            <w:color w:val="000000"/>
            <w:sz w:val="20"/>
            <w:szCs w:val="20"/>
            <w:bdr w:val="none" w:sz="0" w:space="0" w:color="auto" w:frame="1"/>
            <w:lang w:bidi="bn-BD"/>
          </w:rPr>
          <w:t>rollno</w:t>
        </w:r>
        <w:proofErr w:type="spellEnd"/>
        <w:r w:rsidRPr="001F73D2">
          <w:rPr>
            <w:rFonts w:ascii="Verdana" w:eastAsia="Times New Roman" w:hAnsi="Verdana" w:cs="Times New Roman"/>
            <w:color w:val="000000"/>
            <w:sz w:val="20"/>
            <w:szCs w:val="20"/>
            <w:bdr w:val="none" w:sz="0" w:space="0" w:color="auto" w:frame="1"/>
            <w:lang w:bidi="bn-BD"/>
          </w:rPr>
          <w:t>=</w:t>
        </w:r>
        <w:proofErr w:type="spellStart"/>
        <w:r w:rsidRPr="001F73D2">
          <w:rPr>
            <w:rFonts w:ascii="Verdana" w:eastAsia="Times New Roman" w:hAnsi="Verdana" w:cs="Times New Roman"/>
            <w:color w:val="000000"/>
            <w:sz w:val="20"/>
            <w:szCs w:val="20"/>
            <w:bdr w:val="none" w:sz="0" w:space="0" w:color="auto" w:frame="1"/>
            <w:lang w:bidi="bn-BD"/>
          </w:rPr>
          <w:t>rollno</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17"/>
        </w:numPr>
        <w:shd w:val="clear" w:color="auto" w:fill="FFFFFF"/>
        <w:spacing w:after="0" w:line="345" w:lineRule="atLeast"/>
        <w:ind w:left="0"/>
        <w:jc w:val="both"/>
        <w:rPr>
          <w:ins w:id="18" w:author="Unknown"/>
          <w:rFonts w:ascii="Verdana" w:eastAsia="Times New Roman" w:hAnsi="Verdana" w:cs="Times New Roman"/>
          <w:color w:val="000000"/>
          <w:sz w:val="20"/>
          <w:szCs w:val="20"/>
          <w:lang w:bidi="bn-BD"/>
        </w:rPr>
      </w:pPr>
      <w:ins w:id="19" w:author="Unknown">
        <w:r w:rsidRPr="001F73D2">
          <w:rPr>
            <w:rFonts w:ascii="Verdana" w:eastAsia="Times New Roman" w:hAnsi="Verdana" w:cs="Times New Roman"/>
            <w:color w:val="000000"/>
            <w:sz w:val="20"/>
            <w:szCs w:val="20"/>
            <w:bdr w:val="none" w:sz="0" w:space="0" w:color="auto" w:frame="1"/>
            <w:lang w:bidi="bn-BD"/>
          </w:rPr>
          <w:lastRenderedPageBreak/>
          <w:t>name=name;  </w:t>
        </w:r>
      </w:ins>
    </w:p>
    <w:p w:rsidR="001F73D2" w:rsidRPr="001F73D2" w:rsidRDefault="001F73D2" w:rsidP="001F73D2">
      <w:pPr>
        <w:numPr>
          <w:ilvl w:val="0"/>
          <w:numId w:val="17"/>
        </w:numPr>
        <w:shd w:val="clear" w:color="auto" w:fill="FFFFFF"/>
        <w:spacing w:after="0" w:line="345" w:lineRule="atLeast"/>
        <w:ind w:left="0"/>
        <w:jc w:val="both"/>
        <w:rPr>
          <w:ins w:id="20" w:author="Unknown"/>
          <w:rFonts w:ascii="Verdana" w:eastAsia="Times New Roman" w:hAnsi="Verdana" w:cs="Times New Roman"/>
          <w:color w:val="000000"/>
          <w:sz w:val="20"/>
          <w:szCs w:val="20"/>
          <w:lang w:bidi="bn-BD"/>
        </w:rPr>
      </w:pPr>
      <w:ins w:id="21" w:author="Unknown">
        <w:r w:rsidRPr="001F73D2">
          <w:rPr>
            <w:rFonts w:ascii="Verdana" w:eastAsia="Times New Roman" w:hAnsi="Verdana" w:cs="Times New Roman"/>
            <w:color w:val="000000"/>
            <w:sz w:val="20"/>
            <w:szCs w:val="20"/>
            <w:bdr w:val="none" w:sz="0" w:space="0" w:color="auto" w:frame="1"/>
            <w:lang w:bidi="bn-BD"/>
          </w:rPr>
          <w:t>fee=fee;  </w:t>
        </w:r>
      </w:ins>
    </w:p>
    <w:p w:rsidR="001F73D2" w:rsidRPr="001F73D2" w:rsidRDefault="001F73D2" w:rsidP="001F73D2">
      <w:pPr>
        <w:numPr>
          <w:ilvl w:val="0"/>
          <w:numId w:val="17"/>
        </w:numPr>
        <w:shd w:val="clear" w:color="auto" w:fill="FFFFFF"/>
        <w:spacing w:after="0" w:line="345" w:lineRule="atLeast"/>
        <w:ind w:left="0"/>
        <w:jc w:val="both"/>
        <w:rPr>
          <w:ins w:id="22" w:author="Unknown"/>
          <w:rFonts w:ascii="Verdana" w:eastAsia="Times New Roman" w:hAnsi="Verdana" w:cs="Times New Roman"/>
          <w:color w:val="000000"/>
          <w:sz w:val="20"/>
          <w:szCs w:val="20"/>
          <w:lang w:bidi="bn-BD"/>
        </w:rPr>
      </w:pPr>
      <w:ins w:id="23"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17"/>
        </w:numPr>
        <w:shd w:val="clear" w:color="auto" w:fill="FFFFFF"/>
        <w:spacing w:after="0" w:line="345" w:lineRule="atLeast"/>
        <w:ind w:left="0"/>
        <w:jc w:val="both"/>
        <w:rPr>
          <w:ins w:id="24" w:author="Unknown"/>
          <w:rFonts w:ascii="Verdana" w:eastAsia="Times New Roman" w:hAnsi="Verdana" w:cs="Times New Roman"/>
          <w:color w:val="000000"/>
          <w:sz w:val="20"/>
          <w:szCs w:val="20"/>
          <w:lang w:bidi="bn-BD"/>
        </w:rPr>
      </w:pPr>
      <w:ins w:id="25" w:author="Unknown">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display(){</w:t>
        </w:r>
        <w:proofErr w:type="spellStart"/>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w:t>
        </w:r>
        <w:proofErr w:type="spellStart"/>
        <w:r w:rsidRPr="001F73D2">
          <w:rPr>
            <w:rFonts w:ascii="Verdana" w:eastAsia="Times New Roman" w:hAnsi="Verdana" w:cs="Times New Roman"/>
            <w:color w:val="000000"/>
            <w:sz w:val="20"/>
            <w:szCs w:val="20"/>
            <w:bdr w:val="none" w:sz="0" w:space="0" w:color="auto" w:frame="1"/>
            <w:lang w:bidi="bn-BD"/>
          </w:rPr>
          <w:t>rollno</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 "</w:t>
        </w:r>
        <w:r w:rsidRPr="001F73D2">
          <w:rPr>
            <w:rFonts w:ascii="Verdana" w:eastAsia="Times New Roman" w:hAnsi="Verdana" w:cs="Times New Roman"/>
            <w:color w:val="000000"/>
            <w:sz w:val="20"/>
            <w:szCs w:val="20"/>
            <w:bdr w:val="none" w:sz="0" w:space="0" w:color="auto" w:frame="1"/>
            <w:lang w:bidi="bn-BD"/>
          </w:rPr>
          <w:t>+name+</w:t>
        </w:r>
        <w:r w:rsidRPr="001F73D2">
          <w:rPr>
            <w:rFonts w:ascii="Verdana" w:eastAsia="Times New Roman" w:hAnsi="Verdana" w:cs="Times New Roman"/>
            <w:color w:val="0000FF"/>
            <w:sz w:val="20"/>
            <w:szCs w:val="20"/>
            <w:bdr w:val="none" w:sz="0" w:space="0" w:color="auto" w:frame="1"/>
            <w:lang w:bidi="bn-BD"/>
          </w:rPr>
          <w:t>" "</w:t>
        </w:r>
        <w:r w:rsidRPr="001F73D2">
          <w:rPr>
            <w:rFonts w:ascii="Verdana" w:eastAsia="Times New Roman" w:hAnsi="Verdana" w:cs="Times New Roman"/>
            <w:color w:val="000000"/>
            <w:sz w:val="20"/>
            <w:szCs w:val="20"/>
            <w:bdr w:val="none" w:sz="0" w:space="0" w:color="auto" w:frame="1"/>
            <w:lang w:bidi="bn-BD"/>
          </w:rPr>
          <w:t>+fee);}  </w:t>
        </w:r>
      </w:ins>
    </w:p>
    <w:p w:rsidR="001F73D2" w:rsidRPr="001F73D2" w:rsidRDefault="001F73D2" w:rsidP="001F73D2">
      <w:pPr>
        <w:numPr>
          <w:ilvl w:val="0"/>
          <w:numId w:val="17"/>
        </w:numPr>
        <w:shd w:val="clear" w:color="auto" w:fill="FFFFFF"/>
        <w:spacing w:after="0" w:line="345" w:lineRule="atLeast"/>
        <w:ind w:left="0"/>
        <w:jc w:val="both"/>
        <w:rPr>
          <w:ins w:id="26" w:author="Unknown"/>
          <w:rFonts w:ascii="Verdana" w:eastAsia="Times New Roman" w:hAnsi="Verdana" w:cs="Times New Roman"/>
          <w:color w:val="000000"/>
          <w:sz w:val="20"/>
          <w:szCs w:val="20"/>
          <w:lang w:bidi="bn-BD"/>
        </w:rPr>
      </w:pPr>
      <w:ins w:id="27"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17"/>
        </w:numPr>
        <w:shd w:val="clear" w:color="auto" w:fill="FFFFFF"/>
        <w:spacing w:after="0" w:line="345" w:lineRule="atLeast"/>
        <w:ind w:left="0"/>
        <w:jc w:val="both"/>
        <w:rPr>
          <w:ins w:id="28" w:author="Unknown"/>
          <w:rFonts w:ascii="Verdana" w:eastAsia="Times New Roman" w:hAnsi="Verdana" w:cs="Times New Roman"/>
          <w:color w:val="000000"/>
          <w:sz w:val="20"/>
          <w:szCs w:val="20"/>
          <w:lang w:bidi="bn-BD"/>
        </w:rPr>
      </w:pPr>
      <w:ins w:id="29"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TestThis1{  </w:t>
        </w:r>
      </w:ins>
    </w:p>
    <w:p w:rsidR="001F73D2" w:rsidRPr="001F73D2" w:rsidRDefault="001F73D2" w:rsidP="001F73D2">
      <w:pPr>
        <w:numPr>
          <w:ilvl w:val="0"/>
          <w:numId w:val="17"/>
        </w:numPr>
        <w:shd w:val="clear" w:color="auto" w:fill="FFFFFF"/>
        <w:spacing w:after="0" w:line="345" w:lineRule="atLeast"/>
        <w:ind w:left="0"/>
        <w:jc w:val="both"/>
        <w:rPr>
          <w:ins w:id="30" w:author="Unknown"/>
          <w:rFonts w:ascii="Verdana" w:eastAsia="Times New Roman" w:hAnsi="Verdana" w:cs="Times New Roman"/>
          <w:color w:val="000000"/>
          <w:sz w:val="20"/>
          <w:szCs w:val="20"/>
          <w:lang w:bidi="bn-BD"/>
        </w:rPr>
      </w:pPr>
      <w:ins w:id="31" w:author="Unknown">
        <w:r w:rsidRPr="001F73D2">
          <w:rPr>
            <w:rFonts w:ascii="Verdana" w:eastAsia="Times New Roman" w:hAnsi="Verdana" w:cs="Times New Roman"/>
            <w:b/>
            <w:bCs/>
            <w:color w:val="006699"/>
            <w:sz w:val="20"/>
            <w:szCs w:val="20"/>
            <w:bdr w:val="none" w:sz="0" w:space="0" w:color="auto" w:frame="1"/>
            <w:lang w:bidi="bn-BD"/>
          </w:rPr>
          <w:t>public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main(String </w:t>
        </w:r>
        <w:proofErr w:type="spellStart"/>
        <w:r w:rsidRPr="001F73D2">
          <w:rPr>
            <w:rFonts w:ascii="Verdana" w:eastAsia="Times New Roman" w:hAnsi="Verdana" w:cs="Times New Roman"/>
            <w:color w:val="000000"/>
            <w:sz w:val="20"/>
            <w:szCs w:val="20"/>
            <w:bdr w:val="none" w:sz="0" w:space="0" w:color="auto" w:frame="1"/>
            <w:lang w:bidi="bn-BD"/>
          </w:rPr>
          <w:t>args</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17"/>
        </w:numPr>
        <w:shd w:val="clear" w:color="auto" w:fill="FFFFFF"/>
        <w:spacing w:after="0" w:line="345" w:lineRule="atLeast"/>
        <w:ind w:left="0"/>
        <w:jc w:val="both"/>
        <w:rPr>
          <w:ins w:id="32" w:author="Unknown"/>
          <w:rFonts w:ascii="Verdana" w:eastAsia="Times New Roman" w:hAnsi="Verdana" w:cs="Times New Roman"/>
          <w:color w:val="000000"/>
          <w:sz w:val="20"/>
          <w:szCs w:val="20"/>
          <w:lang w:bidi="bn-BD"/>
        </w:rPr>
      </w:pPr>
      <w:ins w:id="33" w:author="Unknown">
        <w:r w:rsidRPr="001F73D2">
          <w:rPr>
            <w:rFonts w:ascii="Verdana" w:eastAsia="Times New Roman" w:hAnsi="Verdana" w:cs="Times New Roman"/>
            <w:color w:val="000000"/>
            <w:sz w:val="20"/>
            <w:szCs w:val="20"/>
            <w:bdr w:val="none" w:sz="0" w:space="0" w:color="auto" w:frame="1"/>
            <w:lang w:bidi="bn-BD"/>
          </w:rPr>
          <w:t>Student s1=</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Student(</w:t>
        </w:r>
        <w:r w:rsidRPr="001F73D2">
          <w:rPr>
            <w:rFonts w:ascii="Verdana" w:eastAsia="Times New Roman" w:hAnsi="Verdana" w:cs="Times New Roman"/>
            <w:color w:val="C00000"/>
            <w:sz w:val="20"/>
            <w:szCs w:val="20"/>
            <w:bdr w:val="none" w:sz="0" w:space="0" w:color="auto" w:frame="1"/>
            <w:lang w:bidi="bn-BD"/>
          </w:rPr>
          <w:t>111</w:t>
        </w:r>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"ankit"</w:t>
        </w:r>
        <w:r w:rsidRPr="001F73D2">
          <w:rPr>
            <w:rFonts w:ascii="Verdana" w:eastAsia="Times New Roman" w:hAnsi="Verdana" w:cs="Times New Roman"/>
            <w:color w:val="000000"/>
            <w:sz w:val="20"/>
            <w:szCs w:val="20"/>
            <w:bdr w:val="none" w:sz="0" w:space="0" w:color="auto" w:frame="1"/>
            <w:lang w:bidi="bn-BD"/>
          </w:rPr>
          <w:t>,5000f);  </w:t>
        </w:r>
      </w:ins>
    </w:p>
    <w:p w:rsidR="001F73D2" w:rsidRPr="001F73D2" w:rsidRDefault="001F73D2" w:rsidP="001F73D2">
      <w:pPr>
        <w:numPr>
          <w:ilvl w:val="0"/>
          <w:numId w:val="17"/>
        </w:numPr>
        <w:shd w:val="clear" w:color="auto" w:fill="FFFFFF"/>
        <w:spacing w:after="0" w:line="345" w:lineRule="atLeast"/>
        <w:ind w:left="0"/>
        <w:jc w:val="both"/>
        <w:rPr>
          <w:ins w:id="34" w:author="Unknown"/>
          <w:rFonts w:ascii="Verdana" w:eastAsia="Times New Roman" w:hAnsi="Verdana" w:cs="Times New Roman"/>
          <w:color w:val="000000"/>
          <w:sz w:val="20"/>
          <w:szCs w:val="20"/>
          <w:lang w:bidi="bn-BD"/>
        </w:rPr>
      </w:pPr>
      <w:ins w:id="35" w:author="Unknown">
        <w:r w:rsidRPr="001F73D2">
          <w:rPr>
            <w:rFonts w:ascii="Verdana" w:eastAsia="Times New Roman" w:hAnsi="Verdana" w:cs="Times New Roman"/>
            <w:color w:val="000000"/>
            <w:sz w:val="20"/>
            <w:szCs w:val="20"/>
            <w:bdr w:val="none" w:sz="0" w:space="0" w:color="auto" w:frame="1"/>
            <w:lang w:bidi="bn-BD"/>
          </w:rPr>
          <w:t>Student s2=</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Student(</w:t>
        </w:r>
        <w:r w:rsidRPr="001F73D2">
          <w:rPr>
            <w:rFonts w:ascii="Verdana" w:eastAsia="Times New Roman" w:hAnsi="Verdana" w:cs="Times New Roman"/>
            <w:color w:val="C00000"/>
            <w:sz w:val="20"/>
            <w:szCs w:val="20"/>
            <w:bdr w:val="none" w:sz="0" w:space="0" w:color="auto" w:frame="1"/>
            <w:lang w:bidi="bn-BD"/>
          </w:rPr>
          <w:t>112</w:t>
        </w:r>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"sumit"</w:t>
        </w:r>
        <w:r w:rsidRPr="001F73D2">
          <w:rPr>
            <w:rFonts w:ascii="Verdana" w:eastAsia="Times New Roman" w:hAnsi="Verdana" w:cs="Times New Roman"/>
            <w:color w:val="000000"/>
            <w:sz w:val="20"/>
            <w:szCs w:val="20"/>
            <w:bdr w:val="none" w:sz="0" w:space="0" w:color="auto" w:frame="1"/>
            <w:lang w:bidi="bn-BD"/>
          </w:rPr>
          <w:t>,6000f);  </w:t>
        </w:r>
      </w:ins>
    </w:p>
    <w:p w:rsidR="001F73D2" w:rsidRPr="001F73D2" w:rsidRDefault="001F73D2" w:rsidP="001F73D2">
      <w:pPr>
        <w:numPr>
          <w:ilvl w:val="0"/>
          <w:numId w:val="17"/>
        </w:numPr>
        <w:shd w:val="clear" w:color="auto" w:fill="FFFFFF"/>
        <w:spacing w:after="0" w:line="345" w:lineRule="atLeast"/>
        <w:ind w:left="0"/>
        <w:jc w:val="both"/>
        <w:rPr>
          <w:ins w:id="36" w:author="Unknown"/>
          <w:rFonts w:ascii="Verdana" w:eastAsia="Times New Roman" w:hAnsi="Verdana" w:cs="Times New Roman"/>
          <w:color w:val="000000"/>
          <w:sz w:val="20"/>
          <w:szCs w:val="20"/>
          <w:lang w:bidi="bn-BD"/>
        </w:rPr>
      </w:pPr>
      <w:ins w:id="37" w:author="Unknown">
        <w:r w:rsidRPr="001F73D2">
          <w:rPr>
            <w:rFonts w:ascii="Verdana" w:eastAsia="Times New Roman" w:hAnsi="Verdana" w:cs="Times New Roman"/>
            <w:color w:val="000000"/>
            <w:sz w:val="20"/>
            <w:szCs w:val="20"/>
            <w:bdr w:val="none" w:sz="0" w:space="0" w:color="auto" w:frame="1"/>
            <w:lang w:bidi="bn-BD"/>
          </w:rPr>
          <w:t>s1.display();  </w:t>
        </w:r>
      </w:ins>
    </w:p>
    <w:p w:rsidR="001F73D2" w:rsidRPr="001F73D2" w:rsidRDefault="001F73D2" w:rsidP="001F73D2">
      <w:pPr>
        <w:numPr>
          <w:ilvl w:val="0"/>
          <w:numId w:val="17"/>
        </w:numPr>
        <w:shd w:val="clear" w:color="auto" w:fill="FFFFFF"/>
        <w:spacing w:after="0" w:line="345" w:lineRule="atLeast"/>
        <w:ind w:left="0"/>
        <w:jc w:val="both"/>
        <w:rPr>
          <w:ins w:id="38" w:author="Unknown"/>
          <w:rFonts w:ascii="Verdana" w:eastAsia="Times New Roman" w:hAnsi="Verdana" w:cs="Times New Roman"/>
          <w:color w:val="000000"/>
          <w:sz w:val="20"/>
          <w:szCs w:val="20"/>
          <w:lang w:bidi="bn-BD"/>
        </w:rPr>
      </w:pPr>
      <w:ins w:id="39" w:author="Unknown">
        <w:r w:rsidRPr="001F73D2">
          <w:rPr>
            <w:rFonts w:ascii="Verdana" w:eastAsia="Times New Roman" w:hAnsi="Verdana" w:cs="Times New Roman"/>
            <w:color w:val="000000"/>
            <w:sz w:val="20"/>
            <w:szCs w:val="20"/>
            <w:bdr w:val="none" w:sz="0" w:space="0" w:color="auto" w:frame="1"/>
            <w:lang w:bidi="bn-BD"/>
          </w:rPr>
          <w:t>s2.display();  </w:t>
        </w:r>
      </w:ins>
    </w:p>
    <w:p w:rsidR="00F63B94" w:rsidRPr="00F63B94" w:rsidRDefault="001F73D2" w:rsidP="001F73D2">
      <w:pPr>
        <w:numPr>
          <w:ilvl w:val="0"/>
          <w:numId w:val="17"/>
        </w:numPr>
        <w:shd w:val="clear" w:color="auto" w:fill="FFFFFF"/>
        <w:spacing w:after="120" w:line="345" w:lineRule="atLeast"/>
        <w:ind w:left="0"/>
        <w:jc w:val="both"/>
        <w:rPr>
          <w:rFonts w:ascii="Verdana" w:eastAsia="Times New Roman" w:hAnsi="Verdana" w:cs="Times New Roman"/>
          <w:color w:val="000000"/>
          <w:sz w:val="20"/>
          <w:szCs w:val="20"/>
          <w:lang w:bidi="bn-BD"/>
        </w:rPr>
      </w:pPr>
      <w:ins w:id="40" w:author="Unknown">
        <w:r w:rsidRPr="001F73D2">
          <w:rPr>
            <w:rFonts w:ascii="Verdana" w:eastAsia="Times New Roman" w:hAnsi="Verdana" w:cs="Times New Roman"/>
            <w:color w:val="000000"/>
            <w:sz w:val="20"/>
            <w:szCs w:val="20"/>
            <w:bdr w:val="none" w:sz="0" w:space="0" w:color="auto" w:frame="1"/>
            <w:lang w:bidi="bn-BD"/>
          </w:rPr>
          <w:t>}</w:t>
        </w:r>
      </w:ins>
    </w:p>
    <w:p w:rsidR="001F73D2" w:rsidRPr="001F73D2" w:rsidRDefault="001F73D2" w:rsidP="001F73D2">
      <w:pPr>
        <w:numPr>
          <w:ilvl w:val="0"/>
          <w:numId w:val="17"/>
        </w:numPr>
        <w:shd w:val="clear" w:color="auto" w:fill="FFFFFF"/>
        <w:spacing w:after="120" w:line="345" w:lineRule="atLeast"/>
        <w:ind w:left="0"/>
        <w:jc w:val="both"/>
        <w:rPr>
          <w:ins w:id="41" w:author="Unknown"/>
          <w:rFonts w:ascii="Verdana" w:eastAsia="Times New Roman" w:hAnsi="Verdana" w:cs="Times New Roman"/>
          <w:color w:val="000000"/>
          <w:sz w:val="20"/>
          <w:szCs w:val="20"/>
          <w:lang w:bidi="bn-BD"/>
        </w:rPr>
      </w:pPr>
      <w:ins w:id="42"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shd w:val="clear" w:color="auto" w:fill="FFFFFF"/>
        <w:spacing w:before="100" w:beforeAutospacing="1" w:after="100" w:afterAutospacing="1" w:line="240" w:lineRule="auto"/>
        <w:jc w:val="both"/>
        <w:rPr>
          <w:ins w:id="43" w:author="Unknown"/>
          <w:rFonts w:ascii="Verdana" w:eastAsia="Times New Roman" w:hAnsi="Verdana" w:cs="Times New Roman"/>
          <w:color w:val="000000"/>
          <w:sz w:val="20"/>
          <w:szCs w:val="20"/>
          <w:lang w:bidi="bn-BD"/>
        </w:rPr>
      </w:pPr>
      <w:ins w:id="44" w:author="Unknown">
        <w:r w:rsidRPr="001F73D2">
          <w:rPr>
            <w:rFonts w:ascii="Verdana" w:eastAsia="Times New Roman" w:hAnsi="Verdana" w:cs="Times New Roman"/>
            <w:color w:val="000000"/>
            <w:sz w:val="20"/>
            <w:szCs w:val="20"/>
            <w:lang w:bidi="bn-BD"/>
          </w:rPr>
          <w:t>Output:</w:t>
        </w:r>
      </w:ins>
    </w:p>
    <w:p w:rsidR="001F73D2" w:rsidRP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45" w:author="Unknown"/>
          <w:rFonts w:ascii="Courier New" w:eastAsia="Times New Roman" w:hAnsi="Courier New" w:cs="Courier New"/>
          <w:color w:val="000000"/>
          <w:sz w:val="20"/>
          <w:szCs w:val="20"/>
          <w:lang w:bidi="bn-BD"/>
        </w:rPr>
      </w:pPr>
      <w:ins w:id="46" w:author="Unknown">
        <w:r w:rsidRPr="001F73D2">
          <w:rPr>
            <w:rFonts w:ascii="Courier New" w:eastAsia="Times New Roman" w:hAnsi="Courier New" w:cs="Courier New"/>
            <w:color w:val="000000"/>
            <w:sz w:val="20"/>
            <w:szCs w:val="20"/>
            <w:lang w:bidi="bn-BD"/>
          </w:rPr>
          <w:t>0 null 0.0</w:t>
        </w:r>
      </w:ins>
    </w:p>
    <w:p w:rsidR="001F73D2" w:rsidRP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47" w:author="Unknown"/>
          <w:rFonts w:ascii="Courier New" w:eastAsia="Times New Roman" w:hAnsi="Courier New" w:cs="Courier New"/>
          <w:color w:val="000000"/>
          <w:sz w:val="20"/>
          <w:szCs w:val="20"/>
          <w:lang w:bidi="bn-BD"/>
        </w:rPr>
      </w:pPr>
      <w:ins w:id="48" w:author="Unknown">
        <w:r w:rsidRPr="001F73D2">
          <w:rPr>
            <w:rFonts w:ascii="Courier New" w:eastAsia="Times New Roman" w:hAnsi="Courier New" w:cs="Courier New"/>
            <w:color w:val="000000"/>
            <w:sz w:val="20"/>
            <w:szCs w:val="20"/>
            <w:lang w:bidi="bn-BD"/>
          </w:rPr>
          <w:t>0 null 0.0</w:t>
        </w:r>
      </w:ins>
    </w:p>
    <w:p w:rsidR="001F73D2" w:rsidRPr="001F73D2" w:rsidRDefault="001F73D2" w:rsidP="001F73D2">
      <w:pPr>
        <w:shd w:val="clear" w:color="auto" w:fill="FFFFFF"/>
        <w:spacing w:before="100" w:beforeAutospacing="1" w:after="100" w:afterAutospacing="1" w:line="240" w:lineRule="auto"/>
        <w:jc w:val="both"/>
        <w:rPr>
          <w:ins w:id="49" w:author="Unknown"/>
          <w:rFonts w:ascii="Verdana" w:eastAsia="Times New Roman" w:hAnsi="Verdana" w:cs="Times New Roman"/>
          <w:color w:val="000000"/>
          <w:sz w:val="20"/>
          <w:szCs w:val="20"/>
          <w:lang w:bidi="bn-BD"/>
        </w:rPr>
      </w:pPr>
      <w:ins w:id="50" w:author="Unknown">
        <w:r w:rsidRPr="001F73D2">
          <w:rPr>
            <w:rFonts w:ascii="Verdana" w:eastAsia="Times New Roman" w:hAnsi="Verdana" w:cs="Times New Roman"/>
            <w:color w:val="000000"/>
            <w:sz w:val="20"/>
            <w:szCs w:val="20"/>
            <w:lang w:bidi="bn-BD"/>
          </w:rPr>
          <w:t>In the above example, parameters (formal arguments) and instance variables are same. So, we are using this keyword to distinguish local variable and instance variable.</w:t>
        </w:r>
      </w:ins>
    </w:p>
    <w:p w:rsidR="001F73D2" w:rsidRPr="001F73D2" w:rsidRDefault="001F73D2" w:rsidP="001F73D2">
      <w:pPr>
        <w:shd w:val="clear" w:color="auto" w:fill="FFFFFF"/>
        <w:spacing w:before="100" w:beforeAutospacing="1" w:after="100" w:afterAutospacing="1" w:line="240" w:lineRule="auto"/>
        <w:jc w:val="both"/>
        <w:outlineLvl w:val="3"/>
        <w:rPr>
          <w:ins w:id="51" w:author="Unknown"/>
          <w:rFonts w:ascii="Helvetica" w:eastAsia="Times New Roman" w:hAnsi="Helvetica" w:cs="Helvetica"/>
          <w:color w:val="610B4B"/>
          <w:sz w:val="29"/>
          <w:szCs w:val="29"/>
          <w:lang w:bidi="bn-BD"/>
        </w:rPr>
      </w:pPr>
      <w:ins w:id="52" w:author="Unknown">
        <w:r w:rsidRPr="001F73D2">
          <w:rPr>
            <w:rFonts w:ascii="Helvetica" w:eastAsia="Times New Roman" w:hAnsi="Helvetica" w:cs="Helvetica"/>
            <w:color w:val="610B4B"/>
            <w:sz w:val="29"/>
            <w:szCs w:val="29"/>
            <w:lang w:bidi="bn-BD"/>
          </w:rPr>
          <w:t>Solution of the above problem by this keyword</w:t>
        </w:r>
      </w:ins>
    </w:p>
    <w:p w:rsidR="001F73D2" w:rsidRPr="001F73D2" w:rsidRDefault="001F73D2" w:rsidP="001F73D2">
      <w:pPr>
        <w:numPr>
          <w:ilvl w:val="0"/>
          <w:numId w:val="18"/>
        </w:numPr>
        <w:shd w:val="clear" w:color="auto" w:fill="FFFFFF"/>
        <w:spacing w:after="0" w:line="345" w:lineRule="atLeast"/>
        <w:ind w:left="0"/>
        <w:jc w:val="both"/>
        <w:rPr>
          <w:ins w:id="53" w:author="Unknown"/>
          <w:rFonts w:ascii="Verdana" w:eastAsia="Times New Roman" w:hAnsi="Verdana" w:cs="Times New Roman"/>
          <w:color w:val="000000"/>
          <w:sz w:val="20"/>
          <w:szCs w:val="20"/>
          <w:lang w:bidi="bn-BD"/>
        </w:rPr>
      </w:pPr>
      <w:ins w:id="54"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Student{  </w:t>
        </w:r>
      </w:ins>
    </w:p>
    <w:p w:rsidR="001F73D2" w:rsidRPr="001F73D2" w:rsidRDefault="001F73D2" w:rsidP="001F73D2">
      <w:pPr>
        <w:numPr>
          <w:ilvl w:val="0"/>
          <w:numId w:val="18"/>
        </w:numPr>
        <w:shd w:val="clear" w:color="auto" w:fill="FFFFFF"/>
        <w:spacing w:after="0" w:line="345" w:lineRule="atLeast"/>
        <w:ind w:left="0"/>
        <w:jc w:val="both"/>
        <w:rPr>
          <w:ins w:id="55" w:author="Unknown"/>
          <w:rFonts w:ascii="Verdana" w:eastAsia="Times New Roman" w:hAnsi="Verdana" w:cs="Times New Roman"/>
          <w:color w:val="000000"/>
          <w:sz w:val="20"/>
          <w:szCs w:val="20"/>
          <w:lang w:bidi="bn-BD"/>
        </w:rPr>
      </w:pPr>
      <w:proofErr w:type="spellStart"/>
      <w:ins w:id="56" w:author="Unknown">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rollno</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18"/>
        </w:numPr>
        <w:shd w:val="clear" w:color="auto" w:fill="FFFFFF"/>
        <w:spacing w:after="0" w:line="345" w:lineRule="atLeast"/>
        <w:ind w:left="0"/>
        <w:jc w:val="both"/>
        <w:rPr>
          <w:ins w:id="57" w:author="Unknown"/>
          <w:rFonts w:ascii="Verdana" w:eastAsia="Times New Roman" w:hAnsi="Verdana" w:cs="Times New Roman"/>
          <w:color w:val="000000"/>
          <w:sz w:val="20"/>
          <w:szCs w:val="20"/>
          <w:lang w:bidi="bn-BD"/>
        </w:rPr>
      </w:pPr>
      <w:ins w:id="58" w:author="Unknown">
        <w:r w:rsidRPr="001F73D2">
          <w:rPr>
            <w:rFonts w:ascii="Verdana" w:eastAsia="Times New Roman" w:hAnsi="Verdana" w:cs="Times New Roman"/>
            <w:color w:val="000000"/>
            <w:sz w:val="20"/>
            <w:szCs w:val="20"/>
            <w:bdr w:val="none" w:sz="0" w:space="0" w:color="auto" w:frame="1"/>
            <w:lang w:bidi="bn-BD"/>
          </w:rPr>
          <w:t>String name;  </w:t>
        </w:r>
      </w:ins>
    </w:p>
    <w:p w:rsidR="001F73D2" w:rsidRPr="001F73D2" w:rsidRDefault="001F73D2" w:rsidP="001F73D2">
      <w:pPr>
        <w:numPr>
          <w:ilvl w:val="0"/>
          <w:numId w:val="18"/>
        </w:numPr>
        <w:shd w:val="clear" w:color="auto" w:fill="FFFFFF"/>
        <w:spacing w:after="0" w:line="345" w:lineRule="atLeast"/>
        <w:ind w:left="0"/>
        <w:jc w:val="both"/>
        <w:rPr>
          <w:ins w:id="59" w:author="Unknown"/>
          <w:rFonts w:ascii="Verdana" w:eastAsia="Times New Roman" w:hAnsi="Verdana" w:cs="Times New Roman"/>
          <w:color w:val="000000"/>
          <w:sz w:val="20"/>
          <w:szCs w:val="20"/>
          <w:lang w:bidi="bn-BD"/>
        </w:rPr>
      </w:pPr>
      <w:ins w:id="60" w:author="Unknown">
        <w:r w:rsidRPr="001F73D2">
          <w:rPr>
            <w:rFonts w:ascii="Verdana" w:eastAsia="Times New Roman" w:hAnsi="Verdana" w:cs="Times New Roman"/>
            <w:b/>
            <w:bCs/>
            <w:color w:val="006699"/>
            <w:sz w:val="20"/>
            <w:szCs w:val="20"/>
            <w:bdr w:val="none" w:sz="0" w:space="0" w:color="auto" w:frame="1"/>
            <w:lang w:bidi="bn-BD"/>
          </w:rPr>
          <w:t>float</w:t>
        </w:r>
        <w:r w:rsidRPr="001F73D2">
          <w:rPr>
            <w:rFonts w:ascii="Verdana" w:eastAsia="Times New Roman" w:hAnsi="Verdana" w:cs="Times New Roman"/>
            <w:color w:val="000000"/>
            <w:sz w:val="20"/>
            <w:szCs w:val="20"/>
            <w:bdr w:val="none" w:sz="0" w:space="0" w:color="auto" w:frame="1"/>
            <w:lang w:bidi="bn-BD"/>
          </w:rPr>
          <w:t> fee;  </w:t>
        </w:r>
      </w:ins>
    </w:p>
    <w:p w:rsidR="001F73D2" w:rsidRPr="001F73D2" w:rsidRDefault="001F73D2" w:rsidP="001F73D2">
      <w:pPr>
        <w:numPr>
          <w:ilvl w:val="0"/>
          <w:numId w:val="18"/>
        </w:numPr>
        <w:shd w:val="clear" w:color="auto" w:fill="FFFFFF"/>
        <w:spacing w:after="0" w:line="345" w:lineRule="atLeast"/>
        <w:ind w:left="0"/>
        <w:jc w:val="both"/>
        <w:rPr>
          <w:ins w:id="61" w:author="Unknown"/>
          <w:rFonts w:ascii="Verdana" w:eastAsia="Times New Roman" w:hAnsi="Verdana" w:cs="Times New Roman"/>
          <w:color w:val="000000"/>
          <w:sz w:val="20"/>
          <w:szCs w:val="20"/>
          <w:lang w:bidi="bn-BD"/>
        </w:rPr>
      </w:pPr>
      <w:ins w:id="62" w:author="Unknown">
        <w:r w:rsidRPr="001F73D2">
          <w:rPr>
            <w:rFonts w:ascii="Verdana" w:eastAsia="Times New Roman" w:hAnsi="Verdana" w:cs="Times New Roman"/>
            <w:color w:val="000000"/>
            <w:sz w:val="20"/>
            <w:szCs w:val="20"/>
            <w:bdr w:val="none" w:sz="0" w:space="0" w:color="auto" w:frame="1"/>
            <w:lang w:bidi="bn-BD"/>
          </w:rPr>
          <w:t>Student(</w:t>
        </w:r>
        <w:proofErr w:type="spellStart"/>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rollno,String</w:t>
        </w:r>
        <w:proofErr w:type="spellEnd"/>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name,</w:t>
        </w:r>
        <w:r w:rsidRPr="001F73D2">
          <w:rPr>
            <w:rFonts w:ascii="Verdana" w:eastAsia="Times New Roman" w:hAnsi="Verdana" w:cs="Times New Roman"/>
            <w:b/>
            <w:bCs/>
            <w:color w:val="006699"/>
            <w:sz w:val="20"/>
            <w:szCs w:val="20"/>
            <w:bdr w:val="none" w:sz="0" w:space="0" w:color="auto" w:frame="1"/>
            <w:lang w:bidi="bn-BD"/>
          </w:rPr>
          <w:t>float</w:t>
        </w:r>
        <w:proofErr w:type="spellEnd"/>
        <w:r w:rsidRPr="001F73D2">
          <w:rPr>
            <w:rFonts w:ascii="Verdana" w:eastAsia="Times New Roman" w:hAnsi="Verdana" w:cs="Times New Roman"/>
            <w:color w:val="000000"/>
            <w:sz w:val="20"/>
            <w:szCs w:val="20"/>
            <w:bdr w:val="none" w:sz="0" w:space="0" w:color="auto" w:frame="1"/>
            <w:lang w:bidi="bn-BD"/>
          </w:rPr>
          <w:t> fee){  </w:t>
        </w:r>
      </w:ins>
    </w:p>
    <w:p w:rsidR="001F73D2" w:rsidRPr="001F73D2" w:rsidRDefault="001F73D2" w:rsidP="001F73D2">
      <w:pPr>
        <w:numPr>
          <w:ilvl w:val="0"/>
          <w:numId w:val="18"/>
        </w:numPr>
        <w:shd w:val="clear" w:color="auto" w:fill="FFFFFF"/>
        <w:spacing w:after="0" w:line="345" w:lineRule="atLeast"/>
        <w:ind w:left="0"/>
        <w:jc w:val="both"/>
        <w:rPr>
          <w:ins w:id="63" w:author="Unknown"/>
          <w:rFonts w:ascii="Verdana" w:eastAsia="Times New Roman" w:hAnsi="Verdana" w:cs="Times New Roman"/>
          <w:color w:val="000000"/>
          <w:sz w:val="20"/>
          <w:szCs w:val="20"/>
          <w:lang w:bidi="bn-BD"/>
        </w:rPr>
      </w:pPr>
      <w:proofErr w:type="spellStart"/>
      <w:ins w:id="64" w:author="Unknown">
        <w:r w:rsidRPr="001F73D2">
          <w:rPr>
            <w:rFonts w:ascii="Verdana" w:eastAsia="Times New Roman" w:hAnsi="Verdana" w:cs="Times New Roman"/>
            <w:b/>
            <w:bCs/>
            <w:color w:val="006699"/>
            <w:sz w:val="20"/>
            <w:szCs w:val="20"/>
            <w:bdr w:val="none" w:sz="0" w:space="0" w:color="auto" w:frame="1"/>
            <w:lang w:bidi="bn-BD"/>
          </w:rPr>
          <w:t>this</w:t>
        </w:r>
        <w:r w:rsidRPr="001F73D2">
          <w:rPr>
            <w:rFonts w:ascii="Verdana" w:eastAsia="Times New Roman" w:hAnsi="Verdana" w:cs="Times New Roman"/>
            <w:color w:val="000000"/>
            <w:sz w:val="20"/>
            <w:szCs w:val="20"/>
            <w:bdr w:val="none" w:sz="0" w:space="0" w:color="auto" w:frame="1"/>
            <w:lang w:bidi="bn-BD"/>
          </w:rPr>
          <w:t>.rollno</w:t>
        </w:r>
        <w:proofErr w:type="spellEnd"/>
        <w:r w:rsidRPr="001F73D2">
          <w:rPr>
            <w:rFonts w:ascii="Verdana" w:eastAsia="Times New Roman" w:hAnsi="Verdana" w:cs="Times New Roman"/>
            <w:color w:val="000000"/>
            <w:sz w:val="20"/>
            <w:szCs w:val="20"/>
            <w:bdr w:val="none" w:sz="0" w:space="0" w:color="auto" w:frame="1"/>
            <w:lang w:bidi="bn-BD"/>
          </w:rPr>
          <w:t>=</w:t>
        </w:r>
        <w:proofErr w:type="spellStart"/>
        <w:r w:rsidRPr="001F73D2">
          <w:rPr>
            <w:rFonts w:ascii="Verdana" w:eastAsia="Times New Roman" w:hAnsi="Verdana" w:cs="Times New Roman"/>
            <w:color w:val="000000"/>
            <w:sz w:val="20"/>
            <w:szCs w:val="20"/>
            <w:bdr w:val="none" w:sz="0" w:space="0" w:color="auto" w:frame="1"/>
            <w:lang w:bidi="bn-BD"/>
          </w:rPr>
          <w:t>rollno</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18"/>
        </w:numPr>
        <w:shd w:val="clear" w:color="auto" w:fill="FFFFFF"/>
        <w:spacing w:after="0" w:line="345" w:lineRule="atLeast"/>
        <w:ind w:left="0"/>
        <w:jc w:val="both"/>
        <w:rPr>
          <w:ins w:id="65" w:author="Unknown"/>
          <w:rFonts w:ascii="Verdana" w:eastAsia="Times New Roman" w:hAnsi="Verdana" w:cs="Times New Roman"/>
          <w:color w:val="000000"/>
          <w:sz w:val="20"/>
          <w:szCs w:val="20"/>
          <w:lang w:bidi="bn-BD"/>
        </w:rPr>
      </w:pPr>
      <w:ins w:id="66" w:author="Unknown">
        <w:r w:rsidRPr="001F73D2">
          <w:rPr>
            <w:rFonts w:ascii="Verdana" w:eastAsia="Times New Roman" w:hAnsi="Verdana" w:cs="Times New Roman"/>
            <w:b/>
            <w:bCs/>
            <w:color w:val="006699"/>
            <w:sz w:val="20"/>
            <w:szCs w:val="20"/>
            <w:bdr w:val="none" w:sz="0" w:space="0" w:color="auto" w:frame="1"/>
            <w:lang w:bidi="bn-BD"/>
          </w:rPr>
          <w:t>this</w:t>
        </w:r>
        <w:r w:rsidRPr="001F73D2">
          <w:rPr>
            <w:rFonts w:ascii="Verdana" w:eastAsia="Times New Roman" w:hAnsi="Verdana" w:cs="Times New Roman"/>
            <w:color w:val="000000"/>
            <w:sz w:val="20"/>
            <w:szCs w:val="20"/>
            <w:bdr w:val="none" w:sz="0" w:space="0" w:color="auto" w:frame="1"/>
            <w:lang w:bidi="bn-BD"/>
          </w:rPr>
          <w:t>.name=name;  </w:t>
        </w:r>
      </w:ins>
    </w:p>
    <w:p w:rsidR="001F73D2" w:rsidRPr="001F73D2" w:rsidRDefault="001F73D2" w:rsidP="001F73D2">
      <w:pPr>
        <w:numPr>
          <w:ilvl w:val="0"/>
          <w:numId w:val="18"/>
        </w:numPr>
        <w:shd w:val="clear" w:color="auto" w:fill="FFFFFF"/>
        <w:spacing w:after="0" w:line="345" w:lineRule="atLeast"/>
        <w:ind w:left="0"/>
        <w:jc w:val="both"/>
        <w:rPr>
          <w:ins w:id="67" w:author="Unknown"/>
          <w:rFonts w:ascii="Verdana" w:eastAsia="Times New Roman" w:hAnsi="Verdana" w:cs="Times New Roman"/>
          <w:color w:val="000000"/>
          <w:sz w:val="20"/>
          <w:szCs w:val="20"/>
          <w:lang w:bidi="bn-BD"/>
        </w:rPr>
      </w:pPr>
      <w:proofErr w:type="spellStart"/>
      <w:ins w:id="68" w:author="Unknown">
        <w:r w:rsidRPr="001F73D2">
          <w:rPr>
            <w:rFonts w:ascii="Verdana" w:eastAsia="Times New Roman" w:hAnsi="Verdana" w:cs="Times New Roman"/>
            <w:b/>
            <w:bCs/>
            <w:color w:val="006699"/>
            <w:sz w:val="20"/>
            <w:szCs w:val="20"/>
            <w:bdr w:val="none" w:sz="0" w:space="0" w:color="auto" w:frame="1"/>
            <w:lang w:bidi="bn-BD"/>
          </w:rPr>
          <w:t>this</w:t>
        </w:r>
        <w:r w:rsidRPr="001F73D2">
          <w:rPr>
            <w:rFonts w:ascii="Verdana" w:eastAsia="Times New Roman" w:hAnsi="Verdana" w:cs="Times New Roman"/>
            <w:color w:val="000000"/>
            <w:sz w:val="20"/>
            <w:szCs w:val="20"/>
            <w:bdr w:val="none" w:sz="0" w:space="0" w:color="auto" w:frame="1"/>
            <w:lang w:bidi="bn-BD"/>
          </w:rPr>
          <w:t>.fee</w:t>
        </w:r>
        <w:proofErr w:type="spellEnd"/>
        <w:r w:rsidRPr="001F73D2">
          <w:rPr>
            <w:rFonts w:ascii="Verdana" w:eastAsia="Times New Roman" w:hAnsi="Verdana" w:cs="Times New Roman"/>
            <w:color w:val="000000"/>
            <w:sz w:val="20"/>
            <w:szCs w:val="20"/>
            <w:bdr w:val="none" w:sz="0" w:space="0" w:color="auto" w:frame="1"/>
            <w:lang w:bidi="bn-BD"/>
          </w:rPr>
          <w:t>=fee;  </w:t>
        </w:r>
      </w:ins>
    </w:p>
    <w:p w:rsidR="001F73D2" w:rsidRPr="001F73D2" w:rsidRDefault="001F73D2" w:rsidP="001F73D2">
      <w:pPr>
        <w:numPr>
          <w:ilvl w:val="0"/>
          <w:numId w:val="18"/>
        </w:numPr>
        <w:shd w:val="clear" w:color="auto" w:fill="FFFFFF"/>
        <w:spacing w:after="0" w:line="345" w:lineRule="atLeast"/>
        <w:ind w:left="0"/>
        <w:jc w:val="both"/>
        <w:rPr>
          <w:ins w:id="69" w:author="Unknown"/>
          <w:rFonts w:ascii="Verdana" w:eastAsia="Times New Roman" w:hAnsi="Verdana" w:cs="Times New Roman"/>
          <w:color w:val="000000"/>
          <w:sz w:val="20"/>
          <w:szCs w:val="20"/>
          <w:lang w:bidi="bn-BD"/>
        </w:rPr>
      </w:pPr>
      <w:ins w:id="70"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18"/>
        </w:numPr>
        <w:shd w:val="clear" w:color="auto" w:fill="FFFFFF"/>
        <w:spacing w:after="0" w:line="345" w:lineRule="atLeast"/>
        <w:ind w:left="0"/>
        <w:jc w:val="both"/>
        <w:rPr>
          <w:ins w:id="71" w:author="Unknown"/>
          <w:rFonts w:ascii="Verdana" w:eastAsia="Times New Roman" w:hAnsi="Verdana" w:cs="Times New Roman"/>
          <w:color w:val="000000"/>
          <w:sz w:val="20"/>
          <w:szCs w:val="20"/>
          <w:lang w:bidi="bn-BD"/>
        </w:rPr>
      </w:pPr>
      <w:ins w:id="72" w:author="Unknown">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display(){</w:t>
        </w:r>
        <w:proofErr w:type="spellStart"/>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w:t>
        </w:r>
        <w:proofErr w:type="spellStart"/>
        <w:r w:rsidRPr="001F73D2">
          <w:rPr>
            <w:rFonts w:ascii="Verdana" w:eastAsia="Times New Roman" w:hAnsi="Verdana" w:cs="Times New Roman"/>
            <w:color w:val="000000"/>
            <w:sz w:val="20"/>
            <w:szCs w:val="20"/>
            <w:bdr w:val="none" w:sz="0" w:space="0" w:color="auto" w:frame="1"/>
            <w:lang w:bidi="bn-BD"/>
          </w:rPr>
          <w:t>rollno</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 "</w:t>
        </w:r>
        <w:r w:rsidRPr="001F73D2">
          <w:rPr>
            <w:rFonts w:ascii="Verdana" w:eastAsia="Times New Roman" w:hAnsi="Verdana" w:cs="Times New Roman"/>
            <w:color w:val="000000"/>
            <w:sz w:val="20"/>
            <w:szCs w:val="20"/>
            <w:bdr w:val="none" w:sz="0" w:space="0" w:color="auto" w:frame="1"/>
            <w:lang w:bidi="bn-BD"/>
          </w:rPr>
          <w:t>+name+</w:t>
        </w:r>
        <w:r w:rsidRPr="001F73D2">
          <w:rPr>
            <w:rFonts w:ascii="Verdana" w:eastAsia="Times New Roman" w:hAnsi="Verdana" w:cs="Times New Roman"/>
            <w:color w:val="0000FF"/>
            <w:sz w:val="20"/>
            <w:szCs w:val="20"/>
            <w:bdr w:val="none" w:sz="0" w:space="0" w:color="auto" w:frame="1"/>
            <w:lang w:bidi="bn-BD"/>
          </w:rPr>
          <w:t>" "</w:t>
        </w:r>
        <w:r w:rsidRPr="001F73D2">
          <w:rPr>
            <w:rFonts w:ascii="Verdana" w:eastAsia="Times New Roman" w:hAnsi="Verdana" w:cs="Times New Roman"/>
            <w:color w:val="000000"/>
            <w:sz w:val="20"/>
            <w:szCs w:val="20"/>
            <w:bdr w:val="none" w:sz="0" w:space="0" w:color="auto" w:frame="1"/>
            <w:lang w:bidi="bn-BD"/>
          </w:rPr>
          <w:t>+fee);}  </w:t>
        </w:r>
      </w:ins>
    </w:p>
    <w:p w:rsidR="001F73D2" w:rsidRPr="001F73D2" w:rsidRDefault="001F73D2" w:rsidP="001F73D2">
      <w:pPr>
        <w:numPr>
          <w:ilvl w:val="0"/>
          <w:numId w:val="18"/>
        </w:numPr>
        <w:shd w:val="clear" w:color="auto" w:fill="FFFFFF"/>
        <w:spacing w:after="0" w:line="345" w:lineRule="atLeast"/>
        <w:ind w:left="0"/>
        <w:jc w:val="both"/>
        <w:rPr>
          <w:ins w:id="73" w:author="Unknown"/>
          <w:rFonts w:ascii="Verdana" w:eastAsia="Times New Roman" w:hAnsi="Verdana" w:cs="Times New Roman"/>
          <w:color w:val="000000"/>
          <w:sz w:val="20"/>
          <w:szCs w:val="20"/>
          <w:lang w:bidi="bn-BD"/>
        </w:rPr>
      </w:pPr>
      <w:ins w:id="74"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18"/>
        </w:numPr>
        <w:shd w:val="clear" w:color="auto" w:fill="FFFFFF"/>
        <w:spacing w:after="0" w:line="345" w:lineRule="atLeast"/>
        <w:ind w:left="0"/>
        <w:jc w:val="both"/>
        <w:rPr>
          <w:ins w:id="75" w:author="Unknown"/>
          <w:rFonts w:ascii="Verdana" w:eastAsia="Times New Roman" w:hAnsi="Verdana" w:cs="Times New Roman"/>
          <w:color w:val="000000"/>
          <w:sz w:val="20"/>
          <w:szCs w:val="20"/>
          <w:lang w:bidi="bn-BD"/>
        </w:rPr>
      </w:pPr>
      <w:ins w:id="76"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18"/>
        </w:numPr>
        <w:shd w:val="clear" w:color="auto" w:fill="FFFFFF"/>
        <w:spacing w:after="0" w:line="345" w:lineRule="atLeast"/>
        <w:ind w:left="0"/>
        <w:jc w:val="both"/>
        <w:rPr>
          <w:ins w:id="77" w:author="Unknown"/>
          <w:rFonts w:ascii="Verdana" w:eastAsia="Times New Roman" w:hAnsi="Verdana" w:cs="Times New Roman"/>
          <w:color w:val="000000"/>
          <w:sz w:val="20"/>
          <w:szCs w:val="20"/>
          <w:lang w:bidi="bn-BD"/>
        </w:rPr>
      </w:pPr>
      <w:ins w:id="78"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TestThis2{  </w:t>
        </w:r>
      </w:ins>
    </w:p>
    <w:p w:rsidR="001F73D2" w:rsidRPr="001F73D2" w:rsidRDefault="001F73D2" w:rsidP="001F73D2">
      <w:pPr>
        <w:numPr>
          <w:ilvl w:val="0"/>
          <w:numId w:val="18"/>
        </w:numPr>
        <w:shd w:val="clear" w:color="auto" w:fill="FFFFFF"/>
        <w:spacing w:after="0" w:line="345" w:lineRule="atLeast"/>
        <w:ind w:left="0"/>
        <w:jc w:val="both"/>
        <w:rPr>
          <w:ins w:id="79" w:author="Unknown"/>
          <w:rFonts w:ascii="Verdana" w:eastAsia="Times New Roman" w:hAnsi="Verdana" w:cs="Times New Roman"/>
          <w:color w:val="000000"/>
          <w:sz w:val="20"/>
          <w:szCs w:val="20"/>
          <w:lang w:bidi="bn-BD"/>
        </w:rPr>
      </w:pPr>
      <w:ins w:id="80" w:author="Unknown">
        <w:r w:rsidRPr="001F73D2">
          <w:rPr>
            <w:rFonts w:ascii="Verdana" w:eastAsia="Times New Roman" w:hAnsi="Verdana" w:cs="Times New Roman"/>
            <w:b/>
            <w:bCs/>
            <w:color w:val="006699"/>
            <w:sz w:val="20"/>
            <w:szCs w:val="20"/>
            <w:bdr w:val="none" w:sz="0" w:space="0" w:color="auto" w:frame="1"/>
            <w:lang w:bidi="bn-BD"/>
          </w:rPr>
          <w:t>public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main(String </w:t>
        </w:r>
        <w:proofErr w:type="spellStart"/>
        <w:r w:rsidRPr="001F73D2">
          <w:rPr>
            <w:rFonts w:ascii="Verdana" w:eastAsia="Times New Roman" w:hAnsi="Verdana" w:cs="Times New Roman"/>
            <w:color w:val="000000"/>
            <w:sz w:val="20"/>
            <w:szCs w:val="20"/>
            <w:bdr w:val="none" w:sz="0" w:space="0" w:color="auto" w:frame="1"/>
            <w:lang w:bidi="bn-BD"/>
          </w:rPr>
          <w:t>args</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18"/>
        </w:numPr>
        <w:shd w:val="clear" w:color="auto" w:fill="FFFFFF"/>
        <w:spacing w:after="0" w:line="345" w:lineRule="atLeast"/>
        <w:ind w:left="0"/>
        <w:jc w:val="both"/>
        <w:rPr>
          <w:ins w:id="81" w:author="Unknown"/>
          <w:rFonts w:ascii="Verdana" w:eastAsia="Times New Roman" w:hAnsi="Verdana" w:cs="Times New Roman"/>
          <w:color w:val="000000"/>
          <w:sz w:val="20"/>
          <w:szCs w:val="20"/>
          <w:lang w:bidi="bn-BD"/>
        </w:rPr>
      </w:pPr>
      <w:ins w:id="82" w:author="Unknown">
        <w:r w:rsidRPr="001F73D2">
          <w:rPr>
            <w:rFonts w:ascii="Verdana" w:eastAsia="Times New Roman" w:hAnsi="Verdana" w:cs="Times New Roman"/>
            <w:color w:val="000000"/>
            <w:sz w:val="20"/>
            <w:szCs w:val="20"/>
            <w:bdr w:val="none" w:sz="0" w:space="0" w:color="auto" w:frame="1"/>
            <w:lang w:bidi="bn-BD"/>
          </w:rPr>
          <w:t>Student s1=</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Student(</w:t>
        </w:r>
        <w:r w:rsidRPr="001F73D2">
          <w:rPr>
            <w:rFonts w:ascii="Verdana" w:eastAsia="Times New Roman" w:hAnsi="Verdana" w:cs="Times New Roman"/>
            <w:color w:val="C00000"/>
            <w:sz w:val="20"/>
            <w:szCs w:val="20"/>
            <w:bdr w:val="none" w:sz="0" w:space="0" w:color="auto" w:frame="1"/>
            <w:lang w:bidi="bn-BD"/>
          </w:rPr>
          <w:t>111</w:t>
        </w:r>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"ankit"</w:t>
        </w:r>
        <w:r w:rsidRPr="001F73D2">
          <w:rPr>
            <w:rFonts w:ascii="Verdana" w:eastAsia="Times New Roman" w:hAnsi="Verdana" w:cs="Times New Roman"/>
            <w:color w:val="000000"/>
            <w:sz w:val="20"/>
            <w:szCs w:val="20"/>
            <w:bdr w:val="none" w:sz="0" w:space="0" w:color="auto" w:frame="1"/>
            <w:lang w:bidi="bn-BD"/>
          </w:rPr>
          <w:t>,5000f);  </w:t>
        </w:r>
      </w:ins>
    </w:p>
    <w:p w:rsidR="001F73D2" w:rsidRPr="001F73D2" w:rsidRDefault="001F73D2" w:rsidP="001F73D2">
      <w:pPr>
        <w:numPr>
          <w:ilvl w:val="0"/>
          <w:numId w:val="18"/>
        </w:numPr>
        <w:shd w:val="clear" w:color="auto" w:fill="FFFFFF"/>
        <w:spacing w:after="0" w:line="345" w:lineRule="atLeast"/>
        <w:ind w:left="0"/>
        <w:jc w:val="both"/>
        <w:rPr>
          <w:ins w:id="83" w:author="Unknown"/>
          <w:rFonts w:ascii="Verdana" w:eastAsia="Times New Roman" w:hAnsi="Verdana" w:cs="Times New Roman"/>
          <w:color w:val="000000"/>
          <w:sz w:val="20"/>
          <w:szCs w:val="20"/>
          <w:lang w:bidi="bn-BD"/>
        </w:rPr>
      </w:pPr>
      <w:ins w:id="84" w:author="Unknown">
        <w:r w:rsidRPr="001F73D2">
          <w:rPr>
            <w:rFonts w:ascii="Verdana" w:eastAsia="Times New Roman" w:hAnsi="Verdana" w:cs="Times New Roman"/>
            <w:color w:val="000000"/>
            <w:sz w:val="20"/>
            <w:szCs w:val="20"/>
            <w:bdr w:val="none" w:sz="0" w:space="0" w:color="auto" w:frame="1"/>
            <w:lang w:bidi="bn-BD"/>
          </w:rPr>
          <w:lastRenderedPageBreak/>
          <w:t>Student s2=</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Student(</w:t>
        </w:r>
        <w:r w:rsidRPr="001F73D2">
          <w:rPr>
            <w:rFonts w:ascii="Verdana" w:eastAsia="Times New Roman" w:hAnsi="Verdana" w:cs="Times New Roman"/>
            <w:color w:val="C00000"/>
            <w:sz w:val="20"/>
            <w:szCs w:val="20"/>
            <w:bdr w:val="none" w:sz="0" w:space="0" w:color="auto" w:frame="1"/>
            <w:lang w:bidi="bn-BD"/>
          </w:rPr>
          <w:t>112</w:t>
        </w:r>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"sumit"</w:t>
        </w:r>
        <w:r w:rsidRPr="001F73D2">
          <w:rPr>
            <w:rFonts w:ascii="Verdana" w:eastAsia="Times New Roman" w:hAnsi="Verdana" w:cs="Times New Roman"/>
            <w:color w:val="000000"/>
            <w:sz w:val="20"/>
            <w:szCs w:val="20"/>
            <w:bdr w:val="none" w:sz="0" w:space="0" w:color="auto" w:frame="1"/>
            <w:lang w:bidi="bn-BD"/>
          </w:rPr>
          <w:t>,6000f);  </w:t>
        </w:r>
      </w:ins>
    </w:p>
    <w:p w:rsidR="001F73D2" w:rsidRPr="001F73D2" w:rsidRDefault="001F73D2" w:rsidP="001F73D2">
      <w:pPr>
        <w:numPr>
          <w:ilvl w:val="0"/>
          <w:numId w:val="18"/>
        </w:numPr>
        <w:shd w:val="clear" w:color="auto" w:fill="FFFFFF"/>
        <w:spacing w:after="0" w:line="345" w:lineRule="atLeast"/>
        <w:ind w:left="0"/>
        <w:jc w:val="both"/>
        <w:rPr>
          <w:ins w:id="85" w:author="Unknown"/>
          <w:rFonts w:ascii="Verdana" w:eastAsia="Times New Roman" w:hAnsi="Verdana" w:cs="Times New Roman"/>
          <w:color w:val="000000"/>
          <w:sz w:val="20"/>
          <w:szCs w:val="20"/>
          <w:lang w:bidi="bn-BD"/>
        </w:rPr>
      </w:pPr>
      <w:ins w:id="86" w:author="Unknown">
        <w:r w:rsidRPr="001F73D2">
          <w:rPr>
            <w:rFonts w:ascii="Verdana" w:eastAsia="Times New Roman" w:hAnsi="Verdana" w:cs="Times New Roman"/>
            <w:color w:val="000000"/>
            <w:sz w:val="20"/>
            <w:szCs w:val="20"/>
            <w:bdr w:val="none" w:sz="0" w:space="0" w:color="auto" w:frame="1"/>
            <w:lang w:bidi="bn-BD"/>
          </w:rPr>
          <w:t>s1.display();  </w:t>
        </w:r>
      </w:ins>
    </w:p>
    <w:p w:rsidR="001F73D2" w:rsidRPr="001F73D2" w:rsidRDefault="001F73D2" w:rsidP="001F73D2">
      <w:pPr>
        <w:numPr>
          <w:ilvl w:val="0"/>
          <w:numId w:val="18"/>
        </w:numPr>
        <w:shd w:val="clear" w:color="auto" w:fill="FFFFFF"/>
        <w:spacing w:after="0" w:line="345" w:lineRule="atLeast"/>
        <w:ind w:left="0"/>
        <w:jc w:val="both"/>
        <w:rPr>
          <w:ins w:id="87" w:author="Unknown"/>
          <w:rFonts w:ascii="Verdana" w:eastAsia="Times New Roman" w:hAnsi="Verdana" w:cs="Times New Roman"/>
          <w:color w:val="000000"/>
          <w:sz w:val="20"/>
          <w:szCs w:val="20"/>
          <w:lang w:bidi="bn-BD"/>
        </w:rPr>
      </w:pPr>
      <w:ins w:id="88" w:author="Unknown">
        <w:r w:rsidRPr="001F73D2">
          <w:rPr>
            <w:rFonts w:ascii="Verdana" w:eastAsia="Times New Roman" w:hAnsi="Verdana" w:cs="Times New Roman"/>
            <w:color w:val="000000"/>
            <w:sz w:val="20"/>
            <w:szCs w:val="20"/>
            <w:bdr w:val="none" w:sz="0" w:space="0" w:color="auto" w:frame="1"/>
            <w:lang w:bidi="bn-BD"/>
          </w:rPr>
          <w:t>s2.display();  </w:t>
        </w:r>
      </w:ins>
    </w:p>
    <w:p w:rsidR="001F73D2" w:rsidRPr="001F73D2" w:rsidRDefault="001F73D2" w:rsidP="001F73D2">
      <w:pPr>
        <w:numPr>
          <w:ilvl w:val="0"/>
          <w:numId w:val="18"/>
        </w:numPr>
        <w:shd w:val="clear" w:color="auto" w:fill="FFFFFF"/>
        <w:spacing w:after="120" w:line="345" w:lineRule="atLeast"/>
        <w:ind w:left="0"/>
        <w:jc w:val="both"/>
        <w:rPr>
          <w:ins w:id="89" w:author="Unknown"/>
          <w:rFonts w:ascii="Verdana" w:eastAsia="Times New Roman" w:hAnsi="Verdana" w:cs="Times New Roman"/>
          <w:color w:val="000000"/>
          <w:sz w:val="20"/>
          <w:szCs w:val="20"/>
          <w:lang w:bidi="bn-BD"/>
        </w:rPr>
      </w:pPr>
      <w:ins w:id="90"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shd w:val="clear" w:color="auto" w:fill="FFFFFF"/>
        <w:spacing w:before="100" w:beforeAutospacing="1" w:after="100" w:afterAutospacing="1" w:line="240" w:lineRule="auto"/>
        <w:jc w:val="both"/>
        <w:rPr>
          <w:ins w:id="91" w:author="Unknown"/>
          <w:rFonts w:ascii="Verdana" w:eastAsia="Times New Roman" w:hAnsi="Verdana" w:cs="Times New Roman"/>
          <w:color w:val="000000"/>
          <w:sz w:val="20"/>
          <w:szCs w:val="20"/>
          <w:lang w:bidi="bn-BD"/>
        </w:rPr>
      </w:pPr>
      <w:ins w:id="92" w:author="Unknown">
        <w:r w:rsidRPr="001F73D2">
          <w:rPr>
            <w:rFonts w:ascii="Verdana" w:eastAsia="Times New Roman" w:hAnsi="Verdana" w:cs="Times New Roman"/>
            <w:color w:val="000000"/>
            <w:sz w:val="20"/>
            <w:szCs w:val="20"/>
            <w:lang w:bidi="bn-BD"/>
          </w:rPr>
          <w:t>Output:</w:t>
        </w:r>
      </w:ins>
    </w:p>
    <w:p w:rsidR="001F73D2" w:rsidRP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93" w:author="Unknown"/>
          <w:rFonts w:ascii="Courier New" w:eastAsia="Times New Roman" w:hAnsi="Courier New" w:cs="Courier New"/>
          <w:color w:val="000000"/>
          <w:sz w:val="20"/>
          <w:szCs w:val="20"/>
          <w:lang w:bidi="bn-BD"/>
        </w:rPr>
      </w:pPr>
      <w:ins w:id="94" w:author="Unknown">
        <w:r w:rsidRPr="001F73D2">
          <w:rPr>
            <w:rFonts w:ascii="Courier New" w:eastAsia="Times New Roman" w:hAnsi="Courier New" w:cs="Courier New"/>
            <w:color w:val="000000"/>
            <w:sz w:val="20"/>
            <w:szCs w:val="20"/>
            <w:lang w:bidi="bn-BD"/>
          </w:rPr>
          <w:t xml:space="preserve">111 </w:t>
        </w:r>
        <w:proofErr w:type="spellStart"/>
        <w:r w:rsidRPr="001F73D2">
          <w:rPr>
            <w:rFonts w:ascii="Courier New" w:eastAsia="Times New Roman" w:hAnsi="Courier New" w:cs="Courier New"/>
            <w:color w:val="000000"/>
            <w:sz w:val="20"/>
            <w:szCs w:val="20"/>
            <w:lang w:bidi="bn-BD"/>
          </w:rPr>
          <w:t>ankit</w:t>
        </w:r>
        <w:proofErr w:type="spellEnd"/>
        <w:r w:rsidRPr="001F73D2">
          <w:rPr>
            <w:rFonts w:ascii="Courier New" w:eastAsia="Times New Roman" w:hAnsi="Courier New" w:cs="Courier New"/>
            <w:color w:val="000000"/>
            <w:sz w:val="20"/>
            <w:szCs w:val="20"/>
            <w:lang w:bidi="bn-BD"/>
          </w:rPr>
          <w:t xml:space="preserve"> 5000</w:t>
        </w:r>
      </w:ins>
    </w:p>
    <w:p w:rsidR="001F73D2" w:rsidRP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95" w:author="Unknown"/>
          <w:rFonts w:ascii="Courier New" w:eastAsia="Times New Roman" w:hAnsi="Courier New" w:cs="Courier New"/>
          <w:color w:val="000000"/>
          <w:sz w:val="20"/>
          <w:szCs w:val="20"/>
          <w:lang w:bidi="bn-BD"/>
        </w:rPr>
      </w:pPr>
      <w:ins w:id="96" w:author="Unknown">
        <w:r w:rsidRPr="001F73D2">
          <w:rPr>
            <w:rFonts w:ascii="Courier New" w:eastAsia="Times New Roman" w:hAnsi="Courier New" w:cs="Courier New"/>
            <w:color w:val="000000"/>
            <w:sz w:val="20"/>
            <w:szCs w:val="20"/>
            <w:lang w:bidi="bn-BD"/>
          </w:rPr>
          <w:t xml:space="preserve">112 </w:t>
        </w:r>
        <w:proofErr w:type="spellStart"/>
        <w:r w:rsidRPr="001F73D2">
          <w:rPr>
            <w:rFonts w:ascii="Courier New" w:eastAsia="Times New Roman" w:hAnsi="Courier New" w:cs="Courier New"/>
            <w:color w:val="000000"/>
            <w:sz w:val="20"/>
            <w:szCs w:val="20"/>
            <w:lang w:bidi="bn-BD"/>
          </w:rPr>
          <w:t>sumit</w:t>
        </w:r>
        <w:proofErr w:type="spellEnd"/>
        <w:r w:rsidRPr="001F73D2">
          <w:rPr>
            <w:rFonts w:ascii="Courier New" w:eastAsia="Times New Roman" w:hAnsi="Courier New" w:cs="Courier New"/>
            <w:color w:val="000000"/>
            <w:sz w:val="20"/>
            <w:szCs w:val="20"/>
            <w:lang w:bidi="bn-BD"/>
          </w:rPr>
          <w:t xml:space="preserve"> 6000</w:t>
        </w:r>
      </w:ins>
    </w:p>
    <w:p w:rsidR="001F73D2" w:rsidRPr="001F73D2" w:rsidRDefault="001F73D2" w:rsidP="001F73D2">
      <w:pPr>
        <w:shd w:val="clear" w:color="auto" w:fill="FFFFFF"/>
        <w:spacing w:before="100" w:beforeAutospacing="1" w:after="100" w:afterAutospacing="1" w:line="240" w:lineRule="auto"/>
        <w:jc w:val="both"/>
        <w:rPr>
          <w:ins w:id="97" w:author="Unknown"/>
          <w:rFonts w:ascii="Verdana" w:eastAsia="Times New Roman" w:hAnsi="Verdana" w:cs="Times New Roman"/>
          <w:color w:val="000000"/>
          <w:sz w:val="20"/>
          <w:szCs w:val="20"/>
          <w:lang w:bidi="bn-BD"/>
        </w:rPr>
      </w:pPr>
      <w:ins w:id="98" w:author="Unknown">
        <w:r w:rsidRPr="001F73D2">
          <w:rPr>
            <w:rFonts w:ascii="Verdana" w:eastAsia="Times New Roman" w:hAnsi="Verdana" w:cs="Times New Roman"/>
            <w:color w:val="000000"/>
            <w:sz w:val="20"/>
            <w:szCs w:val="20"/>
            <w:lang w:bidi="bn-BD"/>
          </w:rPr>
          <w:t xml:space="preserve">If local </w:t>
        </w:r>
        <w:proofErr w:type="gramStart"/>
        <w:r w:rsidRPr="001F73D2">
          <w:rPr>
            <w:rFonts w:ascii="Verdana" w:eastAsia="Times New Roman" w:hAnsi="Verdana" w:cs="Times New Roman"/>
            <w:color w:val="000000"/>
            <w:sz w:val="20"/>
            <w:szCs w:val="20"/>
            <w:lang w:bidi="bn-BD"/>
          </w:rPr>
          <w:t>variables(</w:t>
        </w:r>
        <w:proofErr w:type="gramEnd"/>
        <w:r w:rsidRPr="001F73D2">
          <w:rPr>
            <w:rFonts w:ascii="Verdana" w:eastAsia="Times New Roman" w:hAnsi="Verdana" w:cs="Times New Roman"/>
            <w:color w:val="000000"/>
            <w:sz w:val="20"/>
            <w:szCs w:val="20"/>
            <w:lang w:bidi="bn-BD"/>
          </w:rPr>
          <w:t>formal arguments) and instance variables are different, there is no need to use this keyword like in the following program:</w:t>
        </w:r>
      </w:ins>
    </w:p>
    <w:p w:rsidR="001F73D2" w:rsidRPr="001F73D2" w:rsidRDefault="001F73D2" w:rsidP="001F73D2">
      <w:pPr>
        <w:shd w:val="clear" w:color="auto" w:fill="FFFFFF"/>
        <w:spacing w:before="100" w:beforeAutospacing="1" w:after="100" w:afterAutospacing="1" w:line="240" w:lineRule="auto"/>
        <w:jc w:val="both"/>
        <w:outlineLvl w:val="3"/>
        <w:rPr>
          <w:ins w:id="99" w:author="Unknown"/>
          <w:rFonts w:ascii="Helvetica" w:eastAsia="Times New Roman" w:hAnsi="Helvetica" w:cs="Helvetica"/>
          <w:color w:val="610B4B"/>
          <w:sz w:val="29"/>
          <w:szCs w:val="29"/>
          <w:lang w:bidi="bn-BD"/>
        </w:rPr>
      </w:pPr>
      <w:ins w:id="100" w:author="Unknown">
        <w:r w:rsidRPr="001F73D2">
          <w:rPr>
            <w:rFonts w:ascii="Helvetica" w:eastAsia="Times New Roman" w:hAnsi="Helvetica" w:cs="Helvetica"/>
            <w:color w:val="610B4B"/>
            <w:sz w:val="29"/>
            <w:szCs w:val="29"/>
            <w:lang w:bidi="bn-BD"/>
          </w:rPr>
          <w:t>Program where this keyword is not required</w:t>
        </w:r>
      </w:ins>
    </w:p>
    <w:p w:rsidR="001F73D2" w:rsidRPr="001F73D2" w:rsidRDefault="001F73D2" w:rsidP="001F73D2">
      <w:pPr>
        <w:numPr>
          <w:ilvl w:val="0"/>
          <w:numId w:val="19"/>
        </w:numPr>
        <w:shd w:val="clear" w:color="auto" w:fill="FFFFFF"/>
        <w:spacing w:after="0" w:line="345" w:lineRule="atLeast"/>
        <w:ind w:left="0"/>
        <w:jc w:val="both"/>
        <w:rPr>
          <w:ins w:id="101" w:author="Unknown"/>
          <w:rFonts w:ascii="Verdana" w:eastAsia="Times New Roman" w:hAnsi="Verdana" w:cs="Times New Roman"/>
          <w:color w:val="000000"/>
          <w:sz w:val="20"/>
          <w:szCs w:val="20"/>
          <w:lang w:bidi="bn-BD"/>
        </w:rPr>
      </w:pPr>
      <w:ins w:id="102"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Student{  </w:t>
        </w:r>
      </w:ins>
    </w:p>
    <w:p w:rsidR="001F73D2" w:rsidRPr="001F73D2" w:rsidRDefault="001F73D2" w:rsidP="001F73D2">
      <w:pPr>
        <w:numPr>
          <w:ilvl w:val="0"/>
          <w:numId w:val="19"/>
        </w:numPr>
        <w:shd w:val="clear" w:color="auto" w:fill="FFFFFF"/>
        <w:spacing w:after="0" w:line="345" w:lineRule="atLeast"/>
        <w:ind w:left="0"/>
        <w:jc w:val="both"/>
        <w:rPr>
          <w:ins w:id="103" w:author="Unknown"/>
          <w:rFonts w:ascii="Verdana" w:eastAsia="Times New Roman" w:hAnsi="Verdana" w:cs="Times New Roman"/>
          <w:color w:val="000000"/>
          <w:sz w:val="20"/>
          <w:szCs w:val="20"/>
          <w:lang w:bidi="bn-BD"/>
        </w:rPr>
      </w:pPr>
      <w:proofErr w:type="spellStart"/>
      <w:ins w:id="104" w:author="Unknown">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rollno</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19"/>
        </w:numPr>
        <w:shd w:val="clear" w:color="auto" w:fill="FFFFFF"/>
        <w:spacing w:after="0" w:line="345" w:lineRule="atLeast"/>
        <w:ind w:left="0"/>
        <w:jc w:val="both"/>
        <w:rPr>
          <w:ins w:id="105" w:author="Unknown"/>
          <w:rFonts w:ascii="Verdana" w:eastAsia="Times New Roman" w:hAnsi="Verdana" w:cs="Times New Roman"/>
          <w:color w:val="000000"/>
          <w:sz w:val="20"/>
          <w:szCs w:val="20"/>
          <w:lang w:bidi="bn-BD"/>
        </w:rPr>
      </w:pPr>
      <w:ins w:id="106" w:author="Unknown">
        <w:r w:rsidRPr="001F73D2">
          <w:rPr>
            <w:rFonts w:ascii="Verdana" w:eastAsia="Times New Roman" w:hAnsi="Verdana" w:cs="Times New Roman"/>
            <w:color w:val="000000"/>
            <w:sz w:val="20"/>
            <w:szCs w:val="20"/>
            <w:bdr w:val="none" w:sz="0" w:space="0" w:color="auto" w:frame="1"/>
            <w:lang w:bidi="bn-BD"/>
          </w:rPr>
          <w:t>String name;  </w:t>
        </w:r>
      </w:ins>
    </w:p>
    <w:p w:rsidR="001F73D2" w:rsidRPr="001F73D2" w:rsidRDefault="001F73D2" w:rsidP="001F73D2">
      <w:pPr>
        <w:numPr>
          <w:ilvl w:val="0"/>
          <w:numId w:val="19"/>
        </w:numPr>
        <w:shd w:val="clear" w:color="auto" w:fill="FFFFFF"/>
        <w:spacing w:after="0" w:line="345" w:lineRule="atLeast"/>
        <w:ind w:left="0"/>
        <w:jc w:val="both"/>
        <w:rPr>
          <w:ins w:id="107" w:author="Unknown"/>
          <w:rFonts w:ascii="Verdana" w:eastAsia="Times New Roman" w:hAnsi="Verdana" w:cs="Times New Roman"/>
          <w:color w:val="000000"/>
          <w:sz w:val="20"/>
          <w:szCs w:val="20"/>
          <w:lang w:bidi="bn-BD"/>
        </w:rPr>
      </w:pPr>
      <w:ins w:id="108" w:author="Unknown">
        <w:r w:rsidRPr="001F73D2">
          <w:rPr>
            <w:rFonts w:ascii="Verdana" w:eastAsia="Times New Roman" w:hAnsi="Verdana" w:cs="Times New Roman"/>
            <w:b/>
            <w:bCs/>
            <w:color w:val="006699"/>
            <w:sz w:val="20"/>
            <w:szCs w:val="20"/>
            <w:bdr w:val="none" w:sz="0" w:space="0" w:color="auto" w:frame="1"/>
            <w:lang w:bidi="bn-BD"/>
          </w:rPr>
          <w:t>float</w:t>
        </w:r>
        <w:r w:rsidRPr="001F73D2">
          <w:rPr>
            <w:rFonts w:ascii="Verdana" w:eastAsia="Times New Roman" w:hAnsi="Verdana" w:cs="Times New Roman"/>
            <w:color w:val="000000"/>
            <w:sz w:val="20"/>
            <w:szCs w:val="20"/>
            <w:bdr w:val="none" w:sz="0" w:space="0" w:color="auto" w:frame="1"/>
            <w:lang w:bidi="bn-BD"/>
          </w:rPr>
          <w:t> fee;  </w:t>
        </w:r>
      </w:ins>
    </w:p>
    <w:p w:rsidR="001F73D2" w:rsidRPr="001F73D2" w:rsidRDefault="001F73D2" w:rsidP="001F73D2">
      <w:pPr>
        <w:numPr>
          <w:ilvl w:val="0"/>
          <w:numId w:val="19"/>
        </w:numPr>
        <w:shd w:val="clear" w:color="auto" w:fill="FFFFFF"/>
        <w:spacing w:after="0" w:line="345" w:lineRule="atLeast"/>
        <w:ind w:left="0"/>
        <w:jc w:val="both"/>
        <w:rPr>
          <w:ins w:id="109" w:author="Unknown"/>
          <w:rFonts w:ascii="Verdana" w:eastAsia="Times New Roman" w:hAnsi="Verdana" w:cs="Times New Roman"/>
          <w:color w:val="000000"/>
          <w:sz w:val="20"/>
          <w:szCs w:val="20"/>
          <w:lang w:bidi="bn-BD"/>
        </w:rPr>
      </w:pPr>
      <w:ins w:id="110" w:author="Unknown">
        <w:r w:rsidRPr="001F73D2">
          <w:rPr>
            <w:rFonts w:ascii="Verdana" w:eastAsia="Times New Roman" w:hAnsi="Verdana" w:cs="Times New Roman"/>
            <w:color w:val="000000"/>
            <w:sz w:val="20"/>
            <w:szCs w:val="20"/>
            <w:bdr w:val="none" w:sz="0" w:space="0" w:color="auto" w:frame="1"/>
            <w:lang w:bidi="bn-BD"/>
          </w:rPr>
          <w:t>Student(</w:t>
        </w:r>
        <w:proofErr w:type="spellStart"/>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r,String</w:t>
        </w:r>
        <w:proofErr w:type="spellEnd"/>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n,</w:t>
        </w:r>
        <w:r w:rsidRPr="001F73D2">
          <w:rPr>
            <w:rFonts w:ascii="Verdana" w:eastAsia="Times New Roman" w:hAnsi="Verdana" w:cs="Times New Roman"/>
            <w:b/>
            <w:bCs/>
            <w:color w:val="006699"/>
            <w:sz w:val="20"/>
            <w:szCs w:val="20"/>
            <w:bdr w:val="none" w:sz="0" w:space="0" w:color="auto" w:frame="1"/>
            <w:lang w:bidi="bn-BD"/>
          </w:rPr>
          <w:t>float</w:t>
        </w:r>
        <w:proofErr w:type="spellEnd"/>
        <w:r w:rsidRPr="001F73D2">
          <w:rPr>
            <w:rFonts w:ascii="Verdana" w:eastAsia="Times New Roman" w:hAnsi="Verdana" w:cs="Times New Roman"/>
            <w:color w:val="000000"/>
            <w:sz w:val="20"/>
            <w:szCs w:val="20"/>
            <w:bdr w:val="none" w:sz="0" w:space="0" w:color="auto" w:frame="1"/>
            <w:lang w:bidi="bn-BD"/>
          </w:rPr>
          <w:t> f){  </w:t>
        </w:r>
      </w:ins>
    </w:p>
    <w:p w:rsidR="001F73D2" w:rsidRPr="001F73D2" w:rsidRDefault="001F73D2" w:rsidP="001F73D2">
      <w:pPr>
        <w:numPr>
          <w:ilvl w:val="0"/>
          <w:numId w:val="19"/>
        </w:numPr>
        <w:shd w:val="clear" w:color="auto" w:fill="FFFFFF"/>
        <w:spacing w:after="0" w:line="345" w:lineRule="atLeast"/>
        <w:ind w:left="0"/>
        <w:jc w:val="both"/>
        <w:rPr>
          <w:ins w:id="111" w:author="Unknown"/>
          <w:rFonts w:ascii="Verdana" w:eastAsia="Times New Roman" w:hAnsi="Verdana" w:cs="Times New Roman"/>
          <w:color w:val="000000"/>
          <w:sz w:val="20"/>
          <w:szCs w:val="20"/>
          <w:lang w:bidi="bn-BD"/>
        </w:rPr>
      </w:pPr>
      <w:proofErr w:type="spellStart"/>
      <w:ins w:id="112" w:author="Unknown">
        <w:r w:rsidRPr="001F73D2">
          <w:rPr>
            <w:rFonts w:ascii="Verdana" w:eastAsia="Times New Roman" w:hAnsi="Verdana" w:cs="Times New Roman"/>
            <w:color w:val="000000"/>
            <w:sz w:val="20"/>
            <w:szCs w:val="20"/>
            <w:bdr w:val="none" w:sz="0" w:space="0" w:color="auto" w:frame="1"/>
            <w:lang w:bidi="bn-BD"/>
          </w:rPr>
          <w:t>rollno</w:t>
        </w:r>
        <w:proofErr w:type="spellEnd"/>
        <w:r w:rsidRPr="001F73D2">
          <w:rPr>
            <w:rFonts w:ascii="Verdana" w:eastAsia="Times New Roman" w:hAnsi="Verdana" w:cs="Times New Roman"/>
            <w:color w:val="000000"/>
            <w:sz w:val="20"/>
            <w:szCs w:val="20"/>
            <w:bdr w:val="none" w:sz="0" w:space="0" w:color="auto" w:frame="1"/>
            <w:lang w:bidi="bn-BD"/>
          </w:rPr>
          <w:t>=r;  </w:t>
        </w:r>
      </w:ins>
    </w:p>
    <w:p w:rsidR="001F73D2" w:rsidRPr="001F73D2" w:rsidRDefault="001F73D2" w:rsidP="001F73D2">
      <w:pPr>
        <w:numPr>
          <w:ilvl w:val="0"/>
          <w:numId w:val="19"/>
        </w:numPr>
        <w:shd w:val="clear" w:color="auto" w:fill="FFFFFF"/>
        <w:spacing w:after="0" w:line="345" w:lineRule="atLeast"/>
        <w:ind w:left="0"/>
        <w:jc w:val="both"/>
        <w:rPr>
          <w:ins w:id="113" w:author="Unknown"/>
          <w:rFonts w:ascii="Verdana" w:eastAsia="Times New Roman" w:hAnsi="Verdana" w:cs="Times New Roman"/>
          <w:color w:val="000000"/>
          <w:sz w:val="20"/>
          <w:szCs w:val="20"/>
          <w:lang w:bidi="bn-BD"/>
        </w:rPr>
      </w:pPr>
      <w:ins w:id="114" w:author="Unknown">
        <w:r w:rsidRPr="001F73D2">
          <w:rPr>
            <w:rFonts w:ascii="Verdana" w:eastAsia="Times New Roman" w:hAnsi="Verdana" w:cs="Times New Roman"/>
            <w:color w:val="000000"/>
            <w:sz w:val="20"/>
            <w:szCs w:val="20"/>
            <w:bdr w:val="none" w:sz="0" w:space="0" w:color="auto" w:frame="1"/>
            <w:lang w:bidi="bn-BD"/>
          </w:rPr>
          <w:t>name=n;  </w:t>
        </w:r>
      </w:ins>
    </w:p>
    <w:p w:rsidR="001F73D2" w:rsidRPr="001F73D2" w:rsidRDefault="001F73D2" w:rsidP="001F73D2">
      <w:pPr>
        <w:numPr>
          <w:ilvl w:val="0"/>
          <w:numId w:val="19"/>
        </w:numPr>
        <w:shd w:val="clear" w:color="auto" w:fill="FFFFFF"/>
        <w:spacing w:after="0" w:line="345" w:lineRule="atLeast"/>
        <w:ind w:left="0"/>
        <w:jc w:val="both"/>
        <w:rPr>
          <w:ins w:id="115" w:author="Unknown"/>
          <w:rFonts w:ascii="Verdana" w:eastAsia="Times New Roman" w:hAnsi="Verdana" w:cs="Times New Roman"/>
          <w:color w:val="000000"/>
          <w:sz w:val="20"/>
          <w:szCs w:val="20"/>
          <w:lang w:bidi="bn-BD"/>
        </w:rPr>
      </w:pPr>
      <w:ins w:id="116" w:author="Unknown">
        <w:r w:rsidRPr="001F73D2">
          <w:rPr>
            <w:rFonts w:ascii="Verdana" w:eastAsia="Times New Roman" w:hAnsi="Verdana" w:cs="Times New Roman"/>
            <w:color w:val="000000"/>
            <w:sz w:val="20"/>
            <w:szCs w:val="20"/>
            <w:bdr w:val="none" w:sz="0" w:space="0" w:color="auto" w:frame="1"/>
            <w:lang w:bidi="bn-BD"/>
          </w:rPr>
          <w:t>fee=f;  </w:t>
        </w:r>
      </w:ins>
    </w:p>
    <w:p w:rsidR="001F73D2" w:rsidRPr="001F73D2" w:rsidRDefault="001F73D2" w:rsidP="001F73D2">
      <w:pPr>
        <w:numPr>
          <w:ilvl w:val="0"/>
          <w:numId w:val="19"/>
        </w:numPr>
        <w:shd w:val="clear" w:color="auto" w:fill="FFFFFF"/>
        <w:spacing w:after="0" w:line="345" w:lineRule="atLeast"/>
        <w:ind w:left="0"/>
        <w:jc w:val="both"/>
        <w:rPr>
          <w:ins w:id="117" w:author="Unknown"/>
          <w:rFonts w:ascii="Verdana" w:eastAsia="Times New Roman" w:hAnsi="Verdana" w:cs="Times New Roman"/>
          <w:color w:val="000000"/>
          <w:sz w:val="20"/>
          <w:szCs w:val="20"/>
          <w:lang w:bidi="bn-BD"/>
        </w:rPr>
      </w:pPr>
      <w:ins w:id="118"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19"/>
        </w:numPr>
        <w:shd w:val="clear" w:color="auto" w:fill="FFFFFF"/>
        <w:spacing w:after="0" w:line="345" w:lineRule="atLeast"/>
        <w:ind w:left="0"/>
        <w:jc w:val="both"/>
        <w:rPr>
          <w:ins w:id="119" w:author="Unknown"/>
          <w:rFonts w:ascii="Verdana" w:eastAsia="Times New Roman" w:hAnsi="Verdana" w:cs="Times New Roman"/>
          <w:color w:val="000000"/>
          <w:sz w:val="20"/>
          <w:szCs w:val="20"/>
          <w:lang w:bidi="bn-BD"/>
        </w:rPr>
      </w:pPr>
      <w:ins w:id="120" w:author="Unknown">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display(){</w:t>
        </w:r>
        <w:proofErr w:type="spellStart"/>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w:t>
        </w:r>
        <w:proofErr w:type="spellStart"/>
        <w:r w:rsidRPr="001F73D2">
          <w:rPr>
            <w:rFonts w:ascii="Verdana" w:eastAsia="Times New Roman" w:hAnsi="Verdana" w:cs="Times New Roman"/>
            <w:color w:val="000000"/>
            <w:sz w:val="20"/>
            <w:szCs w:val="20"/>
            <w:bdr w:val="none" w:sz="0" w:space="0" w:color="auto" w:frame="1"/>
            <w:lang w:bidi="bn-BD"/>
          </w:rPr>
          <w:t>rollno</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 "</w:t>
        </w:r>
        <w:r w:rsidRPr="001F73D2">
          <w:rPr>
            <w:rFonts w:ascii="Verdana" w:eastAsia="Times New Roman" w:hAnsi="Verdana" w:cs="Times New Roman"/>
            <w:color w:val="000000"/>
            <w:sz w:val="20"/>
            <w:szCs w:val="20"/>
            <w:bdr w:val="none" w:sz="0" w:space="0" w:color="auto" w:frame="1"/>
            <w:lang w:bidi="bn-BD"/>
          </w:rPr>
          <w:t>+name+</w:t>
        </w:r>
        <w:r w:rsidRPr="001F73D2">
          <w:rPr>
            <w:rFonts w:ascii="Verdana" w:eastAsia="Times New Roman" w:hAnsi="Verdana" w:cs="Times New Roman"/>
            <w:color w:val="0000FF"/>
            <w:sz w:val="20"/>
            <w:szCs w:val="20"/>
            <w:bdr w:val="none" w:sz="0" w:space="0" w:color="auto" w:frame="1"/>
            <w:lang w:bidi="bn-BD"/>
          </w:rPr>
          <w:t>" "</w:t>
        </w:r>
        <w:r w:rsidRPr="001F73D2">
          <w:rPr>
            <w:rFonts w:ascii="Verdana" w:eastAsia="Times New Roman" w:hAnsi="Verdana" w:cs="Times New Roman"/>
            <w:color w:val="000000"/>
            <w:sz w:val="20"/>
            <w:szCs w:val="20"/>
            <w:bdr w:val="none" w:sz="0" w:space="0" w:color="auto" w:frame="1"/>
            <w:lang w:bidi="bn-BD"/>
          </w:rPr>
          <w:t>+fee);}  </w:t>
        </w:r>
      </w:ins>
    </w:p>
    <w:p w:rsidR="001F73D2" w:rsidRPr="001F73D2" w:rsidRDefault="001F73D2" w:rsidP="001F73D2">
      <w:pPr>
        <w:numPr>
          <w:ilvl w:val="0"/>
          <w:numId w:val="19"/>
        </w:numPr>
        <w:shd w:val="clear" w:color="auto" w:fill="FFFFFF"/>
        <w:spacing w:after="0" w:line="345" w:lineRule="atLeast"/>
        <w:ind w:left="0"/>
        <w:jc w:val="both"/>
        <w:rPr>
          <w:ins w:id="121" w:author="Unknown"/>
          <w:rFonts w:ascii="Verdana" w:eastAsia="Times New Roman" w:hAnsi="Verdana" w:cs="Times New Roman"/>
          <w:color w:val="000000"/>
          <w:sz w:val="20"/>
          <w:szCs w:val="20"/>
          <w:lang w:bidi="bn-BD"/>
        </w:rPr>
      </w:pPr>
      <w:ins w:id="122"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19"/>
        </w:numPr>
        <w:shd w:val="clear" w:color="auto" w:fill="FFFFFF"/>
        <w:spacing w:after="0" w:line="345" w:lineRule="atLeast"/>
        <w:ind w:left="0"/>
        <w:jc w:val="both"/>
        <w:rPr>
          <w:ins w:id="123" w:author="Unknown"/>
          <w:rFonts w:ascii="Verdana" w:eastAsia="Times New Roman" w:hAnsi="Verdana" w:cs="Times New Roman"/>
          <w:color w:val="000000"/>
          <w:sz w:val="20"/>
          <w:szCs w:val="20"/>
          <w:lang w:bidi="bn-BD"/>
        </w:rPr>
      </w:pPr>
      <w:ins w:id="124"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19"/>
        </w:numPr>
        <w:shd w:val="clear" w:color="auto" w:fill="FFFFFF"/>
        <w:spacing w:after="0" w:line="345" w:lineRule="atLeast"/>
        <w:ind w:left="0"/>
        <w:jc w:val="both"/>
        <w:rPr>
          <w:ins w:id="125" w:author="Unknown"/>
          <w:rFonts w:ascii="Verdana" w:eastAsia="Times New Roman" w:hAnsi="Verdana" w:cs="Times New Roman"/>
          <w:color w:val="000000"/>
          <w:sz w:val="20"/>
          <w:szCs w:val="20"/>
          <w:lang w:bidi="bn-BD"/>
        </w:rPr>
      </w:pPr>
      <w:ins w:id="126"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TestThis3{  </w:t>
        </w:r>
      </w:ins>
    </w:p>
    <w:p w:rsidR="001F73D2" w:rsidRPr="001F73D2" w:rsidRDefault="001F73D2" w:rsidP="001F73D2">
      <w:pPr>
        <w:numPr>
          <w:ilvl w:val="0"/>
          <w:numId w:val="19"/>
        </w:numPr>
        <w:shd w:val="clear" w:color="auto" w:fill="FFFFFF"/>
        <w:spacing w:after="0" w:line="345" w:lineRule="atLeast"/>
        <w:ind w:left="0"/>
        <w:jc w:val="both"/>
        <w:rPr>
          <w:ins w:id="127" w:author="Unknown"/>
          <w:rFonts w:ascii="Verdana" w:eastAsia="Times New Roman" w:hAnsi="Verdana" w:cs="Times New Roman"/>
          <w:color w:val="000000"/>
          <w:sz w:val="20"/>
          <w:szCs w:val="20"/>
          <w:lang w:bidi="bn-BD"/>
        </w:rPr>
      </w:pPr>
      <w:ins w:id="128" w:author="Unknown">
        <w:r w:rsidRPr="001F73D2">
          <w:rPr>
            <w:rFonts w:ascii="Verdana" w:eastAsia="Times New Roman" w:hAnsi="Verdana" w:cs="Times New Roman"/>
            <w:b/>
            <w:bCs/>
            <w:color w:val="006699"/>
            <w:sz w:val="20"/>
            <w:szCs w:val="20"/>
            <w:bdr w:val="none" w:sz="0" w:space="0" w:color="auto" w:frame="1"/>
            <w:lang w:bidi="bn-BD"/>
          </w:rPr>
          <w:t>public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main(String </w:t>
        </w:r>
        <w:proofErr w:type="spellStart"/>
        <w:r w:rsidRPr="001F73D2">
          <w:rPr>
            <w:rFonts w:ascii="Verdana" w:eastAsia="Times New Roman" w:hAnsi="Verdana" w:cs="Times New Roman"/>
            <w:color w:val="000000"/>
            <w:sz w:val="20"/>
            <w:szCs w:val="20"/>
            <w:bdr w:val="none" w:sz="0" w:space="0" w:color="auto" w:frame="1"/>
            <w:lang w:bidi="bn-BD"/>
          </w:rPr>
          <w:t>args</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19"/>
        </w:numPr>
        <w:shd w:val="clear" w:color="auto" w:fill="FFFFFF"/>
        <w:spacing w:after="0" w:line="345" w:lineRule="atLeast"/>
        <w:ind w:left="0"/>
        <w:jc w:val="both"/>
        <w:rPr>
          <w:ins w:id="129" w:author="Unknown"/>
          <w:rFonts w:ascii="Verdana" w:eastAsia="Times New Roman" w:hAnsi="Verdana" w:cs="Times New Roman"/>
          <w:color w:val="000000"/>
          <w:sz w:val="20"/>
          <w:szCs w:val="20"/>
          <w:lang w:bidi="bn-BD"/>
        </w:rPr>
      </w:pPr>
      <w:ins w:id="130" w:author="Unknown">
        <w:r w:rsidRPr="001F73D2">
          <w:rPr>
            <w:rFonts w:ascii="Verdana" w:eastAsia="Times New Roman" w:hAnsi="Verdana" w:cs="Times New Roman"/>
            <w:color w:val="000000"/>
            <w:sz w:val="20"/>
            <w:szCs w:val="20"/>
            <w:bdr w:val="none" w:sz="0" w:space="0" w:color="auto" w:frame="1"/>
            <w:lang w:bidi="bn-BD"/>
          </w:rPr>
          <w:t>Student s1=</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Student(</w:t>
        </w:r>
        <w:r w:rsidRPr="001F73D2">
          <w:rPr>
            <w:rFonts w:ascii="Verdana" w:eastAsia="Times New Roman" w:hAnsi="Verdana" w:cs="Times New Roman"/>
            <w:color w:val="C00000"/>
            <w:sz w:val="20"/>
            <w:szCs w:val="20"/>
            <w:bdr w:val="none" w:sz="0" w:space="0" w:color="auto" w:frame="1"/>
            <w:lang w:bidi="bn-BD"/>
          </w:rPr>
          <w:t>111</w:t>
        </w:r>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"ankit"</w:t>
        </w:r>
        <w:r w:rsidRPr="001F73D2">
          <w:rPr>
            <w:rFonts w:ascii="Verdana" w:eastAsia="Times New Roman" w:hAnsi="Verdana" w:cs="Times New Roman"/>
            <w:color w:val="000000"/>
            <w:sz w:val="20"/>
            <w:szCs w:val="20"/>
            <w:bdr w:val="none" w:sz="0" w:space="0" w:color="auto" w:frame="1"/>
            <w:lang w:bidi="bn-BD"/>
          </w:rPr>
          <w:t>,5000f);  </w:t>
        </w:r>
      </w:ins>
    </w:p>
    <w:p w:rsidR="001F73D2" w:rsidRPr="001F73D2" w:rsidRDefault="001F73D2" w:rsidP="001F73D2">
      <w:pPr>
        <w:numPr>
          <w:ilvl w:val="0"/>
          <w:numId w:val="19"/>
        </w:numPr>
        <w:shd w:val="clear" w:color="auto" w:fill="FFFFFF"/>
        <w:spacing w:after="0" w:line="345" w:lineRule="atLeast"/>
        <w:ind w:left="0"/>
        <w:jc w:val="both"/>
        <w:rPr>
          <w:ins w:id="131" w:author="Unknown"/>
          <w:rFonts w:ascii="Verdana" w:eastAsia="Times New Roman" w:hAnsi="Verdana" w:cs="Times New Roman"/>
          <w:color w:val="000000"/>
          <w:sz w:val="20"/>
          <w:szCs w:val="20"/>
          <w:lang w:bidi="bn-BD"/>
        </w:rPr>
      </w:pPr>
      <w:ins w:id="132" w:author="Unknown">
        <w:r w:rsidRPr="001F73D2">
          <w:rPr>
            <w:rFonts w:ascii="Verdana" w:eastAsia="Times New Roman" w:hAnsi="Verdana" w:cs="Times New Roman"/>
            <w:color w:val="000000"/>
            <w:sz w:val="20"/>
            <w:szCs w:val="20"/>
            <w:bdr w:val="none" w:sz="0" w:space="0" w:color="auto" w:frame="1"/>
            <w:lang w:bidi="bn-BD"/>
          </w:rPr>
          <w:t>Student s2=</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Student(</w:t>
        </w:r>
        <w:r w:rsidRPr="001F73D2">
          <w:rPr>
            <w:rFonts w:ascii="Verdana" w:eastAsia="Times New Roman" w:hAnsi="Verdana" w:cs="Times New Roman"/>
            <w:color w:val="C00000"/>
            <w:sz w:val="20"/>
            <w:szCs w:val="20"/>
            <w:bdr w:val="none" w:sz="0" w:space="0" w:color="auto" w:frame="1"/>
            <w:lang w:bidi="bn-BD"/>
          </w:rPr>
          <w:t>112</w:t>
        </w:r>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"sumit"</w:t>
        </w:r>
        <w:r w:rsidRPr="001F73D2">
          <w:rPr>
            <w:rFonts w:ascii="Verdana" w:eastAsia="Times New Roman" w:hAnsi="Verdana" w:cs="Times New Roman"/>
            <w:color w:val="000000"/>
            <w:sz w:val="20"/>
            <w:szCs w:val="20"/>
            <w:bdr w:val="none" w:sz="0" w:space="0" w:color="auto" w:frame="1"/>
            <w:lang w:bidi="bn-BD"/>
          </w:rPr>
          <w:t>,6000f);  </w:t>
        </w:r>
      </w:ins>
    </w:p>
    <w:p w:rsidR="001F73D2" w:rsidRPr="001F73D2" w:rsidRDefault="001F73D2" w:rsidP="001F73D2">
      <w:pPr>
        <w:numPr>
          <w:ilvl w:val="0"/>
          <w:numId w:val="19"/>
        </w:numPr>
        <w:shd w:val="clear" w:color="auto" w:fill="FFFFFF"/>
        <w:spacing w:after="0" w:line="345" w:lineRule="atLeast"/>
        <w:ind w:left="0"/>
        <w:jc w:val="both"/>
        <w:rPr>
          <w:ins w:id="133" w:author="Unknown"/>
          <w:rFonts w:ascii="Verdana" w:eastAsia="Times New Roman" w:hAnsi="Verdana" w:cs="Times New Roman"/>
          <w:color w:val="000000"/>
          <w:sz w:val="20"/>
          <w:szCs w:val="20"/>
          <w:lang w:bidi="bn-BD"/>
        </w:rPr>
      </w:pPr>
      <w:ins w:id="134" w:author="Unknown">
        <w:r w:rsidRPr="001F73D2">
          <w:rPr>
            <w:rFonts w:ascii="Verdana" w:eastAsia="Times New Roman" w:hAnsi="Verdana" w:cs="Times New Roman"/>
            <w:color w:val="000000"/>
            <w:sz w:val="20"/>
            <w:szCs w:val="20"/>
            <w:bdr w:val="none" w:sz="0" w:space="0" w:color="auto" w:frame="1"/>
            <w:lang w:bidi="bn-BD"/>
          </w:rPr>
          <w:t>s1.display();  </w:t>
        </w:r>
      </w:ins>
    </w:p>
    <w:p w:rsidR="001F73D2" w:rsidRPr="001F73D2" w:rsidRDefault="001F73D2" w:rsidP="001F73D2">
      <w:pPr>
        <w:numPr>
          <w:ilvl w:val="0"/>
          <w:numId w:val="19"/>
        </w:numPr>
        <w:shd w:val="clear" w:color="auto" w:fill="FFFFFF"/>
        <w:spacing w:after="0" w:line="345" w:lineRule="atLeast"/>
        <w:ind w:left="0"/>
        <w:jc w:val="both"/>
        <w:rPr>
          <w:ins w:id="135" w:author="Unknown"/>
          <w:rFonts w:ascii="Verdana" w:eastAsia="Times New Roman" w:hAnsi="Verdana" w:cs="Times New Roman"/>
          <w:color w:val="000000"/>
          <w:sz w:val="20"/>
          <w:szCs w:val="20"/>
          <w:lang w:bidi="bn-BD"/>
        </w:rPr>
      </w:pPr>
      <w:ins w:id="136" w:author="Unknown">
        <w:r w:rsidRPr="001F73D2">
          <w:rPr>
            <w:rFonts w:ascii="Verdana" w:eastAsia="Times New Roman" w:hAnsi="Verdana" w:cs="Times New Roman"/>
            <w:color w:val="000000"/>
            <w:sz w:val="20"/>
            <w:szCs w:val="20"/>
            <w:bdr w:val="none" w:sz="0" w:space="0" w:color="auto" w:frame="1"/>
            <w:lang w:bidi="bn-BD"/>
          </w:rPr>
          <w:t>s2.display();  </w:t>
        </w:r>
      </w:ins>
    </w:p>
    <w:p w:rsidR="001F73D2" w:rsidRPr="001F73D2" w:rsidRDefault="001F73D2" w:rsidP="001F73D2">
      <w:pPr>
        <w:numPr>
          <w:ilvl w:val="0"/>
          <w:numId w:val="19"/>
        </w:numPr>
        <w:shd w:val="clear" w:color="auto" w:fill="FFFFFF"/>
        <w:spacing w:after="120" w:line="345" w:lineRule="atLeast"/>
        <w:ind w:left="0"/>
        <w:jc w:val="both"/>
        <w:rPr>
          <w:ins w:id="137" w:author="Unknown"/>
          <w:rFonts w:ascii="Verdana" w:eastAsia="Times New Roman" w:hAnsi="Verdana" w:cs="Times New Roman"/>
          <w:color w:val="000000"/>
          <w:sz w:val="20"/>
          <w:szCs w:val="20"/>
          <w:lang w:bidi="bn-BD"/>
        </w:rPr>
      </w:pPr>
      <w:ins w:id="138"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shd w:val="clear" w:color="auto" w:fill="FFFFFF"/>
        <w:spacing w:before="100" w:beforeAutospacing="1" w:after="100" w:afterAutospacing="1" w:line="240" w:lineRule="auto"/>
        <w:jc w:val="both"/>
        <w:rPr>
          <w:ins w:id="139" w:author="Unknown"/>
          <w:rFonts w:ascii="Verdana" w:eastAsia="Times New Roman" w:hAnsi="Verdana" w:cs="Times New Roman"/>
          <w:color w:val="000000"/>
          <w:sz w:val="20"/>
          <w:szCs w:val="20"/>
          <w:lang w:bidi="bn-BD"/>
        </w:rPr>
      </w:pPr>
      <w:ins w:id="140" w:author="Unknown">
        <w:r w:rsidRPr="001F73D2">
          <w:rPr>
            <w:rFonts w:ascii="Verdana" w:eastAsia="Times New Roman" w:hAnsi="Verdana" w:cs="Times New Roman"/>
            <w:color w:val="000000"/>
            <w:sz w:val="20"/>
            <w:szCs w:val="20"/>
            <w:lang w:bidi="bn-BD"/>
          </w:rPr>
          <w:t>Output:</w:t>
        </w:r>
      </w:ins>
    </w:p>
    <w:p w:rsidR="001F73D2" w:rsidRP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41" w:author="Unknown"/>
          <w:rFonts w:ascii="Courier New" w:eastAsia="Times New Roman" w:hAnsi="Courier New" w:cs="Courier New"/>
          <w:color w:val="000000"/>
          <w:sz w:val="20"/>
          <w:szCs w:val="20"/>
          <w:lang w:bidi="bn-BD"/>
        </w:rPr>
      </w:pPr>
      <w:ins w:id="142" w:author="Unknown">
        <w:r w:rsidRPr="001F73D2">
          <w:rPr>
            <w:rFonts w:ascii="Courier New" w:eastAsia="Times New Roman" w:hAnsi="Courier New" w:cs="Courier New"/>
            <w:color w:val="000000"/>
            <w:sz w:val="20"/>
            <w:szCs w:val="20"/>
            <w:lang w:bidi="bn-BD"/>
          </w:rPr>
          <w:t xml:space="preserve">111 </w:t>
        </w:r>
        <w:proofErr w:type="spellStart"/>
        <w:r w:rsidRPr="001F73D2">
          <w:rPr>
            <w:rFonts w:ascii="Courier New" w:eastAsia="Times New Roman" w:hAnsi="Courier New" w:cs="Courier New"/>
            <w:color w:val="000000"/>
            <w:sz w:val="20"/>
            <w:szCs w:val="20"/>
            <w:lang w:bidi="bn-BD"/>
          </w:rPr>
          <w:t>ankit</w:t>
        </w:r>
        <w:proofErr w:type="spellEnd"/>
        <w:r w:rsidRPr="001F73D2">
          <w:rPr>
            <w:rFonts w:ascii="Courier New" w:eastAsia="Times New Roman" w:hAnsi="Courier New" w:cs="Courier New"/>
            <w:color w:val="000000"/>
            <w:sz w:val="20"/>
            <w:szCs w:val="20"/>
            <w:lang w:bidi="bn-BD"/>
          </w:rPr>
          <w:t xml:space="preserve"> 5000</w:t>
        </w:r>
      </w:ins>
    </w:p>
    <w:p w:rsidR="001F73D2" w:rsidRP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43" w:author="Unknown"/>
          <w:rFonts w:ascii="Courier New" w:eastAsia="Times New Roman" w:hAnsi="Courier New" w:cs="Courier New"/>
          <w:color w:val="000000"/>
          <w:sz w:val="20"/>
          <w:szCs w:val="20"/>
          <w:lang w:bidi="bn-BD"/>
        </w:rPr>
      </w:pPr>
      <w:ins w:id="144" w:author="Unknown">
        <w:r w:rsidRPr="001F73D2">
          <w:rPr>
            <w:rFonts w:ascii="Courier New" w:eastAsia="Times New Roman" w:hAnsi="Courier New" w:cs="Courier New"/>
            <w:color w:val="000000"/>
            <w:sz w:val="20"/>
            <w:szCs w:val="20"/>
            <w:lang w:bidi="bn-BD"/>
          </w:rPr>
          <w:t xml:space="preserve">112 </w:t>
        </w:r>
        <w:proofErr w:type="spellStart"/>
        <w:r w:rsidRPr="001F73D2">
          <w:rPr>
            <w:rFonts w:ascii="Courier New" w:eastAsia="Times New Roman" w:hAnsi="Courier New" w:cs="Courier New"/>
            <w:color w:val="000000"/>
            <w:sz w:val="20"/>
            <w:szCs w:val="20"/>
            <w:lang w:bidi="bn-BD"/>
          </w:rPr>
          <w:t>sumit</w:t>
        </w:r>
        <w:proofErr w:type="spellEnd"/>
        <w:r w:rsidRPr="001F73D2">
          <w:rPr>
            <w:rFonts w:ascii="Courier New" w:eastAsia="Times New Roman" w:hAnsi="Courier New" w:cs="Courier New"/>
            <w:color w:val="000000"/>
            <w:sz w:val="20"/>
            <w:szCs w:val="20"/>
            <w:lang w:bidi="bn-BD"/>
          </w:rPr>
          <w:t xml:space="preserve"> 6000</w:t>
        </w:r>
      </w:ins>
    </w:p>
    <w:p w:rsidR="001F73D2" w:rsidRPr="001F73D2" w:rsidRDefault="001F73D2" w:rsidP="001F73D2">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jc w:val="both"/>
        <w:outlineLvl w:val="3"/>
        <w:rPr>
          <w:ins w:id="145" w:author="Unknown"/>
          <w:rFonts w:ascii="Arial" w:eastAsia="Times New Roman" w:hAnsi="Arial" w:cs="Arial"/>
          <w:b/>
          <w:bCs/>
          <w:color w:val="008000"/>
          <w:sz w:val="21"/>
          <w:szCs w:val="21"/>
          <w:lang w:bidi="bn-BD"/>
        </w:rPr>
      </w:pPr>
      <w:ins w:id="146" w:author="Unknown">
        <w:r w:rsidRPr="001F73D2">
          <w:rPr>
            <w:rFonts w:ascii="Arial" w:eastAsia="Times New Roman" w:hAnsi="Arial" w:cs="Arial"/>
            <w:b/>
            <w:bCs/>
            <w:color w:val="008000"/>
            <w:sz w:val="21"/>
            <w:szCs w:val="21"/>
            <w:lang w:bidi="bn-BD"/>
          </w:rPr>
          <w:lastRenderedPageBreak/>
          <w:t>It is better approach to use meaningful names for variables. So we use same name for instance variables and parameters in real time, and always use this keyword.</w:t>
        </w:r>
      </w:ins>
    </w:p>
    <w:p w:rsidR="001F73D2" w:rsidRPr="001F73D2" w:rsidRDefault="001F73D2" w:rsidP="001F73D2">
      <w:pPr>
        <w:shd w:val="clear" w:color="auto" w:fill="FFFFFF"/>
        <w:spacing w:before="100" w:beforeAutospacing="1" w:after="100" w:afterAutospacing="1" w:line="312" w:lineRule="atLeast"/>
        <w:jc w:val="both"/>
        <w:outlineLvl w:val="2"/>
        <w:rPr>
          <w:ins w:id="147" w:author="Unknown"/>
          <w:rFonts w:ascii="Helvetica" w:eastAsia="Times New Roman" w:hAnsi="Helvetica" w:cs="Helvetica"/>
          <w:color w:val="610B4B"/>
          <w:sz w:val="32"/>
          <w:szCs w:val="32"/>
          <w:lang w:bidi="bn-BD"/>
        </w:rPr>
      </w:pPr>
      <w:ins w:id="148" w:author="Unknown">
        <w:r w:rsidRPr="001F73D2">
          <w:rPr>
            <w:rFonts w:ascii="Helvetica" w:eastAsia="Times New Roman" w:hAnsi="Helvetica" w:cs="Helvetica"/>
            <w:color w:val="610B4B"/>
            <w:sz w:val="32"/>
            <w:szCs w:val="32"/>
            <w:lang w:bidi="bn-BD"/>
          </w:rPr>
          <w:t xml:space="preserve">2) </w:t>
        </w:r>
        <w:proofErr w:type="gramStart"/>
        <w:r w:rsidRPr="001F73D2">
          <w:rPr>
            <w:rFonts w:ascii="Helvetica" w:eastAsia="Times New Roman" w:hAnsi="Helvetica" w:cs="Helvetica"/>
            <w:color w:val="610B4B"/>
            <w:sz w:val="32"/>
            <w:szCs w:val="32"/>
            <w:lang w:bidi="bn-BD"/>
          </w:rPr>
          <w:t>this</w:t>
        </w:r>
        <w:proofErr w:type="gramEnd"/>
        <w:r w:rsidRPr="001F73D2">
          <w:rPr>
            <w:rFonts w:ascii="Helvetica" w:eastAsia="Times New Roman" w:hAnsi="Helvetica" w:cs="Helvetica"/>
            <w:color w:val="610B4B"/>
            <w:sz w:val="32"/>
            <w:szCs w:val="32"/>
            <w:lang w:bidi="bn-BD"/>
          </w:rPr>
          <w:t>: to invoke current class method</w:t>
        </w:r>
      </w:ins>
    </w:p>
    <w:p w:rsidR="001F73D2" w:rsidRPr="001F73D2" w:rsidRDefault="001F73D2" w:rsidP="001F73D2">
      <w:pPr>
        <w:shd w:val="clear" w:color="auto" w:fill="FFFFFF"/>
        <w:spacing w:before="100" w:beforeAutospacing="1" w:after="100" w:afterAutospacing="1" w:line="240" w:lineRule="auto"/>
        <w:jc w:val="both"/>
        <w:rPr>
          <w:ins w:id="149" w:author="Unknown"/>
          <w:rFonts w:ascii="Verdana" w:eastAsia="Times New Roman" w:hAnsi="Verdana" w:cs="Times New Roman"/>
          <w:color w:val="000000"/>
          <w:sz w:val="20"/>
          <w:szCs w:val="20"/>
          <w:lang w:bidi="bn-BD"/>
        </w:rPr>
      </w:pPr>
      <w:ins w:id="150" w:author="Unknown">
        <w:r w:rsidRPr="001F73D2">
          <w:rPr>
            <w:rFonts w:ascii="Verdana" w:eastAsia="Times New Roman" w:hAnsi="Verdana" w:cs="Times New Roman"/>
            <w:color w:val="000000"/>
            <w:sz w:val="20"/>
            <w:szCs w:val="20"/>
            <w:lang w:bidi="bn-BD"/>
          </w:rPr>
          <w:t xml:space="preserve">You may invoke the method of the current class by using </w:t>
        </w:r>
        <w:proofErr w:type="gramStart"/>
        <w:r w:rsidRPr="001F73D2">
          <w:rPr>
            <w:rFonts w:ascii="Verdana" w:eastAsia="Times New Roman" w:hAnsi="Verdana" w:cs="Times New Roman"/>
            <w:color w:val="000000"/>
            <w:sz w:val="20"/>
            <w:szCs w:val="20"/>
            <w:lang w:bidi="bn-BD"/>
          </w:rPr>
          <w:t>the this</w:t>
        </w:r>
        <w:proofErr w:type="gramEnd"/>
        <w:r w:rsidRPr="001F73D2">
          <w:rPr>
            <w:rFonts w:ascii="Verdana" w:eastAsia="Times New Roman" w:hAnsi="Verdana" w:cs="Times New Roman"/>
            <w:color w:val="000000"/>
            <w:sz w:val="20"/>
            <w:szCs w:val="20"/>
            <w:lang w:bidi="bn-BD"/>
          </w:rPr>
          <w:t xml:space="preserve"> keyword. If you don't use </w:t>
        </w:r>
        <w:proofErr w:type="gramStart"/>
        <w:r w:rsidRPr="001F73D2">
          <w:rPr>
            <w:rFonts w:ascii="Verdana" w:eastAsia="Times New Roman" w:hAnsi="Verdana" w:cs="Times New Roman"/>
            <w:color w:val="000000"/>
            <w:sz w:val="20"/>
            <w:szCs w:val="20"/>
            <w:lang w:bidi="bn-BD"/>
          </w:rPr>
          <w:t>the this</w:t>
        </w:r>
        <w:proofErr w:type="gramEnd"/>
        <w:r w:rsidRPr="001F73D2">
          <w:rPr>
            <w:rFonts w:ascii="Verdana" w:eastAsia="Times New Roman" w:hAnsi="Verdana" w:cs="Times New Roman"/>
            <w:color w:val="000000"/>
            <w:sz w:val="20"/>
            <w:szCs w:val="20"/>
            <w:lang w:bidi="bn-BD"/>
          </w:rPr>
          <w:t xml:space="preserve"> keyword, compiler automatically adds this keyword while invoking the method. Let's see the example</w:t>
        </w:r>
      </w:ins>
    </w:p>
    <w:p w:rsidR="001F73D2" w:rsidRPr="001F73D2" w:rsidRDefault="001F73D2" w:rsidP="00D007E8">
      <w:pPr>
        <w:spacing w:after="0" w:line="240" w:lineRule="auto"/>
        <w:rPr>
          <w:ins w:id="151" w:author="Unknown"/>
          <w:rFonts w:ascii="Times New Roman" w:eastAsia="Times New Roman" w:hAnsi="Times New Roman" w:cs="Times New Roman"/>
          <w:sz w:val="24"/>
          <w:szCs w:val="24"/>
          <w:lang w:bidi="bn-BD"/>
        </w:rPr>
      </w:pPr>
      <w:r>
        <w:rPr>
          <w:rFonts w:ascii="Times New Roman" w:eastAsia="Times New Roman" w:hAnsi="Times New Roman" w:cs="Times New Roman"/>
          <w:noProof/>
          <w:sz w:val="24"/>
          <w:szCs w:val="24"/>
          <w:lang w:bidi="bn-BD"/>
        </w:rPr>
        <w:drawing>
          <wp:inline distT="0" distB="0" distL="0" distR="0">
            <wp:extent cx="6101080" cy="1361440"/>
            <wp:effectExtent l="0" t="0" r="0" b="0"/>
            <wp:docPr id="2" name="Picture 2"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is keywo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3899" cy="1362069"/>
                    </a:xfrm>
                    <a:prstGeom prst="rect">
                      <a:avLst/>
                    </a:prstGeom>
                    <a:noFill/>
                    <a:ln>
                      <a:noFill/>
                    </a:ln>
                  </pic:spPr>
                </pic:pic>
              </a:graphicData>
            </a:graphic>
          </wp:inline>
        </w:drawing>
      </w:r>
    </w:p>
    <w:p w:rsidR="001F73D2" w:rsidRPr="001F73D2" w:rsidRDefault="001F73D2" w:rsidP="001F73D2">
      <w:pPr>
        <w:numPr>
          <w:ilvl w:val="0"/>
          <w:numId w:val="20"/>
        </w:numPr>
        <w:shd w:val="clear" w:color="auto" w:fill="FFFFFF"/>
        <w:spacing w:after="0" w:line="345" w:lineRule="atLeast"/>
        <w:ind w:left="0"/>
        <w:jc w:val="both"/>
        <w:rPr>
          <w:ins w:id="152" w:author="Unknown"/>
          <w:rFonts w:ascii="Verdana" w:eastAsia="Times New Roman" w:hAnsi="Verdana" w:cs="Times New Roman"/>
          <w:color w:val="000000"/>
          <w:sz w:val="20"/>
          <w:szCs w:val="20"/>
          <w:lang w:bidi="bn-BD"/>
        </w:rPr>
      </w:pPr>
      <w:ins w:id="153"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A{  </w:t>
        </w:r>
      </w:ins>
    </w:p>
    <w:p w:rsidR="001F73D2" w:rsidRPr="001F73D2" w:rsidRDefault="001F73D2" w:rsidP="001F73D2">
      <w:pPr>
        <w:numPr>
          <w:ilvl w:val="0"/>
          <w:numId w:val="20"/>
        </w:numPr>
        <w:shd w:val="clear" w:color="auto" w:fill="FFFFFF"/>
        <w:spacing w:after="0" w:line="345" w:lineRule="atLeast"/>
        <w:ind w:left="0"/>
        <w:jc w:val="both"/>
        <w:rPr>
          <w:ins w:id="154" w:author="Unknown"/>
          <w:rFonts w:ascii="Verdana" w:eastAsia="Times New Roman" w:hAnsi="Verdana" w:cs="Times New Roman"/>
          <w:color w:val="000000"/>
          <w:sz w:val="20"/>
          <w:szCs w:val="20"/>
          <w:lang w:bidi="bn-BD"/>
        </w:rPr>
      </w:pPr>
      <w:ins w:id="155" w:author="Unknown">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w:t>
        </w:r>
        <w:proofErr w:type="spellStart"/>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"hello m"</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0"/>
        </w:numPr>
        <w:shd w:val="clear" w:color="auto" w:fill="FFFFFF"/>
        <w:spacing w:after="0" w:line="345" w:lineRule="atLeast"/>
        <w:ind w:left="0"/>
        <w:jc w:val="both"/>
        <w:rPr>
          <w:ins w:id="156" w:author="Unknown"/>
          <w:rFonts w:ascii="Verdana" w:eastAsia="Times New Roman" w:hAnsi="Verdana" w:cs="Times New Roman"/>
          <w:color w:val="000000"/>
          <w:sz w:val="20"/>
          <w:szCs w:val="20"/>
          <w:lang w:bidi="bn-BD"/>
        </w:rPr>
      </w:pPr>
      <w:ins w:id="157" w:author="Unknown">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n(){  </w:t>
        </w:r>
      </w:ins>
    </w:p>
    <w:p w:rsidR="001F73D2" w:rsidRPr="001F73D2" w:rsidRDefault="001F73D2" w:rsidP="001F73D2">
      <w:pPr>
        <w:numPr>
          <w:ilvl w:val="0"/>
          <w:numId w:val="20"/>
        </w:numPr>
        <w:shd w:val="clear" w:color="auto" w:fill="FFFFFF"/>
        <w:spacing w:after="0" w:line="345" w:lineRule="atLeast"/>
        <w:ind w:left="0"/>
        <w:jc w:val="both"/>
        <w:rPr>
          <w:ins w:id="158" w:author="Unknown"/>
          <w:rFonts w:ascii="Verdana" w:eastAsia="Times New Roman" w:hAnsi="Verdana" w:cs="Times New Roman"/>
          <w:color w:val="000000"/>
          <w:sz w:val="20"/>
          <w:szCs w:val="20"/>
          <w:lang w:bidi="bn-BD"/>
        </w:rPr>
      </w:pPr>
      <w:proofErr w:type="spellStart"/>
      <w:ins w:id="159" w:author="Unknown">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"hello n"</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0"/>
        </w:numPr>
        <w:shd w:val="clear" w:color="auto" w:fill="FFFFFF"/>
        <w:spacing w:after="0" w:line="345" w:lineRule="atLeast"/>
        <w:ind w:left="0"/>
        <w:jc w:val="both"/>
        <w:rPr>
          <w:ins w:id="160" w:author="Unknown"/>
          <w:rFonts w:ascii="Verdana" w:eastAsia="Times New Roman" w:hAnsi="Verdana" w:cs="Times New Roman"/>
          <w:color w:val="000000"/>
          <w:sz w:val="20"/>
          <w:szCs w:val="20"/>
          <w:lang w:bidi="bn-BD"/>
        </w:rPr>
      </w:pPr>
      <w:ins w:id="161" w:author="Unknown">
        <w:r w:rsidRPr="001F73D2">
          <w:rPr>
            <w:rFonts w:ascii="Verdana" w:eastAsia="Times New Roman" w:hAnsi="Verdana" w:cs="Times New Roman"/>
            <w:color w:val="008200"/>
            <w:sz w:val="20"/>
            <w:szCs w:val="20"/>
            <w:bdr w:val="none" w:sz="0" w:space="0" w:color="auto" w:frame="1"/>
            <w:lang w:bidi="bn-BD"/>
          </w:rPr>
          <w:t>//m();//same as </w:t>
        </w:r>
        <w:proofErr w:type="spellStart"/>
        <w:r w:rsidRPr="001F73D2">
          <w:rPr>
            <w:rFonts w:ascii="Verdana" w:eastAsia="Times New Roman" w:hAnsi="Verdana" w:cs="Times New Roman"/>
            <w:color w:val="008200"/>
            <w:sz w:val="20"/>
            <w:szCs w:val="20"/>
            <w:bdr w:val="none" w:sz="0" w:space="0" w:color="auto" w:frame="1"/>
            <w:lang w:bidi="bn-BD"/>
          </w:rPr>
          <w:t>this.m</w:t>
        </w:r>
        <w:proofErr w:type="spellEnd"/>
        <w:r w:rsidRPr="001F73D2">
          <w:rPr>
            <w:rFonts w:ascii="Verdana" w:eastAsia="Times New Roman" w:hAnsi="Verdana" w:cs="Times New Roman"/>
            <w:color w:val="008200"/>
            <w:sz w:val="20"/>
            <w:szCs w:val="20"/>
            <w:bdr w:val="none" w:sz="0" w:space="0" w:color="auto" w:frame="1"/>
            <w:lang w:bidi="bn-BD"/>
          </w:rPr>
          <w:t>()</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0"/>
        </w:numPr>
        <w:shd w:val="clear" w:color="auto" w:fill="FFFFFF"/>
        <w:spacing w:after="0" w:line="345" w:lineRule="atLeast"/>
        <w:ind w:left="0"/>
        <w:jc w:val="both"/>
        <w:rPr>
          <w:ins w:id="162" w:author="Unknown"/>
          <w:rFonts w:ascii="Verdana" w:eastAsia="Times New Roman" w:hAnsi="Verdana" w:cs="Times New Roman"/>
          <w:color w:val="000000"/>
          <w:sz w:val="20"/>
          <w:szCs w:val="20"/>
          <w:lang w:bidi="bn-BD"/>
        </w:rPr>
      </w:pPr>
      <w:proofErr w:type="spellStart"/>
      <w:ins w:id="163" w:author="Unknown">
        <w:r w:rsidRPr="001F73D2">
          <w:rPr>
            <w:rFonts w:ascii="Verdana" w:eastAsia="Times New Roman" w:hAnsi="Verdana" w:cs="Times New Roman"/>
            <w:b/>
            <w:bCs/>
            <w:color w:val="006699"/>
            <w:sz w:val="20"/>
            <w:szCs w:val="20"/>
            <w:bdr w:val="none" w:sz="0" w:space="0" w:color="auto" w:frame="1"/>
            <w:lang w:bidi="bn-BD"/>
          </w:rPr>
          <w:t>this</w:t>
        </w:r>
        <w:r w:rsidRPr="001F73D2">
          <w:rPr>
            <w:rFonts w:ascii="Verdana" w:eastAsia="Times New Roman" w:hAnsi="Verdana" w:cs="Times New Roman"/>
            <w:color w:val="000000"/>
            <w:sz w:val="20"/>
            <w:szCs w:val="20"/>
            <w:bdr w:val="none" w:sz="0" w:space="0" w:color="auto" w:frame="1"/>
            <w:lang w:bidi="bn-BD"/>
          </w:rPr>
          <w:t>.m</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0"/>
        </w:numPr>
        <w:shd w:val="clear" w:color="auto" w:fill="FFFFFF"/>
        <w:spacing w:after="0" w:line="345" w:lineRule="atLeast"/>
        <w:ind w:left="0"/>
        <w:jc w:val="both"/>
        <w:rPr>
          <w:ins w:id="164" w:author="Unknown"/>
          <w:rFonts w:ascii="Verdana" w:eastAsia="Times New Roman" w:hAnsi="Verdana" w:cs="Times New Roman"/>
          <w:color w:val="000000"/>
          <w:sz w:val="20"/>
          <w:szCs w:val="20"/>
          <w:lang w:bidi="bn-BD"/>
        </w:rPr>
      </w:pPr>
      <w:ins w:id="165"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0"/>
        </w:numPr>
        <w:shd w:val="clear" w:color="auto" w:fill="FFFFFF"/>
        <w:spacing w:after="0" w:line="345" w:lineRule="atLeast"/>
        <w:ind w:left="0"/>
        <w:jc w:val="both"/>
        <w:rPr>
          <w:ins w:id="166" w:author="Unknown"/>
          <w:rFonts w:ascii="Verdana" w:eastAsia="Times New Roman" w:hAnsi="Verdana" w:cs="Times New Roman"/>
          <w:color w:val="000000"/>
          <w:sz w:val="20"/>
          <w:szCs w:val="20"/>
          <w:lang w:bidi="bn-BD"/>
        </w:rPr>
      </w:pPr>
      <w:ins w:id="167"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0"/>
        </w:numPr>
        <w:shd w:val="clear" w:color="auto" w:fill="FFFFFF"/>
        <w:spacing w:after="0" w:line="345" w:lineRule="atLeast"/>
        <w:ind w:left="0"/>
        <w:jc w:val="both"/>
        <w:rPr>
          <w:ins w:id="168" w:author="Unknown"/>
          <w:rFonts w:ascii="Verdana" w:eastAsia="Times New Roman" w:hAnsi="Verdana" w:cs="Times New Roman"/>
          <w:color w:val="000000"/>
          <w:sz w:val="20"/>
          <w:szCs w:val="20"/>
          <w:lang w:bidi="bn-BD"/>
        </w:rPr>
      </w:pPr>
      <w:ins w:id="169"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TestThis4{  </w:t>
        </w:r>
      </w:ins>
    </w:p>
    <w:p w:rsidR="001F73D2" w:rsidRPr="001F73D2" w:rsidRDefault="001F73D2" w:rsidP="001F73D2">
      <w:pPr>
        <w:numPr>
          <w:ilvl w:val="0"/>
          <w:numId w:val="20"/>
        </w:numPr>
        <w:shd w:val="clear" w:color="auto" w:fill="FFFFFF"/>
        <w:spacing w:after="0" w:line="345" w:lineRule="atLeast"/>
        <w:ind w:left="0"/>
        <w:jc w:val="both"/>
        <w:rPr>
          <w:ins w:id="170" w:author="Unknown"/>
          <w:rFonts w:ascii="Verdana" w:eastAsia="Times New Roman" w:hAnsi="Verdana" w:cs="Times New Roman"/>
          <w:color w:val="000000"/>
          <w:sz w:val="20"/>
          <w:szCs w:val="20"/>
          <w:lang w:bidi="bn-BD"/>
        </w:rPr>
      </w:pPr>
      <w:ins w:id="171" w:author="Unknown">
        <w:r w:rsidRPr="001F73D2">
          <w:rPr>
            <w:rFonts w:ascii="Verdana" w:eastAsia="Times New Roman" w:hAnsi="Verdana" w:cs="Times New Roman"/>
            <w:b/>
            <w:bCs/>
            <w:color w:val="006699"/>
            <w:sz w:val="20"/>
            <w:szCs w:val="20"/>
            <w:bdr w:val="none" w:sz="0" w:space="0" w:color="auto" w:frame="1"/>
            <w:lang w:bidi="bn-BD"/>
          </w:rPr>
          <w:t>public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main(String </w:t>
        </w:r>
        <w:proofErr w:type="spellStart"/>
        <w:r w:rsidRPr="001F73D2">
          <w:rPr>
            <w:rFonts w:ascii="Verdana" w:eastAsia="Times New Roman" w:hAnsi="Verdana" w:cs="Times New Roman"/>
            <w:color w:val="000000"/>
            <w:sz w:val="20"/>
            <w:szCs w:val="20"/>
            <w:bdr w:val="none" w:sz="0" w:space="0" w:color="auto" w:frame="1"/>
            <w:lang w:bidi="bn-BD"/>
          </w:rPr>
          <w:t>args</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0"/>
        </w:numPr>
        <w:shd w:val="clear" w:color="auto" w:fill="FFFFFF"/>
        <w:spacing w:after="0" w:line="345" w:lineRule="atLeast"/>
        <w:ind w:left="0"/>
        <w:jc w:val="both"/>
        <w:rPr>
          <w:ins w:id="172" w:author="Unknown"/>
          <w:rFonts w:ascii="Verdana" w:eastAsia="Times New Roman" w:hAnsi="Verdana" w:cs="Times New Roman"/>
          <w:color w:val="000000"/>
          <w:sz w:val="20"/>
          <w:szCs w:val="20"/>
          <w:lang w:bidi="bn-BD"/>
        </w:rPr>
      </w:pPr>
      <w:ins w:id="173" w:author="Unknown">
        <w:r w:rsidRPr="001F73D2">
          <w:rPr>
            <w:rFonts w:ascii="Verdana" w:eastAsia="Times New Roman" w:hAnsi="Verdana" w:cs="Times New Roman"/>
            <w:color w:val="000000"/>
            <w:sz w:val="20"/>
            <w:szCs w:val="20"/>
            <w:bdr w:val="none" w:sz="0" w:space="0" w:color="auto" w:frame="1"/>
            <w:lang w:bidi="bn-BD"/>
          </w:rPr>
          <w:t>A a=</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A();  </w:t>
        </w:r>
      </w:ins>
    </w:p>
    <w:p w:rsidR="001F73D2" w:rsidRPr="001F73D2" w:rsidRDefault="001F73D2" w:rsidP="001F73D2">
      <w:pPr>
        <w:numPr>
          <w:ilvl w:val="0"/>
          <w:numId w:val="20"/>
        </w:numPr>
        <w:shd w:val="clear" w:color="auto" w:fill="FFFFFF"/>
        <w:spacing w:after="0" w:line="345" w:lineRule="atLeast"/>
        <w:ind w:left="0"/>
        <w:jc w:val="both"/>
        <w:rPr>
          <w:ins w:id="174" w:author="Unknown"/>
          <w:rFonts w:ascii="Verdana" w:eastAsia="Times New Roman" w:hAnsi="Verdana" w:cs="Times New Roman"/>
          <w:color w:val="000000"/>
          <w:sz w:val="20"/>
          <w:szCs w:val="20"/>
          <w:lang w:bidi="bn-BD"/>
        </w:rPr>
      </w:pPr>
      <w:proofErr w:type="spellStart"/>
      <w:ins w:id="175" w:author="Unknown">
        <w:r w:rsidRPr="001F73D2">
          <w:rPr>
            <w:rFonts w:ascii="Verdana" w:eastAsia="Times New Roman" w:hAnsi="Verdana" w:cs="Times New Roman"/>
            <w:color w:val="000000"/>
            <w:sz w:val="20"/>
            <w:szCs w:val="20"/>
            <w:bdr w:val="none" w:sz="0" w:space="0" w:color="auto" w:frame="1"/>
            <w:lang w:bidi="bn-BD"/>
          </w:rPr>
          <w:t>a.n</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0"/>
        </w:numPr>
        <w:shd w:val="clear" w:color="auto" w:fill="FFFFFF"/>
        <w:spacing w:after="120" w:line="345" w:lineRule="atLeast"/>
        <w:ind w:left="0"/>
        <w:jc w:val="both"/>
        <w:rPr>
          <w:ins w:id="176" w:author="Unknown"/>
          <w:rFonts w:ascii="Verdana" w:eastAsia="Times New Roman" w:hAnsi="Verdana" w:cs="Times New Roman"/>
          <w:color w:val="000000"/>
          <w:sz w:val="20"/>
          <w:szCs w:val="20"/>
          <w:lang w:bidi="bn-BD"/>
        </w:rPr>
      </w:pPr>
      <w:ins w:id="177"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shd w:val="clear" w:color="auto" w:fill="FFFFFF"/>
        <w:spacing w:before="100" w:beforeAutospacing="1" w:after="100" w:afterAutospacing="1" w:line="240" w:lineRule="auto"/>
        <w:jc w:val="both"/>
        <w:rPr>
          <w:ins w:id="178" w:author="Unknown"/>
          <w:rFonts w:ascii="Verdana" w:eastAsia="Times New Roman" w:hAnsi="Verdana" w:cs="Times New Roman"/>
          <w:color w:val="000000"/>
          <w:sz w:val="20"/>
          <w:szCs w:val="20"/>
          <w:lang w:bidi="bn-BD"/>
        </w:rPr>
      </w:pPr>
      <w:ins w:id="179" w:author="Unknown">
        <w:r w:rsidRPr="001F73D2">
          <w:rPr>
            <w:rFonts w:ascii="Verdana" w:eastAsia="Times New Roman" w:hAnsi="Verdana" w:cs="Times New Roman"/>
            <w:color w:val="000000"/>
            <w:sz w:val="20"/>
            <w:szCs w:val="20"/>
            <w:lang w:bidi="bn-BD"/>
          </w:rPr>
          <w:t>Output:</w:t>
        </w:r>
      </w:ins>
    </w:p>
    <w:p w:rsidR="001F73D2" w:rsidRP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80" w:author="Unknown"/>
          <w:rFonts w:ascii="Courier New" w:eastAsia="Times New Roman" w:hAnsi="Courier New" w:cs="Courier New"/>
          <w:color w:val="000000"/>
          <w:sz w:val="20"/>
          <w:szCs w:val="20"/>
          <w:lang w:bidi="bn-BD"/>
        </w:rPr>
      </w:pPr>
      <w:proofErr w:type="gramStart"/>
      <w:ins w:id="181" w:author="Unknown">
        <w:r w:rsidRPr="001F73D2">
          <w:rPr>
            <w:rFonts w:ascii="Courier New" w:eastAsia="Times New Roman" w:hAnsi="Courier New" w:cs="Courier New"/>
            <w:color w:val="000000"/>
            <w:sz w:val="20"/>
            <w:szCs w:val="20"/>
            <w:lang w:bidi="bn-BD"/>
          </w:rPr>
          <w:t>hello</w:t>
        </w:r>
        <w:proofErr w:type="gramEnd"/>
        <w:r w:rsidRPr="001F73D2">
          <w:rPr>
            <w:rFonts w:ascii="Courier New" w:eastAsia="Times New Roman" w:hAnsi="Courier New" w:cs="Courier New"/>
            <w:color w:val="000000"/>
            <w:sz w:val="20"/>
            <w:szCs w:val="20"/>
            <w:lang w:bidi="bn-BD"/>
          </w:rPr>
          <w:t xml:space="preserve"> n</w:t>
        </w:r>
      </w:ins>
    </w:p>
    <w:p w:rsidR="001F73D2" w:rsidRP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82" w:author="Unknown"/>
          <w:rFonts w:ascii="Courier New" w:eastAsia="Times New Roman" w:hAnsi="Courier New" w:cs="Courier New"/>
          <w:color w:val="000000"/>
          <w:sz w:val="20"/>
          <w:szCs w:val="20"/>
          <w:lang w:bidi="bn-BD"/>
        </w:rPr>
      </w:pPr>
      <w:proofErr w:type="gramStart"/>
      <w:ins w:id="183" w:author="Unknown">
        <w:r w:rsidRPr="001F73D2">
          <w:rPr>
            <w:rFonts w:ascii="Courier New" w:eastAsia="Times New Roman" w:hAnsi="Courier New" w:cs="Courier New"/>
            <w:color w:val="000000"/>
            <w:sz w:val="20"/>
            <w:szCs w:val="20"/>
            <w:lang w:bidi="bn-BD"/>
          </w:rPr>
          <w:t>hello</w:t>
        </w:r>
        <w:proofErr w:type="gramEnd"/>
        <w:r w:rsidRPr="001F73D2">
          <w:rPr>
            <w:rFonts w:ascii="Courier New" w:eastAsia="Times New Roman" w:hAnsi="Courier New" w:cs="Courier New"/>
            <w:color w:val="000000"/>
            <w:sz w:val="20"/>
            <w:szCs w:val="20"/>
            <w:lang w:bidi="bn-BD"/>
          </w:rPr>
          <w:t xml:space="preserve"> m</w:t>
        </w:r>
      </w:ins>
    </w:p>
    <w:p w:rsidR="001F73D2" w:rsidRPr="001F73D2" w:rsidRDefault="001F73D2" w:rsidP="001F73D2">
      <w:pPr>
        <w:shd w:val="clear" w:color="auto" w:fill="FFFFFF"/>
        <w:spacing w:before="100" w:beforeAutospacing="1" w:after="100" w:afterAutospacing="1" w:line="312" w:lineRule="atLeast"/>
        <w:jc w:val="both"/>
        <w:outlineLvl w:val="2"/>
        <w:rPr>
          <w:ins w:id="184" w:author="Unknown"/>
          <w:rFonts w:ascii="Helvetica" w:eastAsia="Times New Roman" w:hAnsi="Helvetica" w:cs="Helvetica"/>
          <w:color w:val="610B4B"/>
          <w:sz w:val="32"/>
          <w:szCs w:val="32"/>
          <w:lang w:bidi="bn-BD"/>
        </w:rPr>
      </w:pPr>
      <w:ins w:id="185" w:author="Unknown">
        <w:r w:rsidRPr="001F73D2">
          <w:rPr>
            <w:rFonts w:ascii="Helvetica" w:eastAsia="Times New Roman" w:hAnsi="Helvetica" w:cs="Helvetica"/>
            <w:color w:val="610B4B"/>
            <w:sz w:val="32"/>
            <w:szCs w:val="32"/>
            <w:lang w:bidi="bn-BD"/>
          </w:rPr>
          <w:t xml:space="preserve">3) </w:t>
        </w:r>
        <w:proofErr w:type="gramStart"/>
        <w:r w:rsidRPr="001F73D2">
          <w:rPr>
            <w:rFonts w:ascii="Helvetica" w:eastAsia="Times New Roman" w:hAnsi="Helvetica" w:cs="Helvetica"/>
            <w:color w:val="610B4B"/>
            <w:sz w:val="32"/>
            <w:szCs w:val="32"/>
            <w:lang w:bidi="bn-BD"/>
          </w:rPr>
          <w:t>this(</w:t>
        </w:r>
        <w:proofErr w:type="gramEnd"/>
        <w:r w:rsidRPr="001F73D2">
          <w:rPr>
            <w:rFonts w:ascii="Helvetica" w:eastAsia="Times New Roman" w:hAnsi="Helvetica" w:cs="Helvetica"/>
            <w:color w:val="610B4B"/>
            <w:sz w:val="32"/>
            <w:szCs w:val="32"/>
            <w:lang w:bidi="bn-BD"/>
          </w:rPr>
          <w:t>) : to invoke current class constructor</w:t>
        </w:r>
      </w:ins>
    </w:p>
    <w:p w:rsidR="001F73D2" w:rsidRPr="001F73D2" w:rsidRDefault="001F73D2" w:rsidP="001F73D2">
      <w:pPr>
        <w:shd w:val="clear" w:color="auto" w:fill="FFFFFF"/>
        <w:spacing w:before="100" w:beforeAutospacing="1" w:after="100" w:afterAutospacing="1" w:line="240" w:lineRule="auto"/>
        <w:jc w:val="both"/>
        <w:rPr>
          <w:ins w:id="186" w:author="Unknown"/>
          <w:rFonts w:ascii="Verdana" w:eastAsia="Times New Roman" w:hAnsi="Verdana" w:cs="Times New Roman"/>
          <w:color w:val="000000"/>
          <w:sz w:val="20"/>
          <w:szCs w:val="20"/>
          <w:lang w:bidi="bn-BD"/>
        </w:rPr>
      </w:pPr>
      <w:ins w:id="187" w:author="Unknown">
        <w:r w:rsidRPr="001F73D2">
          <w:rPr>
            <w:rFonts w:ascii="Verdana" w:eastAsia="Times New Roman" w:hAnsi="Verdana" w:cs="Times New Roman"/>
            <w:color w:val="000000"/>
            <w:sz w:val="20"/>
            <w:szCs w:val="20"/>
            <w:lang w:bidi="bn-BD"/>
          </w:rPr>
          <w:t xml:space="preserve">The </w:t>
        </w:r>
        <w:proofErr w:type="gramStart"/>
        <w:r w:rsidRPr="001F73D2">
          <w:rPr>
            <w:rFonts w:ascii="Verdana" w:eastAsia="Times New Roman" w:hAnsi="Verdana" w:cs="Times New Roman"/>
            <w:color w:val="000000"/>
            <w:sz w:val="20"/>
            <w:szCs w:val="20"/>
            <w:lang w:bidi="bn-BD"/>
          </w:rPr>
          <w:t>this(</w:t>
        </w:r>
        <w:proofErr w:type="gramEnd"/>
        <w:r w:rsidRPr="001F73D2">
          <w:rPr>
            <w:rFonts w:ascii="Verdana" w:eastAsia="Times New Roman" w:hAnsi="Verdana" w:cs="Times New Roman"/>
            <w:color w:val="000000"/>
            <w:sz w:val="20"/>
            <w:szCs w:val="20"/>
            <w:lang w:bidi="bn-BD"/>
          </w:rPr>
          <w:t>) constructor call can be used to invoke the current class constructor. It is used to reuse the constructor. In other words, it is used for constructor chaining.</w:t>
        </w:r>
      </w:ins>
    </w:p>
    <w:p w:rsidR="001F73D2" w:rsidRPr="001F73D2" w:rsidRDefault="001F73D2" w:rsidP="001F73D2">
      <w:pPr>
        <w:shd w:val="clear" w:color="auto" w:fill="FFFFFF"/>
        <w:spacing w:before="100" w:beforeAutospacing="1" w:after="100" w:afterAutospacing="1" w:line="240" w:lineRule="auto"/>
        <w:jc w:val="both"/>
        <w:rPr>
          <w:ins w:id="188" w:author="Unknown"/>
          <w:rFonts w:ascii="Verdana" w:eastAsia="Times New Roman" w:hAnsi="Verdana" w:cs="Times New Roman"/>
          <w:color w:val="000000"/>
          <w:sz w:val="20"/>
          <w:szCs w:val="20"/>
          <w:lang w:bidi="bn-BD"/>
        </w:rPr>
      </w:pPr>
      <w:ins w:id="189" w:author="Unknown">
        <w:r w:rsidRPr="001F73D2">
          <w:rPr>
            <w:rFonts w:ascii="Verdana" w:eastAsia="Times New Roman" w:hAnsi="Verdana" w:cs="Times New Roman"/>
            <w:b/>
            <w:bCs/>
            <w:color w:val="000000"/>
            <w:sz w:val="20"/>
            <w:szCs w:val="20"/>
            <w:lang w:bidi="bn-BD"/>
          </w:rPr>
          <w:t>Calling default constructor from parameterized constructor:</w:t>
        </w:r>
      </w:ins>
    </w:p>
    <w:p w:rsidR="001F73D2" w:rsidRPr="001F73D2" w:rsidRDefault="001F73D2" w:rsidP="001F73D2">
      <w:pPr>
        <w:numPr>
          <w:ilvl w:val="0"/>
          <w:numId w:val="21"/>
        </w:numPr>
        <w:shd w:val="clear" w:color="auto" w:fill="FFFFFF"/>
        <w:spacing w:after="0" w:line="345" w:lineRule="atLeast"/>
        <w:ind w:left="0"/>
        <w:jc w:val="both"/>
        <w:rPr>
          <w:ins w:id="190" w:author="Unknown"/>
          <w:rFonts w:ascii="Verdana" w:eastAsia="Times New Roman" w:hAnsi="Verdana" w:cs="Times New Roman"/>
          <w:color w:val="000000"/>
          <w:sz w:val="20"/>
          <w:szCs w:val="20"/>
          <w:lang w:bidi="bn-BD"/>
        </w:rPr>
      </w:pPr>
      <w:ins w:id="191" w:author="Unknown">
        <w:r w:rsidRPr="001F73D2">
          <w:rPr>
            <w:rFonts w:ascii="Verdana" w:eastAsia="Times New Roman" w:hAnsi="Verdana" w:cs="Times New Roman"/>
            <w:b/>
            <w:bCs/>
            <w:color w:val="006699"/>
            <w:sz w:val="20"/>
            <w:szCs w:val="20"/>
            <w:bdr w:val="none" w:sz="0" w:space="0" w:color="auto" w:frame="1"/>
            <w:lang w:bidi="bn-BD"/>
          </w:rPr>
          <w:lastRenderedPageBreak/>
          <w:t>class</w:t>
        </w:r>
        <w:r w:rsidRPr="001F73D2">
          <w:rPr>
            <w:rFonts w:ascii="Verdana" w:eastAsia="Times New Roman" w:hAnsi="Verdana" w:cs="Times New Roman"/>
            <w:color w:val="000000"/>
            <w:sz w:val="20"/>
            <w:szCs w:val="20"/>
            <w:bdr w:val="none" w:sz="0" w:space="0" w:color="auto" w:frame="1"/>
            <w:lang w:bidi="bn-BD"/>
          </w:rPr>
          <w:t> A{  </w:t>
        </w:r>
      </w:ins>
    </w:p>
    <w:p w:rsidR="001F73D2" w:rsidRPr="001F73D2" w:rsidRDefault="001F73D2" w:rsidP="001F73D2">
      <w:pPr>
        <w:numPr>
          <w:ilvl w:val="0"/>
          <w:numId w:val="21"/>
        </w:numPr>
        <w:shd w:val="clear" w:color="auto" w:fill="FFFFFF"/>
        <w:spacing w:after="0" w:line="345" w:lineRule="atLeast"/>
        <w:ind w:left="0"/>
        <w:jc w:val="both"/>
        <w:rPr>
          <w:ins w:id="192" w:author="Unknown"/>
          <w:rFonts w:ascii="Verdana" w:eastAsia="Times New Roman" w:hAnsi="Verdana" w:cs="Times New Roman"/>
          <w:color w:val="000000"/>
          <w:sz w:val="20"/>
          <w:szCs w:val="20"/>
          <w:lang w:bidi="bn-BD"/>
        </w:rPr>
      </w:pPr>
      <w:ins w:id="193" w:author="Unknown">
        <w:r w:rsidRPr="001F73D2">
          <w:rPr>
            <w:rFonts w:ascii="Verdana" w:eastAsia="Times New Roman" w:hAnsi="Verdana" w:cs="Times New Roman"/>
            <w:color w:val="000000"/>
            <w:sz w:val="20"/>
            <w:szCs w:val="20"/>
            <w:bdr w:val="none" w:sz="0" w:space="0" w:color="auto" w:frame="1"/>
            <w:lang w:bidi="bn-BD"/>
          </w:rPr>
          <w:t>A(){</w:t>
        </w:r>
        <w:proofErr w:type="spellStart"/>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"hello a"</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1"/>
        </w:numPr>
        <w:shd w:val="clear" w:color="auto" w:fill="FFFFFF"/>
        <w:spacing w:after="0" w:line="345" w:lineRule="atLeast"/>
        <w:ind w:left="0"/>
        <w:jc w:val="both"/>
        <w:rPr>
          <w:ins w:id="194" w:author="Unknown"/>
          <w:rFonts w:ascii="Verdana" w:eastAsia="Times New Roman" w:hAnsi="Verdana" w:cs="Times New Roman"/>
          <w:color w:val="000000"/>
          <w:sz w:val="20"/>
          <w:szCs w:val="20"/>
          <w:lang w:bidi="bn-BD"/>
        </w:rPr>
      </w:pPr>
      <w:ins w:id="195" w:author="Unknown">
        <w:r w:rsidRPr="001F73D2">
          <w:rPr>
            <w:rFonts w:ascii="Verdana" w:eastAsia="Times New Roman" w:hAnsi="Verdana" w:cs="Times New Roman"/>
            <w:color w:val="000000"/>
            <w:sz w:val="20"/>
            <w:szCs w:val="20"/>
            <w:bdr w:val="none" w:sz="0" w:space="0" w:color="auto" w:frame="1"/>
            <w:lang w:bidi="bn-BD"/>
          </w:rPr>
          <w:t>A(</w:t>
        </w:r>
        <w:proofErr w:type="spellStart"/>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x){  </w:t>
        </w:r>
      </w:ins>
    </w:p>
    <w:p w:rsidR="001F73D2" w:rsidRPr="001F73D2" w:rsidRDefault="001F73D2" w:rsidP="001F73D2">
      <w:pPr>
        <w:numPr>
          <w:ilvl w:val="0"/>
          <w:numId w:val="21"/>
        </w:numPr>
        <w:shd w:val="clear" w:color="auto" w:fill="FFFFFF"/>
        <w:spacing w:after="0" w:line="345" w:lineRule="atLeast"/>
        <w:ind w:left="0"/>
        <w:jc w:val="both"/>
        <w:rPr>
          <w:ins w:id="196" w:author="Unknown"/>
          <w:rFonts w:ascii="Verdana" w:eastAsia="Times New Roman" w:hAnsi="Verdana" w:cs="Times New Roman"/>
          <w:color w:val="000000"/>
          <w:sz w:val="20"/>
          <w:szCs w:val="20"/>
          <w:lang w:bidi="bn-BD"/>
        </w:rPr>
      </w:pPr>
      <w:ins w:id="197" w:author="Unknown">
        <w:r w:rsidRPr="001F73D2">
          <w:rPr>
            <w:rFonts w:ascii="Verdana" w:eastAsia="Times New Roman" w:hAnsi="Verdana" w:cs="Times New Roman"/>
            <w:b/>
            <w:bCs/>
            <w:color w:val="006699"/>
            <w:sz w:val="20"/>
            <w:szCs w:val="20"/>
            <w:bdr w:val="none" w:sz="0" w:space="0" w:color="auto" w:frame="1"/>
            <w:lang w:bidi="bn-BD"/>
          </w:rPr>
          <w:t>this</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1"/>
        </w:numPr>
        <w:shd w:val="clear" w:color="auto" w:fill="FFFFFF"/>
        <w:spacing w:after="0" w:line="345" w:lineRule="atLeast"/>
        <w:ind w:left="0"/>
        <w:jc w:val="both"/>
        <w:rPr>
          <w:ins w:id="198" w:author="Unknown"/>
          <w:rFonts w:ascii="Verdana" w:eastAsia="Times New Roman" w:hAnsi="Verdana" w:cs="Times New Roman"/>
          <w:color w:val="000000"/>
          <w:sz w:val="20"/>
          <w:szCs w:val="20"/>
          <w:lang w:bidi="bn-BD"/>
        </w:rPr>
      </w:pPr>
      <w:proofErr w:type="spellStart"/>
      <w:ins w:id="199" w:author="Unknown">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(x);  </w:t>
        </w:r>
      </w:ins>
    </w:p>
    <w:p w:rsidR="001F73D2" w:rsidRPr="001F73D2" w:rsidRDefault="001F73D2" w:rsidP="001F73D2">
      <w:pPr>
        <w:numPr>
          <w:ilvl w:val="0"/>
          <w:numId w:val="21"/>
        </w:numPr>
        <w:shd w:val="clear" w:color="auto" w:fill="FFFFFF"/>
        <w:spacing w:after="0" w:line="345" w:lineRule="atLeast"/>
        <w:ind w:left="0"/>
        <w:jc w:val="both"/>
        <w:rPr>
          <w:ins w:id="200" w:author="Unknown"/>
          <w:rFonts w:ascii="Verdana" w:eastAsia="Times New Roman" w:hAnsi="Verdana" w:cs="Times New Roman"/>
          <w:color w:val="000000"/>
          <w:sz w:val="20"/>
          <w:szCs w:val="20"/>
          <w:lang w:bidi="bn-BD"/>
        </w:rPr>
      </w:pPr>
      <w:ins w:id="201"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1"/>
        </w:numPr>
        <w:shd w:val="clear" w:color="auto" w:fill="FFFFFF"/>
        <w:spacing w:after="0" w:line="345" w:lineRule="atLeast"/>
        <w:ind w:left="0"/>
        <w:jc w:val="both"/>
        <w:rPr>
          <w:ins w:id="202" w:author="Unknown"/>
          <w:rFonts w:ascii="Verdana" w:eastAsia="Times New Roman" w:hAnsi="Verdana" w:cs="Times New Roman"/>
          <w:color w:val="000000"/>
          <w:sz w:val="20"/>
          <w:szCs w:val="20"/>
          <w:lang w:bidi="bn-BD"/>
        </w:rPr>
      </w:pPr>
      <w:ins w:id="203"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1"/>
        </w:numPr>
        <w:shd w:val="clear" w:color="auto" w:fill="FFFFFF"/>
        <w:spacing w:after="0" w:line="345" w:lineRule="atLeast"/>
        <w:ind w:left="0"/>
        <w:jc w:val="both"/>
        <w:rPr>
          <w:ins w:id="204" w:author="Unknown"/>
          <w:rFonts w:ascii="Verdana" w:eastAsia="Times New Roman" w:hAnsi="Verdana" w:cs="Times New Roman"/>
          <w:color w:val="000000"/>
          <w:sz w:val="20"/>
          <w:szCs w:val="20"/>
          <w:lang w:bidi="bn-BD"/>
        </w:rPr>
      </w:pPr>
      <w:ins w:id="205"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TestThis5{  </w:t>
        </w:r>
      </w:ins>
    </w:p>
    <w:p w:rsidR="001F73D2" w:rsidRPr="001F73D2" w:rsidRDefault="001F73D2" w:rsidP="001F73D2">
      <w:pPr>
        <w:numPr>
          <w:ilvl w:val="0"/>
          <w:numId w:val="21"/>
        </w:numPr>
        <w:shd w:val="clear" w:color="auto" w:fill="FFFFFF"/>
        <w:spacing w:after="0" w:line="345" w:lineRule="atLeast"/>
        <w:ind w:left="0"/>
        <w:jc w:val="both"/>
        <w:rPr>
          <w:ins w:id="206" w:author="Unknown"/>
          <w:rFonts w:ascii="Verdana" w:eastAsia="Times New Roman" w:hAnsi="Verdana" w:cs="Times New Roman"/>
          <w:color w:val="000000"/>
          <w:sz w:val="20"/>
          <w:szCs w:val="20"/>
          <w:lang w:bidi="bn-BD"/>
        </w:rPr>
      </w:pPr>
      <w:ins w:id="207" w:author="Unknown">
        <w:r w:rsidRPr="001F73D2">
          <w:rPr>
            <w:rFonts w:ascii="Verdana" w:eastAsia="Times New Roman" w:hAnsi="Verdana" w:cs="Times New Roman"/>
            <w:b/>
            <w:bCs/>
            <w:color w:val="006699"/>
            <w:sz w:val="20"/>
            <w:szCs w:val="20"/>
            <w:bdr w:val="none" w:sz="0" w:space="0" w:color="auto" w:frame="1"/>
            <w:lang w:bidi="bn-BD"/>
          </w:rPr>
          <w:t>public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main(String </w:t>
        </w:r>
        <w:proofErr w:type="spellStart"/>
        <w:r w:rsidRPr="001F73D2">
          <w:rPr>
            <w:rFonts w:ascii="Verdana" w:eastAsia="Times New Roman" w:hAnsi="Verdana" w:cs="Times New Roman"/>
            <w:color w:val="000000"/>
            <w:sz w:val="20"/>
            <w:szCs w:val="20"/>
            <w:bdr w:val="none" w:sz="0" w:space="0" w:color="auto" w:frame="1"/>
            <w:lang w:bidi="bn-BD"/>
          </w:rPr>
          <w:t>args</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1"/>
        </w:numPr>
        <w:shd w:val="clear" w:color="auto" w:fill="FFFFFF"/>
        <w:spacing w:after="0" w:line="345" w:lineRule="atLeast"/>
        <w:ind w:left="0"/>
        <w:jc w:val="both"/>
        <w:rPr>
          <w:ins w:id="208" w:author="Unknown"/>
          <w:rFonts w:ascii="Verdana" w:eastAsia="Times New Roman" w:hAnsi="Verdana" w:cs="Times New Roman"/>
          <w:color w:val="000000"/>
          <w:sz w:val="20"/>
          <w:szCs w:val="20"/>
          <w:lang w:bidi="bn-BD"/>
        </w:rPr>
      </w:pPr>
      <w:ins w:id="209" w:author="Unknown">
        <w:r w:rsidRPr="001F73D2">
          <w:rPr>
            <w:rFonts w:ascii="Verdana" w:eastAsia="Times New Roman" w:hAnsi="Verdana" w:cs="Times New Roman"/>
            <w:color w:val="000000"/>
            <w:sz w:val="20"/>
            <w:szCs w:val="20"/>
            <w:bdr w:val="none" w:sz="0" w:space="0" w:color="auto" w:frame="1"/>
            <w:lang w:bidi="bn-BD"/>
          </w:rPr>
          <w:t>A a=</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A(</w:t>
        </w:r>
        <w:r w:rsidRPr="001F73D2">
          <w:rPr>
            <w:rFonts w:ascii="Verdana" w:eastAsia="Times New Roman" w:hAnsi="Verdana" w:cs="Times New Roman"/>
            <w:color w:val="C00000"/>
            <w:sz w:val="20"/>
            <w:szCs w:val="20"/>
            <w:bdr w:val="none" w:sz="0" w:space="0" w:color="auto" w:frame="1"/>
            <w:lang w:bidi="bn-BD"/>
          </w:rPr>
          <w:t>10</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1"/>
        </w:numPr>
        <w:shd w:val="clear" w:color="auto" w:fill="FFFFFF"/>
        <w:spacing w:after="120" w:line="345" w:lineRule="atLeast"/>
        <w:ind w:left="0"/>
        <w:jc w:val="both"/>
        <w:rPr>
          <w:ins w:id="210" w:author="Unknown"/>
          <w:rFonts w:ascii="Verdana" w:eastAsia="Times New Roman" w:hAnsi="Verdana" w:cs="Times New Roman"/>
          <w:color w:val="000000"/>
          <w:sz w:val="20"/>
          <w:szCs w:val="20"/>
          <w:lang w:bidi="bn-BD"/>
        </w:rPr>
      </w:pPr>
      <w:ins w:id="211"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shd w:val="clear" w:color="auto" w:fill="FFFFFF"/>
        <w:spacing w:before="100" w:beforeAutospacing="1" w:after="100" w:afterAutospacing="1" w:line="240" w:lineRule="auto"/>
        <w:jc w:val="both"/>
        <w:rPr>
          <w:ins w:id="212" w:author="Unknown"/>
          <w:rFonts w:ascii="Verdana" w:eastAsia="Times New Roman" w:hAnsi="Verdana" w:cs="Times New Roman"/>
          <w:color w:val="000000"/>
          <w:sz w:val="20"/>
          <w:szCs w:val="20"/>
          <w:lang w:bidi="bn-BD"/>
        </w:rPr>
      </w:pPr>
      <w:ins w:id="213" w:author="Unknown">
        <w:r w:rsidRPr="001F73D2">
          <w:rPr>
            <w:rFonts w:ascii="Verdana" w:eastAsia="Times New Roman" w:hAnsi="Verdana" w:cs="Times New Roman"/>
            <w:color w:val="000000"/>
            <w:sz w:val="20"/>
            <w:szCs w:val="20"/>
            <w:lang w:bidi="bn-BD"/>
          </w:rPr>
          <w:t>Output:</w:t>
        </w:r>
      </w:ins>
    </w:p>
    <w:p w:rsidR="001F73D2" w:rsidRP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214" w:author="Unknown"/>
          <w:rFonts w:ascii="Courier New" w:eastAsia="Times New Roman" w:hAnsi="Courier New" w:cs="Courier New"/>
          <w:color w:val="000000"/>
          <w:sz w:val="20"/>
          <w:szCs w:val="20"/>
          <w:lang w:bidi="bn-BD"/>
        </w:rPr>
      </w:pPr>
      <w:proofErr w:type="gramStart"/>
      <w:ins w:id="215" w:author="Unknown">
        <w:r w:rsidRPr="001F73D2">
          <w:rPr>
            <w:rFonts w:ascii="Courier New" w:eastAsia="Times New Roman" w:hAnsi="Courier New" w:cs="Courier New"/>
            <w:color w:val="000000"/>
            <w:sz w:val="20"/>
            <w:szCs w:val="20"/>
            <w:lang w:bidi="bn-BD"/>
          </w:rPr>
          <w:t>hello</w:t>
        </w:r>
        <w:proofErr w:type="gramEnd"/>
        <w:r w:rsidRPr="001F73D2">
          <w:rPr>
            <w:rFonts w:ascii="Courier New" w:eastAsia="Times New Roman" w:hAnsi="Courier New" w:cs="Courier New"/>
            <w:color w:val="000000"/>
            <w:sz w:val="20"/>
            <w:szCs w:val="20"/>
            <w:lang w:bidi="bn-BD"/>
          </w:rPr>
          <w:t xml:space="preserve"> a</w:t>
        </w:r>
      </w:ins>
    </w:p>
    <w:p w:rsidR="001F73D2" w:rsidRP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216" w:author="Unknown"/>
          <w:rFonts w:ascii="Courier New" w:eastAsia="Times New Roman" w:hAnsi="Courier New" w:cs="Courier New"/>
          <w:color w:val="000000"/>
          <w:sz w:val="20"/>
          <w:szCs w:val="20"/>
          <w:lang w:bidi="bn-BD"/>
        </w:rPr>
      </w:pPr>
      <w:ins w:id="217" w:author="Unknown">
        <w:r w:rsidRPr="001F73D2">
          <w:rPr>
            <w:rFonts w:ascii="Courier New" w:eastAsia="Times New Roman" w:hAnsi="Courier New" w:cs="Courier New"/>
            <w:color w:val="000000"/>
            <w:sz w:val="20"/>
            <w:szCs w:val="20"/>
            <w:lang w:bidi="bn-BD"/>
          </w:rPr>
          <w:t>10</w:t>
        </w:r>
      </w:ins>
    </w:p>
    <w:p w:rsidR="001F73D2" w:rsidRPr="001F73D2" w:rsidRDefault="001F73D2" w:rsidP="001F73D2">
      <w:pPr>
        <w:shd w:val="clear" w:color="auto" w:fill="FFFFFF"/>
        <w:spacing w:before="100" w:beforeAutospacing="1" w:after="100" w:afterAutospacing="1" w:line="240" w:lineRule="auto"/>
        <w:jc w:val="both"/>
        <w:rPr>
          <w:ins w:id="218" w:author="Unknown"/>
          <w:rFonts w:ascii="Verdana" w:eastAsia="Times New Roman" w:hAnsi="Verdana" w:cs="Times New Roman"/>
          <w:color w:val="000000"/>
          <w:sz w:val="20"/>
          <w:szCs w:val="20"/>
          <w:lang w:bidi="bn-BD"/>
        </w:rPr>
      </w:pPr>
      <w:ins w:id="219" w:author="Unknown">
        <w:r w:rsidRPr="001F73D2">
          <w:rPr>
            <w:rFonts w:ascii="Verdana" w:eastAsia="Times New Roman" w:hAnsi="Verdana" w:cs="Times New Roman"/>
            <w:b/>
            <w:bCs/>
            <w:color w:val="000000"/>
            <w:sz w:val="20"/>
            <w:szCs w:val="20"/>
            <w:lang w:bidi="bn-BD"/>
          </w:rPr>
          <w:t>Calling parameterized constructor from default constructor:</w:t>
        </w:r>
      </w:ins>
    </w:p>
    <w:p w:rsidR="001F73D2" w:rsidRPr="001F73D2" w:rsidRDefault="001F73D2" w:rsidP="001F73D2">
      <w:pPr>
        <w:numPr>
          <w:ilvl w:val="0"/>
          <w:numId w:val="22"/>
        </w:numPr>
        <w:shd w:val="clear" w:color="auto" w:fill="FFFFFF"/>
        <w:spacing w:after="0" w:line="345" w:lineRule="atLeast"/>
        <w:ind w:left="0"/>
        <w:jc w:val="both"/>
        <w:rPr>
          <w:ins w:id="220" w:author="Unknown"/>
          <w:rFonts w:ascii="Verdana" w:eastAsia="Times New Roman" w:hAnsi="Verdana" w:cs="Times New Roman"/>
          <w:color w:val="000000"/>
          <w:sz w:val="20"/>
          <w:szCs w:val="20"/>
          <w:lang w:bidi="bn-BD"/>
        </w:rPr>
      </w:pPr>
      <w:ins w:id="221"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A{  </w:t>
        </w:r>
      </w:ins>
    </w:p>
    <w:p w:rsidR="001F73D2" w:rsidRPr="001F73D2" w:rsidRDefault="001F73D2" w:rsidP="001F73D2">
      <w:pPr>
        <w:numPr>
          <w:ilvl w:val="0"/>
          <w:numId w:val="22"/>
        </w:numPr>
        <w:shd w:val="clear" w:color="auto" w:fill="FFFFFF"/>
        <w:spacing w:after="0" w:line="345" w:lineRule="atLeast"/>
        <w:ind w:left="0"/>
        <w:jc w:val="both"/>
        <w:rPr>
          <w:ins w:id="222" w:author="Unknown"/>
          <w:rFonts w:ascii="Verdana" w:eastAsia="Times New Roman" w:hAnsi="Verdana" w:cs="Times New Roman"/>
          <w:color w:val="000000"/>
          <w:sz w:val="20"/>
          <w:szCs w:val="20"/>
          <w:lang w:bidi="bn-BD"/>
        </w:rPr>
      </w:pPr>
      <w:ins w:id="223" w:author="Unknown">
        <w:r w:rsidRPr="001F73D2">
          <w:rPr>
            <w:rFonts w:ascii="Verdana" w:eastAsia="Times New Roman" w:hAnsi="Verdana" w:cs="Times New Roman"/>
            <w:color w:val="000000"/>
            <w:sz w:val="20"/>
            <w:szCs w:val="20"/>
            <w:bdr w:val="none" w:sz="0" w:space="0" w:color="auto" w:frame="1"/>
            <w:lang w:bidi="bn-BD"/>
          </w:rPr>
          <w:t>A(){  </w:t>
        </w:r>
      </w:ins>
    </w:p>
    <w:p w:rsidR="001F73D2" w:rsidRPr="001F73D2" w:rsidRDefault="001F73D2" w:rsidP="001F73D2">
      <w:pPr>
        <w:numPr>
          <w:ilvl w:val="0"/>
          <w:numId w:val="22"/>
        </w:numPr>
        <w:shd w:val="clear" w:color="auto" w:fill="FFFFFF"/>
        <w:spacing w:after="0" w:line="345" w:lineRule="atLeast"/>
        <w:ind w:left="0"/>
        <w:jc w:val="both"/>
        <w:rPr>
          <w:ins w:id="224" w:author="Unknown"/>
          <w:rFonts w:ascii="Verdana" w:eastAsia="Times New Roman" w:hAnsi="Verdana" w:cs="Times New Roman"/>
          <w:color w:val="000000"/>
          <w:sz w:val="20"/>
          <w:szCs w:val="20"/>
          <w:lang w:bidi="bn-BD"/>
        </w:rPr>
      </w:pPr>
      <w:ins w:id="225" w:author="Unknown">
        <w:r w:rsidRPr="001F73D2">
          <w:rPr>
            <w:rFonts w:ascii="Verdana" w:eastAsia="Times New Roman" w:hAnsi="Verdana" w:cs="Times New Roman"/>
            <w:b/>
            <w:bCs/>
            <w:color w:val="006699"/>
            <w:sz w:val="20"/>
            <w:szCs w:val="20"/>
            <w:bdr w:val="none" w:sz="0" w:space="0" w:color="auto" w:frame="1"/>
            <w:lang w:bidi="bn-BD"/>
          </w:rPr>
          <w:t>this</w:t>
        </w:r>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C00000"/>
            <w:sz w:val="20"/>
            <w:szCs w:val="20"/>
            <w:bdr w:val="none" w:sz="0" w:space="0" w:color="auto" w:frame="1"/>
            <w:lang w:bidi="bn-BD"/>
          </w:rPr>
          <w:t>5</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2"/>
        </w:numPr>
        <w:shd w:val="clear" w:color="auto" w:fill="FFFFFF"/>
        <w:spacing w:after="0" w:line="345" w:lineRule="atLeast"/>
        <w:ind w:left="0"/>
        <w:jc w:val="both"/>
        <w:rPr>
          <w:ins w:id="226" w:author="Unknown"/>
          <w:rFonts w:ascii="Verdana" w:eastAsia="Times New Roman" w:hAnsi="Verdana" w:cs="Times New Roman"/>
          <w:color w:val="000000"/>
          <w:sz w:val="20"/>
          <w:szCs w:val="20"/>
          <w:lang w:bidi="bn-BD"/>
        </w:rPr>
      </w:pPr>
      <w:proofErr w:type="spellStart"/>
      <w:ins w:id="227" w:author="Unknown">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"hello a"</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2"/>
        </w:numPr>
        <w:shd w:val="clear" w:color="auto" w:fill="FFFFFF"/>
        <w:spacing w:after="0" w:line="345" w:lineRule="atLeast"/>
        <w:ind w:left="0"/>
        <w:jc w:val="both"/>
        <w:rPr>
          <w:ins w:id="228" w:author="Unknown"/>
          <w:rFonts w:ascii="Verdana" w:eastAsia="Times New Roman" w:hAnsi="Verdana" w:cs="Times New Roman"/>
          <w:color w:val="000000"/>
          <w:sz w:val="20"/>
          <w:szCs w:val="20"/>
          <w:lang w:bidi="bn-BD"/>
        </w:rPr>
      </w:pPr>
      <w:ins w:id="229"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2"/>
        </w:numPr>
        <w:shd w:val="clear" w:color="auto" w:fill="FFFFFF"/>
        <w:spacing w:after="0" w:line="345" w:lineRule="atLeast"/>
        <w:ind w:left="0"/>
        <w:jc w:val="both"/>
        <w:rPr>
          <w:ins w:id="230" w:author="Unknown"/>
          <w:rFonts w:ascii="Verdana" w:eastAsia="Times New Roman" w:hAnsi="Verdana" w:cs="Times New Roman"/>
          <w:color w:val="000000"/>
          <w:sz w:val="20"/>
          <w:szCs w:val="20"/>
          <w:lang w:bidi="bn-BD"/>
        </w:rPr>
      </w:pPr>
      <w:ins w:id="231" w:author="Unknown">
        <w:r w:rsidRPr="001F73D2">
          <w:rPr>
            <w:rFonts w:ascii="Verdana" w:eastAsia="Times New Roman" w:hAnsi="Verdana" w:cs="Times New Roman"/>
            <w:color w:val="000000"/>
            <w:sz w:val="20"/>
            <w:szCs w:val="20"/>
            <w:bdr w:val="none" w:sz="0" w:space="0" w:color="auto" w:frame="1"/>
            <w:lang w:bidi="bn-BD"/>
          </w:rPr>
          <w:t>A(</w:t>
        </w:r>
        <w:proofErr w:type="spellStart"/>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x){  </w:t>
        </w:r>
      </w:ins>
    </w:p>
    <w:p w:rsidR="001F73D2" w:rsidRPr="001F73D2" w:rsidRDefault="001F73D2" w:rsidP="001F73D2">
      <w:pPr>
        <w:numPr>
          <w:ilvl w:val="0"/>
          <w:numId w:val="22"/>
        </w:numPr>
        <w:shd w:val="clear" w:color="auto" w:fill="FFFFFF"/>
        <w:spacing w:after="0" w:line="345" w:lineRule="atLeast"/>
        <w:ind w:left="0"/>
        <w:jc w:val="both"/>
        <w:rPr>
          <w:ins w:id="232" w:author="Unknown"/>
          <w:rFonts w:ascii="Verdana" w:eastAsia="Times New Roman" w:hAnsi="Verdana" w:cs="Times New Roman"/>
          <w:color w:val="000000"/>
          <w:sz w:val="20"/>
          <w:szCs w:val="20"/>
          <w:lang w:bidi="bn-BD"/>
        </w:rPr>
      </w:pPr>
      <w:proofErr w:type="spellStart"/>
      <w:ins w:id="233" w:author="Unknown">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(x);  </w:t>
        </w:r>
      </w:ins>
    </w:p>
    <w:p w:rsidR="001F73D2" w:rsidRPr="001F73D2" w:rsidRDefault="001F73D2" w:rsidP="001F73D2">
      <w:pPr>
        <w:numPr>
          <w:ilvl w:val="0"/>
          <w:numId w:val="22"/>
        </w:numPr>
        <w:shd w:val="clear" w:color="auto" w:fill="FFFFFF"/>
        <w:spacing w:after="0" w:line="345" w:lineRule="atLeast"/>
        <w:ind w:left="0"/>
        <w:jc w:val="both"/>
        <w:rPr>
          <w:ins w:id="234" w:author="Unknown"/>
          <w:rFonts w:ascii="Verdana" w:eastAsia="Times New Roman" w:hAnsi="Verdana" w:cs="Times New Roman"/>
          <w:color w:val="000000"/>
          <w:sz w:val="20"/>
          <w:szCs w:val="20"/>
          <w:lang w:bidi="bn-BD"/>
        </w:rPr>
      </w:pPr>
      <w:ins w:id="235"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2"/>
        </w:numPr>
        <w:shd w:val="clear" w:color="auto" w:fill="FFFFFF"/>
        <w:spacing w:after="0" w:line="345" w:lineRule="atLeast"/>
        <w:ind w:left="0"/>
        <w:jc w:val="both"/>
        <w:rPr>
          <w:ins w:id="236" w:author="Unknown"/>
          <w:rFonts w:ascii="Verdana" w:eastAsia="Times New Roman" w:hAnsi="Verdana" w:cs="Times New Roman"/>
          <w:color w:val="000000"/>
          <w:sz w:val="20"/>
          <w:szCs w:val="20"/>
          <w:lang w:bidi="bn-BD"/>
        </w:rPr>
      </w:pPr>
      <w:ins w:id="237"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2"/>
        </w:numPr>
        <w:shd w:val="clear" w:color="auto" w:fill="FFFFFF"/>
        <w:spacing w:after="0" w:line="345" w:lineRule="atLeast"/>
        <w:ind w:left="0"/>
        <w:jc w:val="both"/>
        <w:rPr>
          <w:ins w:id="238" w:author="Unknown"/>
          <w:rFonts w:ascii="Verdana" w:eastAsia="Times New Roman" w:hAnsi="Verdana" w:cs="Times New Roman"/>
          <w:color w:val="000000"/>
          <w:sz w:val="20"/>
          <w:szCs w:val="20"/>
          <w:lang w:bidi="bn-BD"/>
        </w:rPr>
      </w:pPr>
      <w:ins w:id="239"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TestThis6{  </w:t>
        </w:r>
      </w:ins>
    </w:p>
    <w:p w:rsidR="001F73D2" w:rsidRPr="001F73D2" w:rsidRDefault="001F73D2" w:rsidP="001F73D2">
      <w:pPr>
        <w:numPr>
          <w:ilvl w:val="0"/>
          <w:numId w:val="22"/>
        </w:numPr>
        <w:shd w:val="clear" w:color="auto" w:fill="FFFFFF"/>
        <w:spacing w:after="0" w:line="345" w:lineRule="atLeast"/>
        <w:ind w:left="0"/>
        <w:jc w:val="both"/>
        <w:rPr>
          <w:ins w:id="240" w:author="Unknown"/>
          <w:rFonts w:ascii="Verdana" w:eastAsia="Times New Roman" w:hAnsi="Verdana" w:cs="Times New Roman"/>
          <w:color w:val="000000"/>
          <w:sz w:val="20"/>
          <w:szCs w:val="20"/>
          <w:lang w:bidi="bn-BD"/>
        </w:rPr>
      </w:pPr>
      <w:ins w:id="241" w:author="Unknown">
        <w:r w:rsidRPr="001F73D2">
          <w:rPr>
            <w:rFonts w:ascii="Verdana" w:eastAsia="Times New Roman" w:hAnsi="Verdana" w:cs="Times New Roman"/>
            <w:b/>
            <w:bCs/>
            <w:color w:val="006699"/>
            <w:sz w:val="20"/>
            <w:szCs w:val="20"/>
            <w:bdr w:val="none" w:sz="0" w:space="0" w:color="auto" w:frame="1"/>
            <w:lang w:bidi="bn-BD"/>
          </w:rPr>
          <w:t>public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main(String </w:t>
        </w:r>
        <w:proofErr w:type="spellStart"/>
        <w:r w:rsidRPr="001F73D2">
          <w:rPr>
            <w:rFonts w:ascii="Verdana" w:eastAsia="Times New Roman" w:hAnsi="Verdana" w:cs="Times New Roman"/>
            <w:color w:val="000000"/>
            <w:sz w:val="20"/>
            <w:szCs w:val="20"/>
            <w:bdr w:val="none" w:sz="0" w:space="0" w:color="auto" w:frame="1"/>
            <w:lang w:bidi="bn-BD"/>
          </w:rPr>
          <w:t>args</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2"/>
        </w:numPr>
        <w:shd w:val="clear" w:color="auto" w:fill="FFFFFF"/>
        <w:spacing w:after="0" w:line="345" w:lineRule="atLeast"/>
        <w:ind w:left="0"/>
        <w:jc w:val="both"/>
        <w:rPr>
          <w:ins w:id="242" w:author="Unknown"/>
          <w:rFonts w:ascii="Verdana" w:eastAsia="Times New Roman" w:hAnsi="Verdana" w:cs="Times New Roman"/>
          <w:color w:val="000000"/>
          <w:sz w:val="20"/>
          <w:szCs w:val="20"/>
          <w:lang w:bidi="bn-BD"/>
        </w:rPr>
      </w:pPr>
      <w:ins w:id="243" w:author="Unknown">
        <w:r w:rsidRPr="001F73D2">
          <w:rPr>
            <w:rFonts w:ascii="Verdana" w:eastAsia="Times New Roman" w:hAnsi="Verdana" w:cs="Times New Roman"/>
            <w:color w:val="000000"/>
            <w:sz w:val="20"/>
            <w:szCs w:val="20"/>
            <w:bdr w:val="none" w:sz="0" w:space="0" w:color="auto" w:frame="1"/>
            <w:lang w:bidi="bn-BD"/>
          </w:rPr>
          <w:t>A a=</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A();  </w:t>
        </w:r>
      </w:ins>
    </w:p>
    <w:p w:rsidR="001F73D2" w:rsidRPr="007B339E" w:rsidRDefault="001F73D2" w:rsidP="007B339E">
      <w:pPr>
        <w:numPr>
          <w:ilvl w:val="0"/>
          <w:numId w:val="22"/>
        </w:numPr>
        <w:shd w:val="clear" w:color="auto" w:fill="FFFFFF"/>
        <w:spacing w:after="120" w:line="345" w:lineRule="atLeast"/>
        <w:ind w:left="0"/>
        <w:jc w:val="both"/>
        <w:rPr>
          <w:ins w:id="244" w:author="Unknown"/>
          <w:rFonts w:ascii="Verdana" w:eastAsia="Times New Roman" w:hAnsi="Verdana" w:cs="Times New Roman"/>
          <w:color w:val="000000"/>
          <w:sz w:val="20"/>
          <w:szCs w:val="20"/>
          <w:lang w:bidi="bn-BD"/>
        </w:rPr>
      </w:pPr>
      <w:ins w:id="245"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shd w:val="clear" w:color="auto" w:fill="FFFFFF"/>
        <w:spacing w:before="100" w:beforeAutospacing="1" w:after="100" w:afterAutospacing="1" w:line="240" w:lineRule="auto"/>
        <w:jc w:val="both"/>
        <w:rPr>
          <w:ins w:id="246" w:author="Unknown"/>
          <w:rFonts w:ascii="Verdana" w:eastAsia="Times New Roman" w:hAnsi="Verdana" w:cs="Times New Roman"/>
          <w:color w:val="000000"/>
          <w:sz w:val="20"/>
          <w:szCs w:val="20"/>
          <w:lang w:bidi="bn-BD"/>
        </w:rPr>
      </w:pPr>
      <w:ins w:id="247" w:author="Unknown">
        <w:r w:rsidRPr="001F73D2">
          <w:rPr>
            <w:rFonts w:ascii="Verdana" w:eastAsia="Times New Roman" w:hAnsi="Verdana" w:cs="Times New Roman"/>
            <w:color w:val="000000"/>
            <w:sz w:val="20"/>
            <w:szCs w:val="20"/>
            <w:lang w:bidi="bn-BD"/>
          </w:rPr>
          <w:t>Output:</w:t>
        </w:r>
      </w:ins>
    </w:p>
    <w:p w:rsidR="001F73D2" w:rsidRP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248" w:author="Unknown"/>
          <w:rFonts w:ascii="Courier New" w:eastAsia="Times New Roman" w:hAnsi="Courier New" w:cs="Courier New"/>
          <w:color w:val="000000"/>
          <w:sz w:val="20"/>
          <w:szCs w:val="20"/>
          <w:lang w:bidi="bn-BD"/>
        </w:rPr>
      </w:pPr>
      <w:ins w:id="249" w:author="Unknown">
        <w:r w:rsidRPr="001F73D2">
          <w:rPr>
            <w:rFonts w:ascii="Courier New" w:eastAsia="Times New Roman" w:hAnsi="Courier New" w:cs="Courier New"/>
            <w:color w:val="000000"/>
            <w:sz w:val="20"/>
            <w:szCs w:val="20"/>
            <w:lang w:bidi="bn-BD"/>
          </w:rPr>
          <w:t>5</w:t>
        </w:r>
      </w:ins>
    </w:p>
    <w:p w:rsid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bn-BD"/>
        </w:rPr>
      </w:pPr>
      <w:proofErr w:type="gramStart"/>
      <w:ins w:id="250" w:author="Unknown">
        <w:r w:rsidRPr="001F73D2">
          <w:rPr>
            <w:rFonts w:ascii="Courier New" w:eastAsia="Times New Roman" w:hAnsi="Courier New" w:cs="Courier New"/>
            <w:color w:val="000000"/>
            <w:sz w:val="20"/>
            <w:szCs w:val="20"/>
            <w:lang w:bidi="bn-BD"/>
          </w:rPr>
          <w:t>hello</w:t>
        </w:r>
        <w:proofErr w:type="gramEnd"/>
        <w:r w:rsidRPr="001F73D2">
          <w:rPr>
            <w:rFonts w:ascii="Courier New" w:eastAsia="Times New Roman" w:hAnsi="Courier New" w:cs="Courier New"/>
            <w:color w:val="000000"/>
            <w:sz w:val="20"/>
            <w:szCs w:val="20"/>
            <w:lang w:bidi="bn-BD"/>
          </w:rPr>
          <w:t xml:space="preserve"> a</w:t>
        </w:r>
      </w:ins>
    </w:p>
    <w:p w:rsidR="001F73D2" w:rsidRPr="001F73D2" w:rsidRDefault="001F73D2" w:rsidP="001F73D2">
      <w:pPr>
        <w:shd w:val="clear" w:color="auto" w:fill="FFFFFF"/>
        <w:spacing w:before="100" w:beforeAutospacing="1" w:after="100" w:afterAutospacing="1" w:line="312" w:lineRule="atLeast"/>
        <w:jc w:val="both"/>
        <w:outlineLvl w:val="2"/>
        <w:rPr>
          <w:ins w:id="251" w:author="Unknown"/>
          <w:rFonts w:ascii="Helvetica" w:eastAsia="Times New Roman" w:hAnsi="Helvetica" w:cs="Helvetica"/>
          <w:color w:val="610B4B"/>
          <w:sz w:val="32"/>
          <w:szCs w:val="32"/>
          <w:lang w:bidi="bn-BD"/>
        </w:rPr>
      </w:pPr>
      <w:ins w:id="252" w:author="Unknown">
        <w:r w:rsidRPr="001F73D2">
          <w:rPr>
            <w:rFonts w:ascii="Helvetica" w:eastAsia="Times New Roman" w:hAnsi="Helvetica" w:cs="Helvetica"/>
            <w:color w:val="610B4B"/>
            <w:sz w:val="32"/>
            <w:szCs w:val="32"/>
            <w:lang w:bidi="bn-BD"/>
          </w:rPr>
          <w:t xml:space="preserve">Real usage of </w:t>
        </w:r>
        <w:proofErr w:type="gramStart"/>
        <w:r w:rsidRPr="001F73D2">
          <w:rPr>
            <w:rFonts w:ascii="Helvetica" w:eastAsia="Times New Roman" w:hAnsi="Helvetica" w:cs="Helvetica"/>
            <w:color w:val="610B4B"/>
            <w:sz w:val="32"/>
            <w:szCs w:val="32"/>
            <w:lang w:bidi="bn-BD"/>
          </w:rPr>
          <w:t>this(</w:t>
        </w:r>
        <w:proofErr w:type="gramEnd"/>
        <w:r w:rsidRPr="001F73D2">
          <w:rPr>
            <w:rFonts w:ascii="Helvetica" w:eastAsia="Times New Roman" w:hAnsi="Helvetica" w:cs="Helvetica"/>
            <w:color w:val="610B4B"/>
            <w:sz w:val="32"/>
            <w:szCs w:val="32"/>
            <w:lang w:bidi="bn-BD"/>
          </w:rPr>
          <w:t>) constructor call</w:t>
        </w:r>
      </w:ins>
    </w:p>
    <w:p w:rsidR="001F73D2" w:rsidRPr="001F73D2" w:rsidRDefault="001F73D2" w:rsidP="001F73D2">
      <w:pPr>
        <w:shd w:val="clear" w:color="auto" w:fill="FFFFFF"/>
        <w:spacing w:before="100" w:beforeAutospacing="1" w:after="100" w:afterAutospacing="1" w:line="240" w:lineRule="auto"/>
        <w:jc w:val="both"/>
        <w:rPr>
          <w:ins w:id="253" w:author="Unknown"/>
          <w:rFonts w:ascii="Verdana" w:eastAsia="Times New Roman" w:hAnsi="Verdana" w:cs="Times New Roman"/>
          <w:color w:val="000000"/>
          <w:sz w:val="20"/>
          <w:szCs w:val="20"/>
          <w:lang w:bidi="bn-BD"/>
        </w:rPr>
      </w:pPr>
      <w:ins w:id="254" w:author="Unknown">
        <w:r w:rsidRPr="001F73D2">
          <w:rPr>
            <w:rFonts w:ascii="Verdana" w:eastAsia="Times New Roman" w:hAnsi="Verdana" w:cs="Times New Roman"/>
            <w:color w:val="000000"/>
            <w:sz w:val="20"/>
            <w:szCs w:val="20"/>
            <w:lang w:bidi="bn-BD"/>
          </w:rPr>
          <w:lastRenderedPageBreak/>
          <w:t xml:space="preserve">The </w:t>
        </w:r>
        <w:proofErr w:type="gramStart"/>
        <w:r w:rsidRPr="001F73D2">
          <w:rPr>
            <w:rFonts w:ascii="Verdana" w:eastAsia="Times New Roman" w:hAnsi="Verdana" w:cs="Times New Roman"/>
            <w:color w:val="000000"/>
            <w:sz w:val="20"/>
            <w:szCs w:val="20"/>
            <w:lang w:bidi="bn-BD"/>
          </w:rPr>
          <w:t>this(</w:t>
        </w:r>
        <w:proofErr w:type="gramEnd"/>
        <w:r w:rsidRPr="001F73D2">
          <w:rPr>
            <w:rFonts w:ascii="Verdana" w:eastAsia="Times New Roman" w:hAnsi="Verdana" w:cs="Times New Roman"/>
            <w:color w:val="000000"/>
            <w:sz w:val="20"/>
            <w:szCs w:val="20"/>
            <w:lang w:bidi="bn-BD"/>
          </w:rPr>
          <w:t>) constructor call should be used to reuse the constructor from the constructor. It maintains the chain between the constructors i.e. it is used for constructor chaining. Let's see the example given below that displays the actual use of this keyword.</w:t>
        </w:r>
      </w:ins>
    </w:p>
    <w:p w:rsidR="001F73D2" w:rsidRPr="001F73D2" w:rsidRDefault="001F73D2" w:rsidP="001F73D2">
      <w:pPr>
        <w:numPr>
          <w:ilvl w:val="0"/>
          <w:numId w:val="23"/>
        </w:numPr>
        <w:shd w:val="clear" w:color="auto" w:fill="FFFFFF"/>
        <w:spacing w:after="0" w:line="345" w:lineRule="atLeast"/>
        <w:ind w:left="0"/>
        <w:jc w:val="both"/>
        <w:rPr>
          <w:ins w:id="255" w:author="Unknown"/>
          <w:rFonts w:ascii="Verdana" w:eastAsia="Times New Roman" w:hAnsi="Verdana" w:cs="Times New Roman"/>
          <w:color w:val="000000"/>
          <w:sz w:val="20"/>
          <w:szCs w:val="20"/>
          <w:lang w:bidi="bn-BD"/>
        </w:rPr>
      </w:pPr>
      <w:ins w:id="256"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Student{  </w:t>
        </w:r>
      </w:ins>
    </w:p>
    <w:p w:rsidR="001F73D2" w:rsidRPr="001F73D2" w:rsidRDefault="001F73D2" w:rsidP="001F73D2">
      <w:pPr>
        <w:numPr>
          <w:ilvl w:val="0"/>
          <w:numId w:val="23"/>
        </w:numPr>
        <w:shd w:val="clear" w:color="auto" w:fill="FFFFFF"/>
        <w:spacing w:after="0" w:line="345" w:lineRule="atLeast"/>
        <w:ind w:left="0"/>
        <w:jc w:val="both"/>
        <w:rPr>
          <w:ins w:id="257" w:author="Unknown"/>
          <w:rFonts w:ascii="Verdana" w:eastAsia="Times New Roman" w:hAnsi="Verdana" w:cs="Times New Roman"/>
          <w:color w:val="000000"/>
          <w:sz w:val="20"/>
          <w:szCs w:val="20"/>
          <w:lang w:bidi="bn-BD"/>
        </w:rPr>
      </w:pPr>
      <w:proofErr w:type="spellStart"/>
      <w:ins w:id="258" w:author="Unknown">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rollno</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3"/>
        </w:numPr>
        <w:shd w:val="clear" w:color="auto" w:fill="FFFFFF"/>
        <w:spacing w:after="0" w:line="345" w:lineRule="atLeast"/>
        <w:ind w:left="0"/>
        <w:jc w:val="both"/>
        <w:rPr>
          <w:ins w:id="259" w:author="Unknown"/>
          <w:rFonts w:ascii="Verdana" w:eastAsia="Times New Roman" w:hAnsi="Verdana" w:cs="Times New Roman"/>
          <w:color w:val="000000"/>
          <w:sz w:val="20"/>
          <w:szCs w:val="20"/>
          <w:lang w:bidi="bn-BD"/>
        </w:rPr>
      </w:pPr>
      <w:ins w:id="260" w:author="Unknown">
        <w:r w:rsidRPr="001F73D2">
          <w:rPr>
            <w:rFonts w:ascii="Verdana" w:eastAsia="Times New Roman" w:hAnsi="Verdana" w:cs="Times New Roman"/>
            <w:color w:val="000000"/>
            <w:sz w:val="20"/>
            <w:szCs w:val="20"/>
            <w:bdr w:val="none" w:sz="0" w:space="0" w:color="auto" w:frame="1"/>
            <w:lang w:bidi="bn-BD"/>
          </w:rPr>
          <w:t>String </w:t>
        </w:r>
        <w:proofErr w:type="spellStart"/>
        <w:r w:rsidRPr="001F73D2">
          <w:rPr>
            <w:rFonts w:ascii="Verdana" w:eastAsia="Times New Roman" w:hAnsi="Verdana" w:cs="Times New Roman"/>
            <w:color w:val="000000"/>
            <w:sz w:val="20"/>
            <w:szCs w:val="20"/>
            <w:bdr w:val="none" w:sz="0" w:space="0" w:color="auto" w:frame="1"/>
            <w:lang w:bidi="bn-BD"/>
          </w:rPr>
          <w:t>name,course</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3"/>
        </w:numPr>
        <w:shd w:val="clear" w:color="auto" w:fill="FFFFFF"/>
        <w:spacing w:after="0" w:line="345" w:lineRule="atLeast"/>
        <w:ind w:left="0"/>
        <w:jc w:val="both"/>
        <w:rPr>
          <w:ins w:id="261" w:author="Unknown"/>
          <w:rFonts w:ascii="Verdana" w:eastAsia="Times New Roman" w:hAnsi="Verdana" w:cs="Times New Roman"/>
          <w:color w:val="000000"/>
          <w:sz w:val="20"/>
          <w:szCs w:val="20"/>
          <w:lang w:bidi="bn-BD"/>
        </w:rPr>
      </w:pPr>
      <w:ins w:id="262" w:author="Unknown">
        <w:r w:rsidRPr="001F73D2">
          <w:rPr>
            <w:rFonts w:ascii="Verdana" w:eastAsia="Times New Roman" w:hAnsi="Verdana" w:cs="Times New Roman"/>
            <w:b/>
            <w:bCs/>
            <w:color w:val="006699"/>
            <w:sz w:val="20"/>
            <w:szCs w:val="20"/>
            <w:bdr w:val="none" w:sz="0" w:space="0" w:color="auto" w:frame="1"/>
            <w:lang w:bidi="bn-BD"/>
          </w:rPr>
          <w:t>float</w:t>
        </w:r>
        <w:r w:rsidRPr="001F73D2">
          <w:rPr>
            <w:rFonts w:ascii="Verdana" w:eastAsia="Times New Roman" w:hAnsi="Verdana" w:cs="Times New Roman"/>
            <w:color w:val="000000"/>
            <w:sz w:val="20"/>
            <w:szCs w:val="20"/>
            <w:bdr w:val="none" w:sz="0" w:space="0" w:color="auto" w:frame="1"/>
            <w:lang w:bidi="bn-BD"/>
          </w:rPr>
          <w:t> fee;  </w:t>
        </w:r>
      </w:ins>
    </w:p>
    <w:p w:rsidR="001F73D2" w:rsidRPr="001F73D2" w:rsidRDefault="001F73D2" w:rsidP="001F73D2">
      <w:pPr>
        <w:numPr>
          <w:ilvl w:val="0"/>
          <w:numId w:val="23"/>
        </w:numPr>
        <w:shd w:val="clear" w:color="auto" w:fill="FFFFFF"/>
        <w:spacing w:after="0" w:line="345" w:lineRule="atLeast"/>
        <w:ind w:left="0"/>
        <w:jc w:val="both"/>
        <w:rPr>
          <w:ins w:id="263" w:author="Unknown"/>
          <w:rFonts w:ascii="Verdana" w:eastAsia="Times New Roman" w:hAnsi="Verdana" w:cs="Times New Roman"/>
          <w:color w:val="000000"/>
          <w:sz w:val="20"/>
          <w:szCs w:val="20"/>
          <w:lang w:bidi="bn-BD"/>
        </w:rPr>
      </w:pPr>
      <w:ins w:id="264" w:author="Unknown">
        <w:r w:rsidRPr="001F73D2">
          <w:rPr>
            <w:rFonts w:ascii="Verdana" w:eastAsia="Times New Roman" w:hAnsi="Verdana" w:cs="Times New Roman"/>
            <w:color w:val="000000"/>
            <w:sz w:val="20"/>
            <w:szCs w:val="20"/>
            <w:bdr w:val="none" w:sz="0" w:space="0" w:color="auto" w:frame="1"/>
            <w:lang w:bidi="bn-BD"/>
          </w:rPr>
          <w:t>Student(</w:t>
        </w:r>
        <w:proofErr w:type="spellStart"/>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rollno,String</w:t>
        </w:r>
        <w:proofErr w:type="spellEnd"/>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name,String</w:t>
        </w:r>
        <w:proofErr w:type="spellEnd"/>
        <w:r w:rsidRPr="001F73D2">
          <w:rPr>
            <w:rFonts w:ascii="Verdana" w:eastAsia="Times New Roman" w:hAnsi="Verdana" w:cs="Times New Roman"/>
            <w:color w:val="000000"/>
            <w:sz w:val="20"/>
            <w:szCs w:val="20"/>
            <w:bdr w:val="none" w:sz="0" w:space="0" w:color="auto" w:frame="1"/>
            <w:lang w:bidi="bn-BD"/>
          </w:rPr>
          <w:t> course){  </w:t>
        </w:r>
      </w:ins>
    </w:p>
    <w:p w:rsidR="001F73D2" w:rsidRPr="001F73D2" w:rsidRDefault="001F73D2" w:rsidP="001F73D2">
      <w:pPr>
        <w:numPr>
          <w:ilvl w:val="0"/>
          <w:numId w:val="23"/>
        </w:numPr>
        <w:shd w:val="clear" w:color="auto" w:fill="FFFFFF"/>
        <w:spacing w:after="0" w:line="345" w:lineRule="atLeast"/>
        <w:ind w:left="0"/>
        <w:jc w:val="both"/>
        <w:rPr>
          <w:ins w:id="265" w:author="Unknown"/>
          <w:rFonts w:ascii="Verdana" w:eastAsia="Times New Roman" w:hAnsi="Verdana" w:cs="Times New Roman"/>
          <w:color w:val="000000"/>
          <w:sz w:val="20"/>
          <w:szCs w:val="20"/>
          <w:lang w:bidi="bn-BD"/>
        </w:rPr>
      </w:pPr>
      <w:proofErr w:type="spellStart"/>
      <w:ins w:id="266" w:author="Unknown">
        <w:r w:rsidRPr="001F73D2">
          <w:rPr>
            <w:rFonts w:ascii="Verdana" w:eastAsia="Times New Roman" w:hAnsi="Verdana" w:cs="Times New Roman"/>
            <w:b/>
            <w:bCs/>
            <w:color w:val="006699"/>
            <w:sz w:val="20"/>
            <w:szCs w:val="20"/>
            <w:bdr w:val="none" w:sz="0" w:space="0" w:color="auto" w:frame="1"/>
            <w:lang w:bidi="bn-BD"/>
          </w:rPr>
          <w:t>this</w:t>
        </w:r>
        <w:r w:rsidRPr="001F73D2">
          <w:rPr>
            <w:rFonts w:ascii="Verdana" w:eastAsia="Times New Roman" w:hAnsi="Verdana" w:cs="Times New Roman"/>
            <w:color w:val="000000"/>
            <w:sz w:val="20"/>
            <w:szCs w:val="20"/>
            <w:bdr w:val="none" w:sz="0" w:space="0" w:color="auto" w:frame="1"/>
            <w:lang w:bidi="bn-BD"/>
          </w:rPr>
          <w:t>.rollno</w:t>
        </w:r>
        <w:proofErr w:type="spellEnd"/>
        <w:r w:rsidRPr="001F73D2">
          <w:rPr>
            <w:rFonts w:ascii="Verdana" w:eastAsia="Times New Roman" w:hAnsi="Verdana" w:cs="Times New Roman"/>
            <w:color w:val="000000"/>
            <w:sz w:val="20"/>
            <w:szCs w:val="20"/>
            <w:bdr w:val="none" w:sz="0" w:space="0" w:color="auto" w:frame="1"/>
            <w:lang w:bidi="bn-BD"/>
          </w:rPr>
          <w:t>=</w:t>
        </w:r>
        <w:proofErr w:type="spellStart"/>
        <w:r w:rsidRPr="001F73D2">
          <w:rPr>
            <w:rFonts w:ascii="Verdana" w:eastAsia="Times New Roman" w:hAnsi="Verdana" w:cs="Times New Roman"/>
            <w:color w:val="000000"/>
            <w:sz w:val="20"/>
            <w:szCs w:val="20"/>
            <w:bdr w:val="none" w:sz="0" w:space="0" w:color="auto" w:frame="1"/>
            <w:lang w:bidi="bn-BD"/>
          </w:rPr>
          <w:t>rollno</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3"/>
        </w:numPr>
        <w:shd w:val="clear" w:color="auto" w:fill="FFFFFF"/>
        <w:spacing w:after="0" w:line="345" w:lineRule="atLeast"/>
        <w:ind w:left="0"/>
        <w:jc w:val="both"/>
        <w:rPr>
          <w:ins w:id="267" w:author="Unknown"/>
          <w:rFonts w:ascii="Verdana" w:eastAsia="Times New Roman" w:hAnsi="Verdana" w:cs="Times New Roman"/>
          <w:color w:val="000000"/>
          <w:sz w:val="20"/>
          <w:szCs w:val="20"/>
          <w:lang w:bidi="bn-BD"/>
        </w:rPr>
      </w:pPr>
      <w:ins w:id="268" w:author="Unknown">
        <w:r w:rsidRPr="001F73D2">
          <w:rPr>
            <w:rFonts w:ascii="Verdana" w:eastAsia="Times New Roman" w:hAnsi="Verdana" w:cs="Times New Roman"/>
            <w:b/>
            <w:bCs/>
            <w:color w:val="006699"/>
            <w:sz w:val="20"/>
            <w:szCs w:val="20"/>
            <w:bdr w:val="none" w:sz="0" w:space="0" w:color="auto" w:frame="1"/>
            <w:lang w:bidi="bn-BD"/>
          </w:rPr>
          <w:t>this</w:t>
        </w:r>
        <w:r w:rsidRPr="001F73D2">
          <w:rPr>
            <w:rFonts w:ascii="Verdana" w:eastAsia="Times New Roman" w:hAnsi="Verdana" w:cs="Times New Roman"/>
            <w:color w:val="000000"/>
            <w:sz w:val="20"/>
            <w:szCs w:val="20"/>
            <w:bdr w:val="none" w:sz="0" w:space="0" w:color="auto" w:frame="1"/>
            <w:lang w:bidi="bn-BD"/>
          </w:rPr>
          <w:t>.name=name;  </w:t>
        </w:r>
      </w:ins>
    </w:p>
    <w:p w:rsidR="001F73D2" w:rsidRPr="001F73D2" w:rsidRDefault="001F73D2" w:rsidP="001F73D2">
      <w:pPr>
        <w:numPr>
          <w:ilvl w:val="0"/>
          <w:numId w:val="23"/>
        </w:numPr>
        <w:shd w:val="clear" w:color="auto" w:fill="FFFFFF"/>
        <w:spacing w:after="0" w:line="345" w:lineRule="atLeast"/>
        <w:ind w:left="0"/>
        <w:jc w:val="both"/>
        <w:rPr>
          <w:ins w:id="269" w:author="Unknown"/>
          <w:rFonts w:ascii="Verdana" w:eastAsia="Times New Roman" w:hAnsi="Verdana" w:cs="Times New Roman"/>
          <w:color w:val="000000"/>
          <w:sz w:val="20"/>
          <w:szCs w:val="20"/>
          <w:lang w:bidi="bn-BD"/>
        </w:rPr>
      </w:pPr>
      <w:proofErr w:type="spellStart"/>
      <w:ins w:id="270" w:author="Unknown">
        <w:r w:rsidRPr="001F73D2">
          <w:rPr>
            <w:rFonts w:ascii="Verdana" w:eastAsia="Times New Roman" w:hAnsi="Verdana" w:cs="Times New Roman"/>
            <w:b/>
            <w:bCs/>
            <w:color w:val="006699"/>
            <w:sz w:val="20"/>
            <w:szCs w:val="20"/>
            <w:bdr w:val="none" w:sz="0" w:space="0" w:color="auto" w:frame="1"/>
            <w:lang w:bidi="bn-BD"/>
          </w:rPr>
          <w:t>this</w:t>
        </w:r>
        <w:r w:rsidRPr="001F73D2">
          <w:rPr>
            <w:rFonts w:ascii="Verdana" w:eastAsia="Times New Roman" w:hAnsi="Verdana" w:cs="Times New Roman"/>
            <w:color w:val="000000"/>
            <w:sz w:val="20"/>
            <w:szCs w:val="20"/>
            <w:bdr w:val="none" w:sz="0" w:space="0" w:color="auto" w:frame="1"/>
            <w:lang w:bidi="bn-BD"/>
          </w:rPr>
          <w:t>.course</w:t>
        </w:r>
        <w:proofErr w:type="spellEnd"/>
        <w:r w:rsidRPr="001F73D2">
          <w:rPr>
            <w:rFonts w:ascii="Verdana" w:eastAsia="Times New Roman" w:hAnsi="Verdana" w:cs="Times New Roman"/>
            <w:color w:val="000000"/>
            <w:sz w:val="20"/>
            <w:szCs w:val="20"/>
            <w:bdr w:val="none" w:sz="0" w:space="0" w:color="auto" w:frame="1"/>
            <w:lang w:bidi="bn-BD"/>
          </w:rPr>
          <w:t>=course;  </w:t>
        </w:r>
      </w:ins>
    </w:p>
    <w:p w:rsidR="001F73D2" w:rsidRPr="001F73D2" w:rsidRDefault="001F73D2" w:rsidP="001F73D2">
      <w:pPr>
        <w:numPr>
          <w:ilvl w:val="0"/>
          <w:numId w:val="23"/>
        </w:numPr>
        <w:shd w:val="clear" w:color="auto" w:fill="FFFFFF"/>
        <w:spacing w:after="0" w:line="345" w:lineRule="atLeast"/>
        <w:ind w:left="0"/>
        <w:jc w:val="both"/>
        <w:rPr>
          <w:ins w:id="271" w:author="Unknown"/>
          <w:rFonts w:ascii="Verdana" w:eastAsia="Times New Roman" w:hAnsi="Verdana" w:cs="Times New Roman"/>
          <w:color w:val="000000"/>
          <w:sz w:val="20"/>
          <w:szCs w:val="20"/>
          <w:lang w:bidi="bn-BD"/>
        </w:rPr>
      </w:pPr>
      <w:ins w:id="272"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3"/>
        </w:numPr>
        <w:shd w:val="clear" w:color="auto" w:fill="FFFFFF"/>
        <w:spacing w:after="0" w:line="345" w:lineRule="atLeast"/>
        <w:ind w:left="0"/>
        <w:jc w:val="both"/>
        <w:rPr>
          <w:ins w:id="273" w:author="Unknown"/>
          <w:rFonts w:ascii="Verdana" w:eastAsia="Times New Roman" w:hAnsi="Verdana" w:cs="Times New Roman"/>
          <w:color w:val="000000"/>
          <w:sz w:val="20"/>
          <w:szCs w:val="20"/>
          <w:lang w:bidi="bn-BD"/>
        </w:rPr>
      </w:pPr>
      <w:ins w:id="274" w:author="Unknown">
        <w:r w:rsidRPr="001F73D2">
          <w:rPr>
            <w:rFonts w:ascii="Verdana" w:eastAsia="Times New Roman" w:hAnsi="Verdana" w:cs="Times New Roman"/>
            <w:color w:val="000000"/>
            <w:sz w:val="20"/>
            <w:szCs w:val="20"/>
            <w:bdr w:val="none" w:sz="0" w:space="0" w:color="auto" w:frame="1"/>
            <w:lang w:bidi="bn-BD"/>
          </w:rPr>
          <w:t>Student(</w:t>
        </w:r>
        <w:proofErr w:type="spellStart"/>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rollno,String</w:t>
        </w:r>
        <w:proofErr w:type="spellEnd"/>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name,String</w:t>
        </w:r>
        <w:proofErr w:type="spellEnd"/>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course,</w:t>
        </w:r>
        <w:r w:rsidRPr="001F73D2">
          <w:rPr>
            <w:rFonts w:ascii="Verdana" w:eastAsia="Times New Roman" w:hAnsi="Verdana" w:cs="Times New Roman"/>
            <w:b/>
            <w:bCs/>
            <w:color w:val="006699"/>
            <w:sz w:val="20"/>
            <w:szCs w:val="20"/>
            <w:bdr w:val="none" w:sz="0" w:space="0" w:color="auto" w:frame="1"/>
            <w:lang w:bidi="bn-BD"/>
          </w:rPr>
          <w:t>float</w:t>
        </w:r>
        <w:proofErr w:type="spellEnd"/>
        <w:r w:rsidRPr="001F73D2">
          <w:rPr>
            <w:rFonts w:ascii="Verdana" w:eastAsia="Times New Roman" w:hAnsi="Verdana" w:cs="Times New Roman"/>
            <w:color w:val="000000"/>
            <w:sz w:val="20"/>
            <w:szCs w:val="20"/>
            <w:bdr w:val="none" w:sz="0" w:space="0" w:color="auto" w:frame="1"/>
            <w:lang w:bidi="bn-BD"/>
          </w:rPr>
          <w:t> fee){  </w:t>
        </w:r>
      </w:ins>
    </w:p>
    <w:p w:rsidR="001F73D2" w:rsidRPr="001F73D2" w:rsidRDefault="001F73D2" w:rsidP="001F73D2">
      <w:pPr>
        <w:numPr>
          <w:ilvl w:val="0"/>
          <w:numId w:val="23"/>
        </w:numPr>
        <w:shd w:val="clear" w:color="auto" w:fill="FFFFFF"/>
        <w:spacing w:after="0" w:line="345" w:lineRule="atLeast"/>
        <w:ind w:left="0"/>
        <w:jc w:val="both"/>
        <w:rPr>
          <w:ins w:id="275" w:author="Unknown"/>
          <w:rFonts w:ascii="Verdana" w:eastAsia="Times New Roman" w:hAnsi="Verdana" w:cs="Times New Roman"/>
          <w:color w:val="000000"/>
          <w:sz w:val="20"/>
          <w:szCs w:val="20"/>
          <w:lang w:bidi="bn-BD"/>
        </w:rPr>
      </w:pPr>
      <w:ins w:id="276" w:author="Unknown">
        <w:r w:rsidRPr="001F73D2">
          <w:rPr>
            <w:rFonts w:ascii="Verdana" w:eastAsia="Times New Roman" w:hAnsi="Verdana" w:cs="Times New Roman"/>
            <w:b/>
            <w:bCs/>
            <w:color w:val="006699"/>
            <w:sz w:val="20"/>
            <w:szCs w:val="20"/>
            <w:bdr w:val="none" w:sz="0" w:space="0" w:color="auto" w:frame="1"/>
            <w:lang w:bidi="bn-BD"/>
          </w:rPr>
          <w:t>this</w:t>
        </w:r>
        <w:r w:rsidRPr="001F73D2">
          <w:rPr>
            <w:rFonts w:ascii="Verdana" w:eastAsia="Times New Roman" w:hAnsi="Verdana" w:cs="Times New Roman"/>
            <w:color w:val="000000"/>
            <w:sz w:val="20"/>
            <w:szCs w:val="20"/>
            <w:bdr w:val="none" w:sz="0" w:space="0" w:color="auto" w:frame="1"/>
            <w:lang w:bidi="bn-BD"/>
          </w:rPr>
          <w:t>(</w:t>
        </w:r>
        <w:proofErr w:type="spellStart"/>
        <w:r w:rsidRPr="001F73D2">
          <w:rPr>
            <w:rFonts w:ascii="Verdana" w:eastAsia="Times New Roman" w:hAnsi="Verdana" w:cs="Times New Roman"/>
            <w:color w:val="000000"/>
            <w:sz w:val="20"/>
            <w:szCs w:val="20"/>
            <w:bdr w:val="none" w:sz="0" w:space="0" w:color="auto" w:frame="1"/>
            <w:lang w:bidi="bn-BD"/>
          </w:rPr>
          <w:t>rollno,name,course</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8200"/>
            <w:sz w:val="20"/>
            <w:szCs w:val="20"/>
            <w:bdr w:val="none" w:sz="0" w:space="0" w:color="auto" w:frame="1"/>
            <w:lang w:bidi="bn-BD"/>
          </w:rPr>
          <w:t>//reusing constructor</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3"/>
        </w:numPr>
        <w:shd w:val="clear" w:color="auto" w:fill="FFFFFF"/>
        <w:spacing w:after="0" w:line="345" w:lineRule="atLeast"/>
        <w:ind w:left="0"/>
        <w:jc w:val="both"/>
        <w:rPr>
          <w:ins w:id="277" w:author="Unknown"/>
          <w:rFonts w:ascii="Verdana" w:eastAsia="Times New Roman" w:hAnsi="Verdana" w:cs="Times New Roman"/>
          <w:color w:val="000000"/>
          <w:sz w:val="20"/>
          <w:szCs w:val="20"/>
          <w:lang w:bidi="bn-BD"/>
        </w:rPr>
      </w:pPr>
      <w:proofErr w:type="spellStart"/>
      <w:ins w:id="278" w:author="Unknown">
        <w:r w:rsidRPr="001F73D2">
          <w:rPr>
            <w:rFonts w:ascii="Verdana" w:eastAsia="Times New Roman" w:hAnsi="Verdana" w:cs="Times New Roman"/>
            <w:b/>
            <w:bCs/>
            <w:color w:val="006699"/>
            <w:sz w:val="20"/>
            <w:szCs w:val="20"/>
            <w:bdr w:val="none" w:sz="0" w:space="0" w:color="auto" w:frame="1"/>
            <w:lang w:bidi="bn-BD"/>
          </w:rPr>
          <w:t>this</w:t>
        </w:r>
        <w:r w:rsidRPr="001F73D2">
          <w:rPr>
            <w:rFonts w:ascii="Verdana" w:eastAsia="Times New Roman" w:hAnsi="Verdana" w:cs="Times New Roman"/>
            <w:color w:val="000000"/>
            <w:sz w:val="20"/>
            <w:szCs w:val="20"/>
            <w:bdr w:val="none" w:sz="0" w:space="0" w:color="auto" w:frame="1"/>
            <w:lang w:bidi="bn-BD"/>
          </w:rPr>
          <w:t>.fee</w:t>
        </w:r>
        <w:proofErr w:type="spellEnd"/>
        <w:r w:rsidRPr="001F73D2">
          <w:rPr>
            <w:rFonts w:ascii="Verdana" w:eastAsia="Times New Roman" w:hAnsi="Verdana" w:cs="Times New Roman"/>
            <w:color w:val="000000"/>
            <w:sz w:val="20"/>
            <w:szCs w:val="20"/>
            <w:bdr w:val="none" w:sz="0" w:space="0" w:color="auto" w:frame="1"/>
            <w:lang w:bidi="bn-BD"/>
          </w:rPr>
          <w:t>=fee;  </w:t>
        </w:r>
      </w:ins>
    </w:p>
    <w:p w:rsidR="001F73D2" w:rsidRPr="001F73D2" w:rsidRDefault="001F73D2" w:rsidP="001F73D2">
      <w:pPr>
        <w:numPr>
          <w:ilvl w:val="0"/>
          <w:numId w:val="23"/>
        </w:numPr>
        <w:shd w:val="clear" w:color="auto" w:fill="FFFFFF"/>
        <w:spacing w:after="0" w:line="345" w:lineRule="atLeast"/>
        <w:ind w:left="0"/>
        <w:jc w:val="both"/>
        <w:rPr>
          <w:ins w:id="279" w:author="Unknown"/>
          <w:rFonts w:ascii="Verdana" w:eastAsia="Times New Roman" w:hAnsi="Verdana" w:cs="Times New Roman"/>
          <w:color w:val="000000"/>
          <w:sz w:val="20"/>
          <w:szCs w:val="20"/>
          <w:lang w:bidi="bn-BD"/>
        </w:rPr>
      </w:pPr>
      <w:ins w:id="280"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3"/>
        </w:numPr>
        <w:shd w:val="clear" w:color="auto" w:fill="FFFFFF"/>
        <w:spacing w:after="0" w:line="345" w:lineRule="atLeast"/>
        <w:ind w:left="0"/>
        <w:jc w:val="both"/>
        <w:rPr>
          <w:ins w:id="281" w:author="Unknown"/>
          <w:rFonts w:ascii="Verdana" w:eastAsia="Times New Roman" w:hAnsi="Verdana" w:cs="Times New Roman"/>
          <w:color w:val="000000"/>
          <w:sz w:val="20"/>
          <w:szCs w:val="20"/>
          <w:lang w:bidi="bn-BD"/>
        </w:rPr>
      </w:pPr>
      <w:ins w:id="282" w:author="Unknown">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display(){System.out.println(rollno+</w:t>
        </w:r>
        <w:r w:rsidRPr="001F73D2">
          <w:rPr>
            <w:rFonts w:ascii="Verdana" w:eastAsia="Times New Roman" w:hAnsi="Verdana" w:cs="Times New Roman"/>
            <w:color w:val="0000FF"/>
            <w:sz w:val="20"/>
            <w:szCs w:val="20"/>
            <w:bdr w:val="none" w:sz="0" w:space="0" w:color="auto" w:frame="1"/>
            <w:lang w:bidi="bn-BD"/>
          </w:rPr>
          <w:t>" "</w:t>
        </w:r>
        <w:r w:rsidRPr="001F73D2">
          <w:rPr>
            <w:rFonts w:ascii="Verdana" w:eastAsia="Times New Roman" w:hAnsi="Verdana" w:cs="Times New Roman"/>
            <w:color w:val="000000"/>
            <w:sz w:val="20"/>
            <w:szCs w:val="20"/>
            <w:bdr w:val="none" w:sz="0" w:space="0" w:color="auto" w:frame="1"/>
            <w:lang w:bidi="bn-BD"/>
          </w:rPr>
          <w:t>+name+</w:t>
        </w:r>
        <w:r w:rsidRPr="001F73D2">
          <w:rPr>
            <w:rFonts w:ascii="Verdana" w:eastAsia="Times New Roman" w:hAnsi="Verdana" w:cs="Times New Roman"/>
            <w:color w:val="0000FF"/>
            <w:sz w:val="20"/>
            <w:szCs w:val="20"/>
            <w:bdr w:val="none" w:sz="0" w:space="0" w:color="auto" w:frame="1"/>
            <w:lang w:bidi="bn-BD"/>
          </w:rPr>
          <w:t>" "</w:t>
        </w:r>
        <w:r w:rsidRPr="001F73D2">
          <w:rPr>
            <w:rFonts w:ascii="Verdana" w:eastAsia="Times New Roman" w:hAnsi="Verdana" w:cs="Times New Roman"/>
            <w:color w:val="000000"/>
            <w:sz w:val="20"/>
            <w:szCs w:val="20"/>
            <w:bdr w:val="none" w:sz="0" w:space="0" w:color="auto" w:frame="1"/>
            <w:lang w:bidi="bn-BD"/>
          </w:rPr>
          <w:t>+course+</w:t>
        </w:r>
        <w:r w:rsidRPr="001F73D2">
          <w:rPr>
            <w:rFonts w:ascii="Verdana" w:eastAsia="Times New Roman" w:hAnsi="Verdana" w:cs="Times New Roman"/>
            <w:color w:val="0000FF"/>
            <w:sz w:val="20"/>
            <w:szCs w:val="20"/>
            <w:bdr w:val="none" w:sz="0" w:space="0" w:color="auto" w:frame="1"/>
            <w:lang w:bidi="bn-BD"/>
          </w:rPr>
          <w:t>" "</w:t>
        </w:r>
        <w:r w:rsidRPr="001F73D2">
          <w:rPr>
            <w:rFonts w:ascii="Verdana" w:eastAsia="Times New Roman" w:hAnsi="Verdana" w:cs="Times New Roman"/>
            <w:color w:val="000000"/>
            <w:sz w:val="20"/>
            <w:szCs w:val="20"/>
            <w:bdr w:val="none" w:sz="0" w:space="0" w:color="auto" w:frame="1"/>
            <w:lang w:bidi="bn-BD"/>
          </w:rPr>
          <w:t>+fee);}  </w:t>
        </w:r>
      </w:ins>
    </w:p>
    <w:p w:rsidR="001F73D2" w:rsidRPr="001F73D2" w:rsidRDefault="001F73D2" w:rsidP="001F73D2">
      <w:pPr>
        <w:numPr>
          <w:ilvl w:val="0"/>
          <w:numId w:val="23"/>
        </w:numPr>
        <w:shd w:val="clear" w:color="auto" w:fill="FFFFFF"/>
        <w:spacing w:after="0" w:line="345" w:lineRule="atLeast"/>
        <w:ind w:left="0"/>
        <w:jc w:val="both"/>
        <w:rPr>
          <w:ins w:id="283" w:author="Unknown"/>
          <w:rFonts w:ascii="Verdana" w:eastAsia="Times New Roman" w:hAnsi="Verdana" w:cs="Times New Roman"/>
          <w:color w:val="000000"/>
          <w:sz w:val="20"/>
          <w:szCs w:val="20"/>
          <w:lang w:bidi="bn-BD"/>
        </w:rPr>
      </w:pPr>
      <w:ins w:id="284"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3"/>
        </w:numPr>
        <w:shd w:val="clear" w:color="auto" w:fill="FFFFFF"/>
        <w:spacing w:after="0" w:line="345" w:lineRule="atLeast"/>
        <w:ind w:left="0"/>
        <w:jc w:val="both"/>
        <w:rPr>
          <w:ins w:id="285" w:author="Unknown"/>
          <w:rFonts w:ascii="Verdana" w:eastAsia="Times New Roman" w:hAnsi="Verdana" w:cs="Times New Roman"/>
          <w:color w:val="000000"/>
          <w:sz w:val="20"/>
          <w:szCs w:val="20"/>
          <w:lang w:bidi="bn-BD"/>
        </w:rPr>
      </w:pPr>
      <w:ins w:id="286"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TestThis7{  </w:t>
        </w:r>
      </w:ins>
    </w:p>
    <w:p w:rsidR="001F73D2" w:rsidRPr="001F73D2" w:rsidRDefault="001F73D2" w:rsidP="001F73D2">
      <w:pPr>
        <w:numPr>
          <w:ilvl w:val="0"/>
          <w:numId w:val="23"/>
        </w:numPr>
        <w:shd w:val="clear" w:color="auto" w:fill="FFFFFF"/>
        <w:spacing w:after="0" w:line="345" w:lineRule="atLeast"/>
        <w:ind w:left="0"/>
        <w:jc w:val="both"/>
        <w:rPr>
          <w:ins w:id="287" w:author="Unknown"/>
          <w:rFonts w:ascii="Verdana" w:eastAsia="Times New Roman" w:hAnsi="Verdana" w:cs="Times New Roman"/>
          <w:color w:val="000000"/>
          <w:sz w:val="20"/>
          <w:szCs w:val="20"/>
          <w:lang w:bidi="bn-BD"/>
        </w:rPr>
      </w:pPr>
      <w:ins w:id="288" w:author="Unknown">
        <w:r w:rsidRPr="001F73D2">
          <w:rPr>
            <w:rFonts w:ascii="Verdana" w:eastAsia="Times New Roman" w:hAnsi="Verdana" w:cs="Times New Roman"/>
            <w:b/>
            <w:bCs/>
            <w:color w:val="006699"/>
            <w:sz w:val="20"/>
            <w:szCs w:val="20"/>
            <w:bdr w:val="none" w:sz="0" w:space="0" w:color="auto" w:frame="1"/>
            <w:lang w:bidi="bn-BD"/>
          </w:rPr>
          <w:t>public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main(String </w:t>
        </w:r>
        <w:proofErr w:type="spellStart"/>
        <w:r w:rsidRPr="001F73D2">
          <w:rPr>
            <w:rFonts w:ascii="Verdana" w:eastAsia="Times New Roman" w:hAnsi="Verdana" w:cs="Times New Roman"/>
            <w:color w:val="000000"/>
            <w:sz w:val="20"/>
            <w:szCs w:val="20"/>
            <w:bdr w:val="none" w:sz="0" w:space="0" w:color="auto" w:frame="1"/>
            <w:lang w:bidi="bn-BD"/>
          </w:rPr>
          <w:t>args</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3"/>
        </w:numPr>
        <w:shd w:val="clear" w:color="auto" w:fill="FFFFFF"/>
        <w:spacing w:after="0" w:line="345" w:lineRule="atLeast"/>
        <w:ind w:left="0"/>
        <w:jc w:val="both"/>
        <w:rPr>
          <w:ins w:id="289" w:author="Unknown"/>
          <w:rFonts w:ascii="Verdana" w:eastAsia="Times New Roman" w:hAnsi="Verdana" w:cs="Times New Roman"/>
          <w:color w:val="000000"/>
          <w:sz w:val="20"/>
          <w:szCs w:val="20"/>
          <w:lang w:bidi="bn-BD"/>
        </w:rPr>
      </w:pPr>
      <w:ins w:id="290" w:author="Unknown">
        <w:r w:rsidRPr="001F73D2">
          <w:rPr>
            <w:rFonts w:ascii="Verdana" w:eastAsia="Times New Roman" w:hAnsi="Verdana" w:cs="Times New Roman"/>
            <w:color w:val="000000"/>
            <w:sz w:val="20"/>
            <w:szCs w:val="20"/>
            <w:bdr w:val="none" w:sz="0" w:space="0" w:color="auto" w:frame="1"/>
            <w:lang w:bidi="bn-BD"/>
          </w:rPr>
          <w:t>Student s1=</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Student(</w:t>
        </w:r>
        <w:r w:rsidRPr="001F73D2">
          <w:rPr>
            <w:rFonts w:ascii="Verdana" w:eastAsia="Times New Roman" w:hAnsi="Verdana" w:cs="Times New Roman"/>
            <w:color w:val="C00000"/>
            <w:sz w:val="20"/>
            <w:szCs w:val="20"/>
            <w:bdr w:val="none" w:sz="0" w:space="0" w:color="auto" w:frame="1"/>
            <w:lang w:bidi="bn-BD"/>
          </w:rPr>
          <w:t>111</w:t>
        </w:r>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"ankit"</w:t>
        </w:r>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"java"</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3"/>
        </w:numPr>
        <w:shd w:val="clear" w:color="auto" w:fill="FFFFFF"/>
        <w:spacing w:after="0" w:line="345" w:lineRule="atLeast"/>
        <w:ind w:left="0"/>
        <w:jc w:val="both"/>
        <w:rPr>
          <w:ins w:id="291" w:author="Unknown"/>
          <w:rFonts w:ascii="Verdana" w:eastAsia="Times New Roman" w:hAnsi="Verdana" w:cs="Times New Roman"/>
          <w:color w:val="000000"/>
          <w:sz w:val="20"/>
          <w:szCs w:val="20"/>
          <w:lang w:bidi="bn-BD"/>
        </w:rPr>
      </w:pPr>
      <w:ins w:id="292" w:author="Unknown">
        <w:r w:rsidRPr="001F73D2">
          <w:rPr>
            <w:rFonts w:ascii="Verdana" w:eastAsia="Times New Roman" w:hAnsi="Verdana" w:cs="Times New Roman"/>
            <w:color w:val="000000"/>
            <w:sz w:val="20"/>
            <w:szCs w:val="20"/>
            <w:bdr w:val="none" w:sz="0" w:space="0" w:color="auto" w:frame="1"/>
            <w:lang w:bidi="bn-BD"/>
          </w:rPr>
          <w:t>Student s2=</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Student(</w:t>
        </w:r>
        <w:r w:rsidRPr="001F73D2">
          <w:rPr>
            <w:rFonts w:ascii="Verdana" w:eastAsia="Times New Roman" w:hAnsi="Verdana" w:cs="Times New Roman"/>
            <w:color w:val="C00000"/>
            <w:sz w:val="20"/>
            <w:szCs w:val="20"/>
            <w:bdr w:val="none" w:sz="0" w:space="0" w:color="auto" w:frame="1"/>
            <w:lang w:bidi="bn-BD"/>
          </w:rPr>
          <w:t>112</w:t>
        </w:r>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"sumit"</w:t>
        </w:r>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"java"</w:t>
        </w:r>
        <w:r w:rsidRPr="001F73D2">
          <w:rPr>
            <w:rFonts w:ascii="Verdana" w:eastAsia="Times New Roman" w:hAnsi="Verdana" w:cs="Times New Roman"/>
            <w:color w:val="000000"/>
            <w:sz w:val="20"/>
            <w:szCs w:val="20"/>
            <w:bdr w:val="none" w:sz="0" w:space="0" w:color="auto" w:frame="1"/>
            <w:lang w:bidi="bn-BD"/>
          </w:rPr>
          <w:t>,6000f);  </w:t>
        </w:r>
      </w:ins>
    </w:p>
    <w:p w:rsidR="001F73D2" w:rsidRPr="001F73D2" w:rsidRDefault="001F73D2" w:rsidP="001F73D2">
      <w:pPr>
        <w:numPr>
          <w:ilvl w:val="0"/>
          <w:numId w:val="23"/>
        </w:numPr>
        <w:shd w:val="clear" w:color="auto" w:fill="FFFFFF"/>
        <w:spacing w:after="0" w:line="345" w:lineRule="atLeast"/>
        <w:ind w:left="0"/>
        <w:jc w:val="both"/>
        <w:rPr>
          <w:ins w:id="293" w:author="Unknown"/>
          <w:rFonts w:ascii="Verdana" w:eastAsia="Times New Roman" w:hAnsi="Verdana" w:cs="Times New Roman"/>
          <w:color w:val="000000"/>
          <w:sz w:val="20"/>
          <w:szCs w:val="20"/>
          <w:lang w:bidi="bn-BD"/>
        </w:rPr>
      </w:pPr>
      <w:ins w:id="294" w:author="Unknown">
        <w:r w:rsidRPr="001F73D2">
          <w:rPr>
            <w:rFonts w:ascii="Verdana" w:eastAsia="Times New Roman" w:hAnsi="Verdana" w:cs="Times New Roman"/>
            <w:color w:val="000000"/>
            <w:sz w:val="20"/>
            <w:szCs w:val="20"/>
            <w:bdr w:val="none" w:sz="0" w:space="0" w:color="auto" w:frame="1"/>
            <w:lang w:bidi="bn-BD"/>
          </w:rPr>
          <w:t>s1.display();  </w:t>
        </w:r>
      </w:ins>
    </w:p>
    <w:p w:rsidR="001F73D2" w:rsidRPr="001F73D2" w:rsidRDefault="001F73D2" w:rsidP="001F73D2">
      <w:pPr>
        <w:numPr>
          <w:ilvl w:val="0"/>
          <w:numId w:val="23"/>
        </w:numPr>
        <w:shd w:val="clear" w:color="auto" w:fill="FFFFFF"/>
        <w:spacing w:after="0" w:line="345" w:lineRule="atLeast"/>
        <w:ind w:left="0"/>
        <w:jc w:val="both"/>
        <w:rPr>
          <w:ins w:id="295" w:author="Unknown"/>
          <w:rFonts w:ascii="Verdana" w:eastAsia="Times New Roman" w:hAnsi="Verdana" w:cs="Times New Roman"/>
          <w:color w:val="000000"/>
          <w:sz w:val="20"/>
          <w:szCs w:val="20"/>
          <w:lang w:bidi="bn-BD"/>
        </w:rPr>
      </w:pPr>
      <w:ins w:id="296" w:author="Unknown">
        <w:r w:rsidRPr="001F73D2">
          <w:rPr>
            <w:rFonts w:ascii="Verdana" w:eastAsia="Times New Roman" w:hAnsi="Verdana" w:cs="Times New Roman"/>
            <w:color w:val="000000"/>
            <w:sz w:val="20"/>
            <w:szCs w:val="20"/>
            <w:bdr w:val="none" w:sz="0" w:space="0" w:color="auto" w:frame="1"/>
            <w:lang w:bidi="bn-BD"/>
          </w:rPr>
          <w:t>s2.display();  </w:t>
        </w:r>
      </w:ins>
    </w:p>
    <w:p w:rsidR="001F73D2" w:rsidRPr="001F73D2" w:rsidRDefault="001F73D2" w:rsidP="001F73D2">
      <w:pPr>
        <w:numPr>
          <w:ilvl w:val="0"/>
          <w:numId w:val="23"/>
        </w:numPr>
        <w:shd w:val="clear" w:color="auto" w:fill="FFFFFF"/>
        <w:spacing w:after="120" w:line="345" w:lineRule="atLeast"/>
        <w:ind w:left="0"/>
        <w:jc w:val="both"/>
        <w:rPr>
          <w:ins w:id="297" w:author="Unknown"/>
          <w:rFonts w:ascii="Verdana" w:eastAsia="Times New Roman" w:hAnsi="Verdana" w:cs="Times New Roman"/>
          <w:color w:val="000000"/>
          <w:sz w:val="20"/>
          <w:szCs w:val="20"/>
          <w:lang w:bidi="bn-BD"/>
        </w:rPr>
      </w:pPr>
      <w:ins w:id="298"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shd w:val="clear" w:color="auto" w:fill="FFFFFF"/>
        <w:spacing w:before="100" w:beforeAutospacing="1" w:after="100" w:afterAutospacing="1" w:line="240" w:lineRule="auto"/>
        <w:jc w:val="both"/>
        <w:rPr>
          <w:ins w:id="299" w:author="Unknown"/>
          <w:rFonts w:ascii="Verdana" w:eastAsia="Times New Roman" w:hAnsi="Verdana" w:cs="Times New Roman"/>
          <w:color w:val="000000"/>
          <w:sz w:val="20"/>
          <w:szCs w:val="20"/>
          <w:lang w:bidi="bn-BD"/>
        </w:rPr>
      </w:pPr>
      <w:ins w:id="300" w:author="Unknown">
        <w:r w:rsidRPr="001F73D2">
          <w:rPr>
            <w:rFonts w:ascii="Verdana" w:eastAsia="Times New Roman" w:hAnsi="Verdana" w:cs="Times New Roman"/>
            <w:color w:val="000000"/>
            <w:sz w:val="20"/>
            <w:szCs w:val="20"/>
            <w:lang w:bidi="bn-BD"/>
          </w:rPr>
          <w:t>Output:</w:t>
        </w:r>
      </w:ins>
    </w:p>
    <w:p w:rsidR="001F73D2" w:rsidRP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301" w:author="Unknown"/>
          <w:rFonts w:ascii="Courier New" w:eastAsia="Times New Roman" w:hAnsi="Courier New" w:cs="Courier New"/>
          <w:color w:val="000000"/>
          <w:sz w:val="20"/>
          <w:szCs w:val="20"/>
          <w:lang w:bidi="bn-BD"/>
        </w:rPr>
      </w:pPr>
      <w:ins w:id="302" w:author="Unknown">
        <w:r w:rsidRPr="001F73D2">
          <w:rPr>
            <w:rFonts w:ascii="Courier New" w:eastAsia="Times New Roman" w:hAnsi="Courier New" w:cs="Courier New"/>
            <w:color w:val="000000"/>
            <w:sz w:val="20"/>
            <w:szCs w:val="20"/>
            <w:lang w:bidi="bn-BD"/>
          </w:rPr>
          <w:t xml:space="preserve">111 </w:t>
        </w:r>
        <w:proofErr w:type="spellStart"/>
        <w:r w:rsidRPr="001F73D2">
          <w:rPr>
            <w:rFonts w:ascii="Courier New" w:eastAsia="Times New Roman" w:hAnsi="Courier New" w:cs="Courier New"/>
            <w:color w:val="000000"/>
            <w:sz w:val="20"/>
            <w:szCs w:val="20"/>
            <w:lang w:bidi="bn-BD"/>
          </w:rPr>
          <w:t>ankit</w:t>
        </w:r>
        <w:proofErr w:type="spellEnd"/>
        <w:r w:rsidRPr="001F73D2">
          <w:rPr>
            <w:rFonts w:ascii="Courier New" w:eastAsia="Times New Roman" w:hAnsi="Courier New" w:cs="Courier New"/>
            <w:color w:val="000000"/>
            <w:sz w:val="20"/>
            <w:szCs w:val="20"/>
            <w:lang w:bidi="bn-BD"/>
          </w:rPr>
          <w:t xml:space="preserve"> java null</w:t>
        </w:r>
      </w:ins>
    </w:p>
    <w:p w:rsidR="001F73D2" w:rsidRP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303" w:author="Unknown"/>
          <w:rFonts w:ascii="Courier New" w:eastAsia="Times New Roman" w:hAnsi="Courier New" w:cs="Courier New"/>
          <w:color w:val="000000"/>
          <w:sz w:val="20"/>
          <w:szCs w:val="20"/>
          <w:lang w:bidi="bn-BD"/>
        </w:rPr>
      </w:pPr>
      <w:ins w:id="304" w:author="Unknown">
        <w:r w:rsidRPr="001F73D2">
          <w:rPr>
            <w:rFonts w:ascii="Courier New" w:eastAsia="Times New Roman" w:hAnsi="Courier New" w:cs="Courier New"/>
            <w:color w:val="000000"/>
            <w:sz w:val="20"/>
            <w:szCs w:val="20"/>
            <w:lang w:bidi="bn-BD"/>
          </w:rPr>
          <w:t xml:space="preserve">112 </w:t>
        </w:r>
        <w:proofErr w:type="spellStart"/>
        <w:r w:rsidRPr="001F73D2">
          <w:rPr>
            <w:rFonts w:ascii="Courier New" w:eastAsia="Times New Roman" w:hAnsi="Courier New" w:cs="Courier New"/>
            <w:color w:val="000000"/>
            <w:sz w:val="20"/>
            <w:szCs w:val="20"/>
            <w:lang w:bidi="bn-BD"/>
          </w:rPr>
          <w:t>sumit</w:t>
        </w:r>
        <w:proofErr w:type="spellEnd"/>
        <w:r w:rsidRPr="001F73D2">
          <w:rPr>
            <w:rFonts w:ascii="Courier New" w:eastAsia="Times New Roman" w:hAnsi="Courier New" w:cs="Courier New"/>
            <w:color w:val="000000"/>
            <w:sz w:val="20"/>
            <w:szCs w:val="20"/>
            <w:lang w:bidi="bn-BD"/>
          </w:rPr>
          <w:t xml:space="preserve"> java 6000</w:t>
        </w:r>
      </w:ins>
    </w:p>
    <w:p w:rsidR="001F73D2" w:rsidRPr="001F73D2" w:rsidRDefault="001F73D2" w:rsidP="001F73D2">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jc w:val="both"/>
        <w:outlineLvl w:val="3"/>
        <w:rPr>
          <w:ins w:id="305" w:author="Unknown"/>
          <w:rFonts w:ascii="Arial" w:eastAsia="Times New Roman" w:hAnsi="Arial" w:cs="Arial"/>
          <w:b/>
          <w:bCs/>
          <w:color w:val="008000"/>
          <w:sz w:val="21"/>
          <w:szCs w:val="21"/>
          <w:lang w:bidi="bn-BD"/>
        </w:rPr>
      </w:pPr>
      <w:ins w:id="306" w:author="Unknown">
        <w:r w:rsidRPr="001F73D2">
          <w:rPr>
            <w:rFonts w:ascii="Arial" w:eastAsia="Times New Roman" w:hAnsi="Arial" w:cs="Arial"/>
            <w:b/>
            <w:bCs/>
            <w:color w:val="008000"/>
            <w:sz w:val="21"/>
            <w:szCs w:val="21"/>
            <w:lang w:bidi="bn-BD"/>
          </w:rPr>
          <w:t xml:space="preserve">Rule: Call to </w:t>
        </w:r>
        <w:proofErr w:type="gramStart"/>
        <w:r w:rsidRPr="001F73D2">
          <w:rPr>
            <w:rFonts w:ascii="Arial" w:eastAsia="Times New Roman" w:hAnsi="Arial" w:cs="Arial"/>
            <w:b/>
            <w:bCs/>
            <w:color w:val="008000"/>
            <w:sz w:val="21"/>
            <w:szCs w:val="21"/>
            <w:lang w:bidi="bn-BD"/>
          </w:rPr>
          <w:t>this(</w:t>
        </w:r>
        <w:proofErr w:type="gramEnd"/>
        <w:r w:rsidRPr="001F73D2">
          <w:rPr>
            <w:rFonts w:ascii="Arial" w:eastAsia="Times New Roman" w:hAnsi="Arial" w:cs="Arial"/>
            <w:b/>
            <w:bCs/>
            <w:color w:val="008000"/>
            <w:sz w:val="21"/>
            <w:szCs w:val="21"/>
            <w:lang w:bidi="bn-BD"/>
          </w:rPr>
          <w:t>) must be the first statement in constructor.</w:t>
        </w:r>
      </w:ins>
    </w:p>
    <w:p w:rsidR="001F73D2" w:rsidRPr="001F73D2" w:rsidRDefault="001F73D2" w:rsidP="001F73D2">
      <w:pPr>
        <w:numPr>
          <w:ilvl w:val="0"/>
          <w:numId w:val="24"/>
        </w:numPr>
        <w:shd w:val="clear" w:color="auto" w:fill="FFFFFF"/>
        <w:spacing w:after="0" w:line="345" w:lineRule="atLeast"/>
        <w:ind w:left="0"/>
        <w:jc w:val="both"/>
        <w:rPr>
          <w:ins w:id="307" w:author="Unknown"/>
          <w:rFonts w:ascii="Verdana" w:eastAsia="Times New Roman" w:hAnsi="Verdana" w:cs="Times New Roman"/>
          <w:color w:val="000000"/>
          <w:sz w:val="20"/>
          <w:szCs w:val="20"/>
          <w:lang w:bidi="bn-BD"/>
        </w:rPr>
      </w:pPr>
      <w:ins w:id="308"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Student{  </w:t>
        </w:r>
      </w:ins>
    </w:p>
    <w:p w:rsidR="001F73D2" w:rsidRPr="001F73D2" w:rsidRDefault="001F73D2" w:rsidP="001F73D2">
      <w:pPr>
        <w:numPr>
          <w:ilvl w:val="0"/>
          <w:numId w:val="24"/>
        </w:numPr>
        <w:shd w:val="clear" w:color="auto" w:fill="FFFFFF"/>
        <w:spacing w:after="0" w:line="345" w:lineRule="atLeast"/>
        <w:ind w:left="0"/>
        <w:jc w:val="both"/>
        <w:rPr>
          <w:ins w:id="309" w:author="Unknown"/>
          <w:rFonts w:ascii="Verdana" w:eastAsia="Times New Roman" w:hAnsi="Verdana" w:cs="Times New Roman"/>
          <w:color w:val="000000"/>
          <w:sz w:val="20"/>
          <w:szCs w:val="20"/>
          <w:lang w:bidi="bn-BD"/>
        </w:rPr>
      </w:pPr>
      <w:proofErr w:type="spellStart"/>
      <w:ins w:id="310" w:author="Unknown">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rollno</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4"/>
        </w:numPr>
        <w:shd w:val="clear" w:color="auto" w:fill="FFFFFF"/>
        <w:spacing w:after="0" w:line="345" w:lineRule="atLeast"/>
        <w:ind w:left="0"/>
        <w:jc w:val="both"/>
        <w:rPr>
          <w:ins w:id="311" w:author="Unknown"/>
          <w:rFonts w:ascii="Verdana" w:eastAsia="Times New Roman" w:hAnsi="Verdana" w:cs="Times New Roman"/>
          <w:color w:val="000000"/>
          <w:sz w:val="20"/>
          <w:szCs w:val="20"/>
          <w:lang w:bidi="bn-BD"/>
        </w:rPr>
      </w:pPr>
      <w:ins w:id="312" w:author="Unknown">
        <w:r w:rsidRPr="001F73D2">
          <w:rPr>
            <w:rFonts w:ascii="Verdana" w:eastAsia="Times New Roman" w:hAnsi="Verdana" w:cs="Times New Roman"/>
            <w:color w:val="000000"/>
            <w:sz w:val="20"/>
            <w:szCs w:val="20"/>
            <w:bdr w:val="none" w:sz="0" w:space="0" w:color="auto" w:frame="1"/>
            <w:lang w:bidi="bn-BD"/>
          </w:rPr>
          <w:t>String </w:t>
        </w:r>
        <w:proofErr w:type="spellStart"/>
        <w:r w:rsidRPr="001F73D2">
          <w:rPr>
            <w:rFonts w:ascii="Verdana" w:eastAsia="Times New Roman" w:hAnsi="Verdana" w:cs="Times New Roman"/>
            <w:color w:val="000000"/>
            <w:sz w:val="20"/>
            <w:szCs w:val="20"/>
            <w:bdr w:val="none" w:sz="0" w:space="0" w:color="auto" w:frame="1"/>
            <w:lang w:bidi="bn-BD"/>
          </w:rPr>
          <w:t>name,course</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4"/>
        </w:numPr>
        <w:shd w:val="clear" w:color="auto" w:fill="FFFFFF"/>
        <w:spacing w:after="0" w:line="345" w:lineRule="atLeast"/>
        <w:ind w:left="0"/>
        <w:jc w:val="both"/>
        <w:rPr>
          <w:ins w:id="313" w:author="Unknown"/>
          <w:rFonts w:ascii="Verdana" w:eastAsia="Times New Roman" w:hAnsi="Verdana" w:cs="Times New Roman"/>
          <w:color w:val="000000"/>
          <w:sz w:val="20"/>
          <w:szCs w:val="20"/>
          <w:lang w:bidi="bn-BD"/>
        </w:rPr>
      </w:pPr>
      <w:ins w:id="314" w:author="Unknown">
        <w:r w:rsidRPr="001F73D2">
          <w:rPr>
            <w:rFonts w:ascii="Verdana" w:eastAsia="Times New Roman" w:hAnsi="Verdana" w:cs="Times New Roman"/>
            <w:b/>
            <w:bCs/>
            <w:color w:val="006699"/>
            <w:sz w:val="20"/>
            <w:szCs w:val="20"/>
            <w:bdr w:val="none" w:sz="0" w:space="0" w:color="auto" w:frame="1"/>
            <w:lang w:bidi="bn-BD"/>
          </w:rPr>
          <w:t>float</w:t>
        </w:r>
        <w:r w:rsidRPr="001F73D2">
          <w:rPr>
            <w:rFonts w:ascii="Verdana" w:eastAsia="Times New Roman" w:hAnsi="Verdana" w:cs="Times New Roman"/>
            <w:color w:val="000000"/>
            <w:sz w:val="20"/>
            <w:szCs w:val="20"/>
            <w:bdr w:val="none" w:sz="0" w:space="0" w:color="auto" w:frame="1"/>
            <w:lang w:bidi="bn-BD"/>
          </w:rPr>
          <w:t> fee;  </w:t>
        </w:r>
      </w:ins>
    </w:p>
    <w:p w:rsidR="001F73D2" w:rsidRPr="001F73D2" w:rsidRDefault="001F73D2" w:rsidP="001F73D2">
      <w:pPr>
        <w:numPr>
          <w:ilvl w:val="0"/>
          <w:numId w:val="24"/>
        </w:numPr>
        <w:shd w:val="clear" w:color="auto" w:fill="FFFFFF"/>
        <w:spacing w:after="0" w:line="345" w:lineRule="atLeast"/>
        <w:ind w:left="0"/>
        <w:jc w:val="both"/>
        <w:rPr>
          <w:ins w:id="315" w:author="Unknown"/>
          <w:rFonts w:ascii="Verdana" w:eastAsia="Times New Roman" w:hAnsi="Verdana" w:cs="Times New Roman"/>
          <w:color w:val="000000"/>
          <w:sz w:val="20"/>
          <w:szCs w:val="20"/>
          <w:lang w:bidi="bn-BD"/>
        </w:rPr>
      </w:pPr>
      <w:ins w:id="316" w:author="Unknown">
        <w:r w:rsidRPr="001F73D2">
          <w:rPr>
            <w:rFonts w:ascii="Verdana" w:eastAsia="Times New Roman" w:hAnsi="Verdana" w:cs="Times New Roman"/>
            <w:color w:val="000000"/>
            <w:sz w:val="20"/>
            <w:szCs w:val="20"/>
            <w:bdr w:val="none" w:sz="0" w:space="0" w:color="auto" w:frame="1"/>
            <w:lang w:bidi="bn-BD"/>
          </w:rPr>
          <w:t>Student(</w:t>
        </w:r>
        <w:proofErr w:type="spellStart"/>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rollno,String</w:t>
        </w:r>
        <w:proofErr w:type="spellEnd"/>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name,String</w:t>
        </w:r>
        <w:proofErr w:type="spellEnd"/>
        <w:r w:rsidRPr="001F73D2">
          <w:rPr>
            <w:rFonts w:ascii="Verdana" w:eastAsia="Times New Roman" w:hAnsi="Verdana" w:cs="Times New Roman"/>
            <w:color w:val="000000"/>
            <w:sz w:val="20"/>
            <w:szCs w:val="20"/>
            <w:bdr w:val="none" w:sz="0" w:space="0" w:color="auto" w:frame="1"/>
            <w:lang w:bidi="bn-BD"/>
          </w:rPr>
          <w:t> course){  </w:t>
        </w:r>
      </w:ins>
    </w:p>
    <w:p w:rsidR="001F73D2" w:rsidRPr="001F73D2" w:rsidRDefault="001F73D2" w:rsidP="001F73D2">
      <w:pPr>
        <w:numPr>
          <w:ilvl w:val="0"/>
          <w:numId w:val="24"/>
        </w:numPr>
        <w:shd w:val="clear" w:color="auto" w:fill="FFFFFF"/>
        <w:spacing w:after="0" w:line="345" w:lineRule="atLeast"/>
        <w:ind w:left="0"/>
        <w:jc w:val="both"/>
        <w:rPr>
          <w:ins w:id="317" w:author="Unknown"/>
          <w:rFonts w:ascii="Verdana" w:eastAsia="Times New Roman" w:hAnsi="Verdana" w:cs="Times New Roman"/>
          <w:color w:val="000000"/>
          <w:sz w:val="20"/>
          <w:szCs w:val="20"/>
          <w:lang w:bidi="bn-BD"/>
        </w:rPr>
      </w:pPr>
      <w:proofErr w:type="spellStart"/>
      <w:ins w:id="318" w:author="Unknown">
        <w:r w:rsidRPr="001F73D2">
          <w:rPr>
            <w:rFonts w:ascii="Verdana" w:eastAsia="Times New Roman" w:hAnsi="Verdana" w:cs="Times New Roman"/>
            <w:b/>
            <w:bCs/>
            <w:color w:val="006699"/>
            <w:sz w:val="20"/>
            <w:szCs w:val="20"/>
            <w:bdr w:val="none" w:sz="0" w:space="0" w:color="auto" w:frame="1"/>
            <w:lang w:bidi="bn-BD"/>
          </w:rPr>
          <w:lastRenderedPageBreak/>
          <w:t>this</w:t>
        </w:r>
        <w:r w:rsidRPr="001F73D2">
          <w:rPr>
            <w:rFonts w:ascii="Verdana" w:eastAsia="Times New Roman" w:hAnsi="Verdana" w:cs="Times New Roman"/>
            <w:color w:val="000000"/>
            <w:sz w:val="20"/>
            <w:szCs w:val="20"/>
            <w:bdr w:val="none" w:sz="0" w:space="0" w:color="auto" w:frame="1"/>
            <w:lang w:bidi="bn-BD"/>
          </w:rPr>
          <w:t>.rollno</w:t>
        </w:r>
        <w:proofErr w:type="spellEnd"/>
        <w:r w:rsidRPr="001F73D2">
          <w:rPr>
            <w:rFonts w:ascii="Verdana" w:eastAsia="Times New Roman" w:hAnsi="Verdana" w:cs="Times New Roman"/>
            <w:color w:val="000000"/>
            <w:sz w:val="20"/>
            <w:szCs w:val="20"/>
            <w:bdr w:val="none" w:sz="0" w:space="0" w:color="auto" w:frame="1"/>
            <w:lang w:bidi="bn-BD"/>
          </w:rPr>
          <w:t>=</w:t>
        </w:r>
        <w:proofErr w:type="spellStart"/>
        <w:r w:rsidRPr="001F73D2">
          <w:rPr>
            <w:rFonts w:ascii="Verdana" w:eastAsia="Times New Roman" w:hAnsi="Verdana" w:cs="Times New Roman"/>
            <w:color w:val="000000"/>
            <w:sz w:val="20"/>
            <w:szCs w:val="20"/>
            <w:bdr w:val="none" w:sz="0" w:space="0" w:color="auto" w:frame="1"/>
            <w:lang w:bidi="bn-BD"/>
          </w:rPr>
          <w:t>rollno</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4"/>
        </w:numPr>
        <w:shd w:val="clear" w:color="auto" w:fill="FFFFFF"/>
        <w:spacing w:after="0" w:line="345" w:lineRule="atLeast"/>
        <w:ind w:left="0"/>
        <w:jc w:val="both"/>
        <w:rPr>
          <w:ins w:id="319" w:author="Unknown"/>
          <w:rFonts w:ascii="Verdana" w:eastAsia="Times New Roman" w:hAnsi="Verdana" w:cs="Times New Roman"/>
          <w:color w:val="000000"/>
          <w:sz w:val="20"/>
          <w:szCs w:val="20"/>
          <w:lang w:bidi="bn-BD"/>
        </w:rPr>
      </w:pPr>
      <w:ins w:id="320" w:author="Unknown">
        <w:r w:rsidRPr="001F73D2">
          <w:rPr>
            <w:rFonts w:ascii="Verdana" w:eastAsia="Times New Roman" w:hAnsi="Verdana" w:cs="Times New Roman"/>
            <w:b/>
            <w:bCs/>
            <w:color w:val="006699"/>
            <w:sz w:val="20"/>
            <w:szCs w:val="20"/>
            <w:bdr w:val="none" w:sz="0" w:space="0" w:color="auto" w:frame="1"/>
            <w:lang w:bidi="bn-BD"/>
          </w:rPr>
          <w:t>this</w:t>
        </w:r>
        <w:r w:rsidRPr="001F73D2">
          <w:rPr>
            <w:rFonts w:ascii="Verdana" w:eastAsia="Times New Roman" w:hAnsi="Verdana" w:cs="Times New Roman"/>
            <w:color w:val="000000"/>
            <w:sz w:val="20"/>
            <w:szCs w:val="20"/>
            <w:bdr w:val="none" w:sz="0" w:space="0" w:color="auto" w:frame="1"/>
            <w:lang w:bidi="bn-BD"/>
          </w:rPr>
          <w:t>.name=name;  </w:t>
        </w:r>
      </w:ins>
    </w:p>
    <w:p w:rsidR="001F73D2" w:rsidRPr="001F73D2" w:rsidRDefault="001F73D2" w:rsidP="001F73D2">
      <w:pPr>
        <w:numPr>
          <w:ilvl w:val="0"/>
          <w:numId w:val="24"/>
        </w:numPr>
        <w:shd w:val="clear" w:color="auto" w:fill="FFFFFF"/>
        <w:spacing w:after="0" w:line="345" w:lineRule="atLeast"/>
        <w:ind w:left="0"/>
        <w:jc w:val="both"/>
        <w:rPr>
          <w:ins w:id="321" w:author="Unknown"/>
          <w:rFonts w:ascii="Verdana" w:eastAsia="Times New Roman" w:hAnsi="Verdana" w:cs="Times New Roman"/>
          <w:color w:val="000000"/>
          <w:sz w:val="20"/>
          <w:szCs w:val="20"/>
          <w:lang w:bidi="bn-BD"/>
        </w:rPr>
      </w:pPr>
      <w:proofErr w:type="spellStart"/>
      <w:ins w:id="322" w:author="Unknown">
        <w:r w:rsidRPr="001F73D2">
          <w:rPr>
            <w:rFonts w:ascii="Verdana" w:eastAsia="Times New Roman" w:hAnsi="Verdana" w:cs="Times New Roman"/>
            <w:b/>
            <w:bCs/>
            <w:color w:val="006699"/>
            <w:sz w:val="20"/>
            <w:szCs w:val="20"/>
            <w:bdr w:val="none" w:sz="0" w:space="0" w:color="auto" w:frame="1"/>
            <w:lang w:bidi="bn-BD"/>
          </w:rPr>
          <w:t>this</w:t>
        </w:r>
        <w:r w:rsidRPr="001F73D2">
          <w:rPr>
            <w:rFonts w:ascii="Verdana" w:eastAsia="Times New Roman" w:hAnsi="Verdana" w:cs="Times New Roman"/>
            <w:color w:val="000000"/>
            <w:sz w:val="20"/>
            <w:szCs w:val="20"/>
            <w:bdr w:val="none" w:sz="0" w:space="0" w:color="auto" w:frame="1"/>
            <w:lang w:bidi="bn-BD"/>
          </w:rPr>
          <w:t>.course</w:t>
        </w:r>
        <w:proofErr w:type="spellEnd"/>
        <w:r w:rsidRPr="001F73D2">
          <w:rPr>
            <w:rFonts w:ascii="Verdana" w:eastAsia="Times New Roman" w:hAnsi="Verdana" w:cs="Times New Roman"/>
            <w:color w:val="000000"/>
            <w:sz w:val="20"/>
            <w:szCs w:val="20"/>
            <w:bdr w:val="none" w:sz="0" w:space="0" w:color="auto" w:frame="1"/>
            <w:lang w:bidi="bn-BD"/>
          </w:rPr>
          <w:t>=course;  </w:t>
        </w:r>
      </w:ins>
    </w:p>
    <w:p w:rsidR="001F73D2" w:rsidRPr="001F73D2" w:rsidRDefault="001F73D2" w:rsidP="001F73D2">
      <w:pPr>
        <w:numPr>
          <w:ilvl w:val="0"/>
          <w:numId w:val="24"/>
        </w:numPr>
        <w:shd w:val="clear" w:color="auto" w:fill="FFFFFF"/>
        <w:spacing w:after="0" w:line="345" w:lineRule="atLeast"/>
        <w:ind w:left="0"/>
        <w:jc w:val="both"/>
        <w:rPr>
          <w:ins w:id="323" w:author="Unknown"/>
          <w:rFonts w:ascii="Verdana" w:eastAsia="Times New Roman" w:hAnsi="Verdana" w:cs="Times New Roman"/>
          <w:color w:val="000000"/>
          <w:sz w:val="20"/>
          <w:szCs w:val="20"/>
          <w:lang w:bidi="bn-BD"/>
        </w:rPr>
      </w:pPr>
      <w:ins w:id="324"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4"/>
        </w:numPr>
        <w:shd w:val="clear" w:color="auto" w:fill="FFFFFF"/>
        <w:spacing w:after="0" w:line="345" w:lineRule="atLeast"/>
        <w:ind w:left="0"/>
        <w:jc w:val="both"/>
        <w:rPr>
          <w:ins w:id="325" w:author="Unknown"/>
          <w:rFonts w:ascii="Verdana" w:eastAsia="Times New Roman" w:hAnsi="Verdana" w:cs="Times New Roman"/>
          <w:color w:val="000000"/>
          <w:sz w:val="20"/>
          <w:szCs w:val="20"/>
          <w:lang w:bidi="bn-BD"/>
        </w:rPr>
      </w:pPr>
      <w:ins w:id="326" w:author="Unknown">
        <w:r w:rsidRPr="001F73D2">
          <w:rPr>
            <w:rFonts w:ascii="Verdana" w:eastAsia="Times New Roman" w:hAnsi="Verdana" w:cs="Times New Roman"/>
            <w:color w:val="000000"/>
            <w:sz w:val="20"/>
            <w:szCs w:val="20"/>
            <w:bdr w:val="none" w:sz="0" w:space="0" w:color="auto" w:frame="1"/>
            <w:lang w:bidi="bn-BD"/>
          </w:rPr>
          <w:t>Student(</w:t>
        </w:r>
        <w:proofErr w:type="spellStart"/>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rollno,String</w:t>
        </w:r>
        <w:proofErr w:type="spellEnd"/>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name,String</w:t>
        </w:r>
        <w:proofErr w:type="spellEnd"/>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course,</w:t>
        </w:r>
        <w:r w:rsidRPr="001F73D2">
          <w:rPr>
            <w:rFonts w:ascii="Verdana" w:eastAsia="Times New Roman" w:hAnsi="Verdana" w:cs="Times New Roman"/>
            <w:b/>
            <w:bCs/>
            <w:color w:val="006699"/>
            <w:sz w:val="20"/>
            <w:szCs w:val="20"/>
            <w:bdr w:val="none" w:sz="0" w:space="0" w:color="auto" w:frame="1"/>
            <w:lang w:bidi="bn-BD"/>
          </w:rPr>
          <w:t>float</w:t>
        </w:r>
        <w:proofErr w:type="spellEnd"/>
        <w:r w:rsidRPr="001F73D2">
          <w:rPr>
            <w:rFonts w:ascii="Verdana" w:eastAsia="Times New Roman" w:hAnsi="Verdana" w:cs="Times New Roman"/>
            <w:color w:val="000000"/>
            <w:sz w:val="20"/>
            <w:szCs w:val="20"/>
            <w:bdr w:val="none" w:sz="0" w:space="0" w:color="auto" w:frame="1"/>
            <w:lang w:bidi="bn-BD"/>
          </w:rPr>
          <w:t> fee){  </w:t>
        </w:r>
      </w:ins>
    </w:p>
    <w:p w:rsidR="001F73D2" w:rsidRPr="001F73D2" w:rsidRDefault="001F73D2" w:rsidP="001F73D2">
      <w:pPr>
        <w:numPr>
          <w:ilvl w:val="0"/>
          <w:numId w:val="24"/>
        </w:numPr>
        <w:shd w:val="clear" w:color="auto" w:fill="FFFFFF"/>
        <w:spacing w:after="0" w:line="345" w:lineRule="atLeast"/>
        <w:ind w:left="0"/>
        <w:jc w:val="both"/>
        <w:rPr>
          <w:ins w:id="327" w:author="Unknown"/>
          <w:rFonts w:ascii="Verdana" w:eastAsia="Times New Roman" w:hAnsi="Verdana" w:cs="Times New Roman"/>
          <w:color w:val="000000"/>
          <w:sz w:val="20"/>
          <w:szCs w:val="20"/>
          <w:lang w:bidi="bn-BD"/>
        </w:rPr>
      </w:pPr>
      <w:proofErr w:type="spellStart"/>
      <w:ins w:id="328" w:author="Unknown">
        <w:r w:rsidRPr="001F73D2">
          <w:rPr>
            <w:rFonts w:ascii="Verdana" w:eastAsia="Times New Roman" w:hAnsi="Verdana" w:cs="Times New Roman"/>
            <w:b/>
            <w:bCs/>
            <w:color w:val="006699"/>
            <w:sz w:val="20"/>
            <w:szCs w:val="20"/>
            <w:bdr w:val="none" w:sz="0" w:space="0" w:color="auto" w:frame="1"/>
            <w:lang w:bidi="bn-BD"/>
          </w:rPr>
          <w:t>this</w:t>
        </w:r>
        <w:r w:rsidRPr="001F73D2">
          <w:rPr>
            <w:rFonts w:ascii="Verdana" w:eastAsia="Times New Roman" w:hAnsi="Verdana" w:cs="Times New Roman"/>
            <w:color w:val="000000"/>
            <w:sz w:val="20"/>
            <w:szCs w:val="20"/>
            <w:bdr w:val="none" w:sz="0" w:space="0" w:color="auto" w:frame="1"/>
            <w:lang w:bidi="bn-BD"/>
          </w:rPr>
          <w:t>.fee</w:t>
        </w:r>
        <w:proofErr w:type="spellEnd"/>
        <w:r w:rsidRPr="001F73D2">
          <w:rPr>
            <w:rFonts w:ascii="Verdana" w:eastAsia="Times New Roman" w:hAnsi="Verdana" w:cs="Times New Roman"/>
            <w:color w:val="000000"/>
            <w:sz w:val="20"/>
            <w:szCs w:val="20"/>
            <w:bdr w:val="none" w:sz="0" w:space="0" w:color="auto" w:frame="1"/>
            <w:lang w:bidi="bn-BD"/>
          </w:rPr>
          <w:t>=fee;  </w:t>
        </w:r>
      </w:ins>
    </w:p>
    <w:p w:rsidR="001F73D2" w:rsidRPr="001F73D2" w:rsidRDefault="001F73D2" w:rsidP="001F73D2">
      <w:pPr>
        <w:numPr>
          <w:ilvl w:val="0"/>
          <w:numId w:val="24"/>
        </w:numPr>
        <w:shd w:val="clear" w:color="auto" w:fill="FFFFFF"/>
        <w:spacing w:after="0" w:line="345" w:lineRule="atLeast"/>
        <w:ind w:left="0"/>
        <w:jc w:val="both"/>
        <w:rPr>
          <w:ins w:id="329" w:author="Unknown"/>
          <w:rFonts w:ascii="Verdana" w:eastAsia="Times New Roman" w:hAnsi="Verdana" w:cs="Times New Roman"/>
          <w:color w:val="000000"/>
          <w:sz w:val="20"/>
          <w:szCs w:val="20"/>
          <w:lang w:bidi="bn-BD"/>
        </w:rPr>
      </w:pPr>
      <w:ins w:id="330" w:author="Unknown">
        <w:r w:rsidRPr="001F73D2">
          <w:rPr>
            <w:rFonts w:ascii="Verdana" w:eastAsia="Times New Roman" w:hAnsi="Verdana" w:cs="Times New Roman"/>
            <w:b/>
            <w:bCs/>
            <w:color w:val="006699"/>
            <w:sz w:val="20"/>
            <w:szCs w:val="20"/>
            <w:bdr w:val="none" w:sz="0" w:space="0" w:color="auto" w:frame="1"/>
            <w:lang w:bidi="bn-BD"/>
          </w:rPr>
          <w:t>this</w:t>
        </w:r>
        <w:r w:rsidRPr="001F73D2">
          <w:rPr>
            <w:rFonts w:ascii="Verdana" w:eastAsia="Times New Roman" w:hAnsi="Verdana" w:cs="Times New Roman"/>
            <w:color w:val="000000"/>
            <w:sz w:val="20"/>
            <w:szCs w:val="20"/>
            <w:bdr w:val="none" w:sz="0" w:space="0" w:color="auto" w:frame="1"/>
            <w:lang w:bidi="bn-BD"/>
          </w:rPr>
          <w:t>(</w:t>
        </w:r>
        <w:proofErr w:type="spellStart"/>
        <w:r w:rsidRPr="001F73D2">
          <w:rPr>
            <w:rFonts w:ascii="Verdana" w:eastAsia="Times New Roman" w:hAnsi="Verdana" w:cs="Times New Roman"/>
            <w:color w:val="000000"/>
            <w:sz w:val="20"/>
            <w:szCs w:val="20"/>
            <w:bdr w:val="none" w:sz="0" w:space="0" w:color="auto" w:frame="1"/>
            <w:lang w:bidi="bn-BD"/>
          </w:rPr>
          <w:t>rollno,name,course</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8200"/>
            <w:sz w:val="20"/>
            <w:szCs w:val="20"/>
            <w:bdr w:val="none" w:sz="0" w:space="0" w:color="auto" w:frame="1"/>
            <w:lang w:bidi="bn-BD"/>
          </w:rPr>
          <w:t>//</w:t>
        </w:r>
        <w:proofErr w:type="spellStart"/>
        <w:r w:rsidRPr="001F73D2">
          <w:rPr>
            <w:rFonts w:ascii="Verdana" w:eastAsia="Times New Roman" w:hAnsi="Verdana" w:cs="Times New Roman"/>
            <w:color w:val="008200"/>
            <w:sz w:val="20"/>
            <w:szCs w:val="20"/>
            <w:bdr w:val="none" w:sz="0" w:space="0" w:color="auto" w:frame="1"/>
            <w:lang w:bidi="bn-BD"/>
          </w:rPr>
          <w:t>C.T.Error</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4"/>
        </w:numPr>
        <w:shd w:val="clear" w:color="auto" w:fill="FFFFFF"/>
        <w:spacing w:after="0" w:line="345" w:lineRule="atLeast"/>
        <w:ind w:left="0"/>
        <w:jc w:val="both"/>
        <w:rPr>
          <w:ins w:id="331" w:author="Unknown"/>
          <w:rFonts w:ascii="Verdana" w:eastAsia="Times New Roman" w:hAnsi="Verdana" w:cs="Times New Roman"/>
          <w:color w:val="000000"/>
          <w:sz w:val="20"/>
          <w:szCs w:val="20"/>
          <w:lang w:bidi="bn-BD"/>
        </w:rPr>
      </w:pPr>
      <w:ins w:id="332"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4"/>
        </w:numPr>
        <w:shd w:val="clear" w:color="auto" w:fill="FFFFFF"/>
        <w:spacing w:after="0" w:line="345" w:lineRule="atLeast"/>
        <w:ind w:left="0"/>
        <w:jc w:val="both"/>
        <w:rPr>
          <w:ins w:id="333" w:author="Unknown"/>
          <w:rFonts w:ascii="Verdana" w:eastAsia="Times New Roman" w:hAnsi="Verdana" w:cs="Times New Roman"/>
          <w:color w:val="000000"/>
          <w:sz w:val="20"/>
          <w:szCs w:val="20"/>
          <w:lang w:bidi="bn-BD"/>
        </w:rPr>
      </w:pPr>
      <w:ins w:id="334" w:author="Unknown">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display(){System.out.println(rollno+</w:t>
        </w:r>
        <w:r w:rsidRPr="001F73D2">
          <w:rPr>
            <w:rFonts w:ascii="Verdana" w:eastAsia="Times New Roman" w:hAnsi="Verdana" w:cs="Times New Roman"/>
            <w:color w:val="0000FF"/>
            <w:sz w:val="20"/>
            <w:szCs w:val="20"/>
            <w:bdr w:val="none" w:sz="0" w:space="0" w:color="auto" w:frame="1"/>
            <w:lang w:bidi="bn-BD"/>
          </w:rPr>
          <w:t>" "</w:t>
        </w:r>
        <w:r w:rsidRPr="001F73D2">
          <w:rPr>
            <w:rFonts w:ascii="Verdana" w:eastAsia="Times New Roman" w:hAnsi="Verdana" w:cs="Times New Roman"/>
            <w:color w:val="000000"/>
            <w:sz w:val="20"/>
            <w:szCs w:val="20"/>
            <w:bdr w:val="none" w:sz="0" w:space="0" w:color="auto" w:frame="1"/>
            <w:lang w:bidi="bn-BD"/>
          </w:rPr>
          <w:t>+name+</w:t>
        </w:r>
        <w:r w:rsidRPr="001F73D2">
          <w:rPr>
            <w:rFonts w:ascii="Verdana" w:eastAsia="Times New Roman" w:hAnsi="Verdana" w:cs="Times New Roman"/>
            <w:color w:val="0000FF"/>
            <w:sz w:val="20"/>
            <w:szCs w:val="20"/>
            <w:bdr w:val="none" w:sz="0" w:space="0" w:color="auto" w:frame="1"/>
            <w:lang w:bidi="bn-BD"/>
          </w:rPr>
          <w:t>" "</w:t>
        </w:r>
        <w:r w:rsidRPr="001F73D2">
          <w:rPr>
            <w:rFonts w:ascii="Verdana" w:eastAsia="Times New Roman" w:hAnsi="Verdana" w:cs="Times New Roman"/>
            <w:color w:val="000000"/>
            <w:sz w:val="20"/>
            <w:szCs w:val="20"/>
            <w:bdr w:val="none" w:sz="0" w:space="0" w:color="auto" w:frame="1"/>
            <w:lang w:bidi="bn-BD"/>
          </w:rPr>
          <w:t>+course+</w:t>
        </w:r>
        <w:r w:rsidRPr="001F73D2">
          <w:rPr>
            <w:rFonts w:ascii="Verdana" w:eastAsia="Times New Roman" w:hAnsi="Verdana" w:cs="Times New Roman"/>
            <w:color w:val="0000FF"/>
            <w:sz w:val="20"/>
            <w:szCs w:val="20"/>
            <w:bdr w:val="none" w:sz="0" w:space="0" w:color="auto" w:frame="1"/>
            <w:lang w:bidi="bn-BD"/>
          </w:rPr>
          <w:t>" "</w:t>
        </w:r>
        <w:r w:rsidRPr="001F73D2">
          <w:rPr>
            <w:rFonts w:ascii="Verdana" w:eastAsia="Times New Roman" w:hAnsi="Verdana" w:cs="Times New Roman"/>
            <w:color w:val="000000"/>
            <w:sz w:val="20"/>
            <w:szCs w:val="20"/>
            <w:bdr w:val="none" w:sz="0" w:space="0" w:color="auto" w:frame="1"/>
            <w:lang w:bidi="bn-BD"/>
          </w:rPr>
          <w:t>+fee);}  </w:t>
        </w:r>
      </w:ins>
    </w:p>
    <w:p w:rsidR="001F73D2" w:rsidRPr="001F73D2" w:rsidRDefault="001F73D2" w:rsidP="001F73D2">
      <w:pPr>
        <w:numPr>
          <w:ilvl w:val="0"/>
          <w:numId w:val="24"/>
        </w:numPr>
        <w:shd w:val="clear" w:color="auto" w:fill="FFFFFF"/>
        <w:spacing w:after="0" w:line="345" w:lineRule="atLeast"/>
        <w:ind w:left="0"/>
        <w:jc w:val="both"/>
        <w:rPr>
          <w:ins w:id="335" w:author="Unknown"/>
          <w:rFonts w:ascii="Verdana" w:eastAsia="Times New Roman" w:hAnsi="Verdana" w:cs="Times New Roman"/>
          <w:color w:val="000000"/>
          <w:sz w:val="20"/>
          <w:szCs w:val="20"/>
          <w:lang w:bidi="bn-BD"/>
        </w:rPr>
      </w:pPr>
      <w:ins w:id="336"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4"/>
        </w:numPr>
        <w:shd w:val="clear" w:color="auto" w:fill="FFFFFF"/>
        <w:spacing w:after="0" w:line="345" w:lineRule="atLeast"/>
        <w:ind w:left="0"/>
        <w:jc w:val="both"/>
        <w:rPr>
          <w:ins w:id="337" w:author="Unknown"/>
          <w:rFonts w:ascii="Verdana" w:eastAsia="Times New Roman" w:hAnsi="Verdana" w:cs="Times New Roman"/>
          <w:color w:val="000000"/>
          <w:sz w:val="20"/>
          <w:szCs w:val="20"/>
          <w:lang w:bidi="bn-BD"/>
        </w:rPr>
      </w:pPr>
      <w:ins w:id="338"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TestThis8{  </w:t>
        </w:r>
      </w:ins>
    </w:p>
    <w:p w:rsidR="001F73D2" w:rsidRPr="001F73D2" w:rsidRDefault="001F73D2" w:rsidP="001F73D2">
      <w:pPr>
        <w:numPr>
          <w:ilvl w:val="0"/>
          <w:numId w:val="24"/>
        </w:numPr>
        <w:shd w:val="clear" w:color="auto" w:fill="FFFFFF"/>
        <w:spacing w:after="0" w:line="345" w:lineRule="atLeast"/>
        <w:ind w:left="0"/>
        <w:jc w:val="both"/>
        <w:rPr>
          <w:ins w:id="339" w:author="Unknown"/>
          <w:rFonts w:ascii="Verdana" w:eastAsia="Times New Roman" w:hAnsi="Verdana" w:cs="Times New Roman"/>
          <w:color w:val="000000"/>
          <w:sz w:val="20"/>
          <w:szCs w:val="20"/>
          <w:lang w:bidi="bn-BD"/>
        </w:rPr>
      </w:pPr>
      <w:ins w:id="340" w:author="Unknown">
        <w:r w:rsidRPr="001F73D2">
          <w:rPr>
            <w:rFonts w:ascii="Verdana" w:eastAsia="Times New Roman" w:hAnsi="Verdana" w:cs="Times New Roman"/>
            <w:b/>
            <w:bCs/>
            <w:color w:val="006699"/>
            <w:sz w:val="20"/>
            <w:szCs w:val="20"/>
            <w:bdr w:val="none" w:sz="0" w:space="0" w:color="auto" w:frame="1"/>
            <w:lang w:bidi="bn-BD"/>
          </w:rPr>
          <w:t>public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main(String </w:t>
        </w:r>
        <w:proofErr w:type="spellStart"/>
        <w:r w:rsidRPr="001F73D2">
          <w:rPr>
            <w:rFonts w:ascii="Verdana" w:eastAsia="Times New Roman" w:hAnsi="Verdana" w:cs="Times New Roman"/>
            <w:color w:val="000000"/>
            <w:sz w:val="20"/>
            <w:szCs w:val="20"/>
            <w:bdr w:val="none" w:sz="0" w:space="0" w:color="auto" w:frame="1"/>
            <w:lang w:bidi="bn-BD"/>
          </w:rPr>
          <w:t>args</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4"/>
        </w:numPr>
        <w:shd w:val="clear" w:color="auto" w:fill="FFFFFF"/>
        <w:spacing w:after="0" w:line="345" w:lineRule="atLeast"/>
        <w:ind w:left="0"/>
        <w:jc w:val="both"/>
        <w:rPr>
          <w:ins w:id="341" w:author="Unknown"/>
          <w:rFonts w:ascii="Verdana" w:eastAsia="Times New Roman" w:hAnsi="Verdana" w:cs="Times New Roman"/>
          <w:color w:val="000000"/>
          <w:sz w:val="20"/>
          <w:szCs w:val="20"/>
          <w:lang w:bidi="bn-BD"/>
        </w:rPr>
      </w:pPr>
      <w:ins w:id="342" w:author="Unknown">
        <w:r w:rsidRPr="001F73D2">
          <w:rPr>
            <w:rFonts w:ascii="Verdana" w:eastAsia="Times New Roman" w:hAnsi="Verdana" w:cs="Times New Roman"/>
            <w:color w:val="000000"/>
            <w:sz w:val="20"/>
            <w:szCs w:val="20"/>
            <w:bdr w:val="none" w:sz="0" w:space="0" w:color="auto" w:frame="1"/>
            <w:lang w:bidi="bn-BD"/>
          </w:rPr>
          <w:t>Student s1=</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Student(</w:t>
        </w:r>
        <w:r w:rsidRPr="001F73D2">
          <w:rPr>
            <w:rFonts w:ascii="Verdana" w:eastAsia="Times New Roman" w:hAnsi="Verdana" w:cs="Times New Roman"/>
            <w:color w:val="C00000"/>
            <w:sz w:val="20"/>
            <w:szCs w:val="20"/>
            <w:bdr w:val="none" w:sz="0" w:space="0" w:color="auto" w:frame="1"/>
            <w:lang w:bidi="bn-BD"/>
          </w:rPr>
          <w:t>111</w:t>
        </w:r>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"ankit"</w:t>
        </w:r>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"java"</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4"/>
        </w:numPr>
        <w:shd w:val="clear" w:color="auto" w:fill="FFFFFF"/>
        <w:spacing w:after="0" w:line="345" w:lineRule="atLeast"/>
        <w:ind w:left="0"/>
        <w:jc w:val="both"/>
        <w:rPr>
          <w:ins w:id="343" w:author="Unknown"/>
          <w:rFonts w:ascii="Verdana" w:eastAsia="Times New Roman" w:hAnsi="Verdana" w:cs="Times New Roman"/>
          <w:color w:val="000000"/>
          <w:sz w:val="20"/>
          <w:szCs w:val="20"/>
          <w:lang w:bidi="bn-BD"/>
        </w:rPr>
      </w:pPr>
      <w:ins w:id="344" w:author="Unknown">
        <w:r w:rsidRPr="001F73D2">
          <w:rPr>
            <w:rFonts w:ascii="Verdana" w:eastAsia="Times New Roman" w:hAnsi="Verdana" w:cs="Times New Roman"/>
            <w:color w:val="000000"/>
            <w:sz w:val="20"/>
            <w:szCs w:val="20"/>
            <w:bdr w:val="none" w:sz="0" w:space="0" w:color="auto" w:frame="1"/>
            <w:lang w:bidi="bn-BD"/>
          </w:rPr>
          <w:t>Student s2=</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Student(</w:t>
        </w:r>
        <w:r w:rsidRPr="001F73D2">
          <w:rPr>
            <w:rFonts w:ascii="Verdana" w:eastAsia="Times New Roman" w:hAnsi="Verdana" w:cs="Times New Roman"/>
            <w:color w:val="C00000"/>
            <w:sz w:val="20"/>
            <w:szCs w:val="20"/>
            <w:bdr w:val="none" w:sz="0" w:space="0" w:color="auto" w:frame="1"/>
            <w:lang w:bidi="bn-BD"/>
          </w:rPr>
          <w:t>112</w:t>
        </w:r>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"sumit"</w:t>
        </w:r>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"java"</w:t>
        </w:r>
        <w:r w:rsidRPr="001F73D2">
          <w:rPr>
            <w:rFonts w:ascii="Verdana" w:eastAsia="Times New Roman" w:hAnsi="Verdana" w:cs="Times New Roman"/>
            <w:color w:val="000000"/>
            <w:sz w:val="20"/>
            <w:szCs w:val="20"/>
            <w:bdr w:val="none" w:sz="0" w:space="0" w:color="auto" w:frame="1"/>
            <w:lang w:bidi="bn-BD"/>
          </w:rPr>
          <w:t>,6000f);  </w:t>
        </w:r>
      </w:ins>
    </w:p>
    <w:p w:rsidR="001F73D2" w:rsidRPr="001F73D2" w:rsidRDefault="001F73D2" w:rsidP="001F73D2">
      <w:pPr>
        <w:numPr>
          <w:ilvl w:val="0"/>
          <w:numId w:val="24"/>
        </w:numPr>
        <w:shd w:val="clear" w:color="auto" w:fill="FFFFFF"/>
        <w:spacing w:after="0" w:line="345" w:lineRule="atLeast"/>
        <w:ind w:left="0"/>
        <w:jc w:val="both"/>
        <w:rPr>
          <w:ins w:id="345" w:author="Unknown"/>
          <w:rFonts w:ascii="Verdana" w:eastAsia="Times New Roman" w:hAnsi="Verdana" w:cs="Times New Roman"/>
          <w:color w:val="000000"/>
          <w:sz w:val="20"/>
          <w:szCs w:val="20"/>
          <w:lang w:bidi="bn-BD"/>
        </w:rPr>
      </w:pPr>
      <w:ins w:id="346" w:author="Unknown">
        <w:r w:rsidRPr="001F73D2">
          <w:rPr>
            <w:rFonts w:ascii="Verdana" w:eastAsia="Times New Roman" w:hAnsi="Verdana" w:cs="Times New Roman"/>
            <w:color w:val="000000"/>
            <w:sz w:val="20"/>
            <w:szCs w:val="20"/>
            <w:bdr w:val="none" w:sz="0" w:space="0" w:color="auto" w:frame="1"/>
            <w:lang w:bidi="bn-BD"/>
          </w:rPr>
          <w:t>s1.display();  </w:t>
        </w:r>
      </w:ins>
    </w:p>
    <w:p w:rsidR="001F73D2" w:rsidRPr="001F73D2" w:rsidRDefault="001F73D2" w:rsidP="001F73D2">
      <w:pPr>
        <w:numPr>
          <w:ilvl w:val="0"/>
          <w:numId w:val="24"/>
        </w:numPr>
        <w:shd w:val="clear" w:color="auto" w:fill="FFFFFF"/>
        <w:spacing w:after="0" w:line="345" w:lineRule="atLeast"/>
        <w:ind w:left="0"/>
        <w:jc w:val="both"/>
        <w:rPr>
          <w:ins w:id="347" w:author="Unknown"/>
          <w:rFonts w:ascii="Verdana" w:eastAsia="Times New Roman" w:hAnsi="Verdana" w:cs="Times New Roman"/>
          <w:color w:val="000000"/>
          <w:sz w:val="20"/>
          <w:szCs w:val="20"/>
          <w:lang w:bidi="bn-BD"/>
        </w:rPr>
      </w:pPr>
      <w:ins w:id="348" w:author="Unknown">
        <w:r w:rsidRPr="001F73D2">
          <w:rPr>
            <w:rFonts w:ascii="Verdana" w:eastAsia="Times New Roman" w:hAnsi="Verdana" w:cs="Times New Roman"/>
            <w:color w:val="000000"/>
            <w:sz w:val="20"/>
            <w:szCs w:val="20"/>
            <w:bdr w:val="none" w:sz="0" w:space="0" w:color="auto" w:frame="1"/>
            <w:lang w:bidi="bn-BD"/>
          </w:rPr>
          <w:t>s2.display();  </w:t>
        </w:r>
      </w:ins>
    </w:p>
    <w:p w:rsidR="001F73D2" w:rsidRPr="001F73D2" w:rsidRDefault="001F73D2" w:rsidP="001F73D2">
      <w:pPr>
        <w:numPr>
          <w:ilvl w:val="0"/>
          <w:numId w:val="24"/>
        </w:numPr>
        <w:shd w:val="clear" w:color="auto" w:fill="FFFFFF"/>
        <w:spacing w:after="120" w:line="345" w:lineRule="atLeast"/>
        <w:ind w:left="0"/>
        <w:jc w:val="both"/>
        <w:rPr>
          <w:ins w:id="349" w:author="Unknown"/>
          <w:rFonts w:ascii="Verdana" w:eastAsia="Times New Roman" w:hAnsi="Verdana" w:cs="Times New Roman"/>
          <w:color w:val="000000"/>
          <w:sz w:val="20"/>
          <w:szCs w:val="20"/>
          <w:lang w:bidi="bn-BD"/>
        </w:rPr>
      </w:pPr>
      <w:ins w:id="350"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351" w:author="Unknown"/>
          <w:rFonts w:ascii="Courier New" w:eastAsia="Times New Roman" w:hAnsi="Courier New" w:cs="Courier New"/>
          <w:color w:val="000000"/>
          <w:sz w:val="20"/>
          <w:szCs w:val="20"/>
          <w:lang w:bidi="bn-BD"/>
        </w:rPr>
      </w:pPr>
      <w:ins w:id="352" w:author="Unknown">
        <w:r w:rsidRPr="001F73D2">
          <w:rPr>
            <w:rFonts w:ascii="Courier New" w:eastAsia="Times New Roman" w:hAnsi="Courier New" w:cs="Courier New"/>
            <w:color w:val="000000"/>
            <w:sz w:val="20"/>
            <w:szCs w:val="20"/>
            <w:lang w:bidi="bn-BD"/>
          </w:rPr>
          <w:t>Compile Time Error: Call to this must be first statement in constructor</w:t>
        </w:r>
      </w:ins>
    </w:p>
    <w:p w:rsidR="001F73D2" w:rsidRPr="001F73D2" w:rsidRDefault="001F73D2" w:rsidP="001F73D2">
      <w:pPr>
        <w:shd w:val="clear" w:color="auto" w:fill="FFFFFF"/>
        <w:spacing w:before="100" w:beforeAutospacing="1" w:after="100" w:afterAutospacing="1" w:line="312" w:lineRule="atLeast"/>
        <w:jc w:val="both"/>
        <w:outlineLvl w:val="2"/>
        <w:rPr>
          <w:ins w:id="353" w:author="Unknown"/>
          <w:rFonts w:ascii="Helvetica" w:eastAsia="Times New Roman" w:hAnsi="Helvetica" w:cs="Helvetica"/>
          <w:color w:val="610B4B"/>
          <w:sz w:val="32"/>
          <w:szCs w:val="32"/>
          <w:lang w:bidi="bn-BD"/>
        </w:rPr>
      </w:pPr>
      <w:ins w:id="354" w:author="Unknown">
        <w:r w:rsidRPr="001F73D2">
          <w:rPr>
            <w:rFonts w:ascii="Helvetica" w:eastAsia="Times New Roman" w:hAnsi="Helvetica" w:cs="Helvetica"/>
            <w:color w:val="610B4B"/>
            <w:sz w:val="32"/>
            <w:szCs w:val="32"/>
            <w:lang w:bidi="bn-BD"/>
          </w:rPr>
          <w:t xml:space="preserve">4) </w:t>
        </w:r>
        <w:proofErr w:type="gramStart"/>
        <w:r w:rsidRPr="001F73D2">
          <w:rPr>
            <w:rFonts w:ascii="Helvetica" w:eastAsia="Times New Roman" w:hAnsi="Helvetica" w:cs="Helvetica"/>
            <w:color w:val="610B4B"/>
            <w:sz w:val="32"/>
            <w:szCs w:val="32"/>
            <w:lang w:bidi="bn-BD"/>
          </w:rPr>
          <w:t>this</w:t>
        </w:r>
        <w:proofErr w:type="gramEnd"/>
        <w:r w:rsidRPr="001F73D2">
          <w:rPr>
            <w:rFonts w:ascii="Helvetica" w:eastAsia="Times New Roman" w:hAnsi="Helvetica" w:cs="Helvetica"/>
            <w:color w:val="610B4B"/>
            <w:sz w:val="32"/>
            <w:szCs w:val="32"/>
            <w:lang w:bidi="bn-BD"/>
          </w:rPr>
          <w:t>: to pass as an argument in the method</w:t>
        </w:r>
      </w:ins>
    </w:p>
    <w:p w:rsidR="001F73D2" w:rsidRPr="001F73D2" w:rsidRDefault="001F73D2" w:rsidP="001F73D2">
      <w:pPr>
        <w:shd w:val="clear" w:color="auto" w:fill="FFFFFF"/>
        <w:spacing w:before="100" w:beforeAutospacing="1" w:after="100" w:afterAutospacing="1" w:line="240" w:lineRule="auto"/>
        <w:jc w:val="both"/>
        <w:rPr>
          <w:ins w:id="355" w:author="Unknown"/>
          <w:rFonts w:ascii="Verdana" w:eastAsia="Times New Roman" w:hAnsi="Verdana" w:cs="Times New Roman"/>
          <w:color w:val="000000"/>
          <w:sz w:val="20"/>
          <w:szCs w:val="20"/>
          <w:lang w:bidi="bn-BD"/>
        </w:rPr>
      </w:pPr>
      <w:proofErr w:type="gramStart"/>
      <w:ins w:id="356" w:author="Unknown">
        <w:r w:rsidRPr="001F73D2">
          <w:rPr>
            <w:rFonts w:ascii="Verdana" w:eastAsia="Times New Roman" w:hAnsi="Verdana" w:cs="Times New Roman"/>
            <w:color w:val="000000"/>
            <w:sz w:val="20"/>
            <w:szCs w:val="20"/>
            <w:lang w:bidi="bn-BD"/>
          </w:rPr>
          <w:t>The this</w:t>
        </w:r>
        <w:proofErr w:type="gramEnd"/>
        <w:r w:rsidRPr="001F73D2">
          <w:rPr>
            <w:rFonts w:ascii="Verdana" w:eastAsia="Times New Roman" w:hAnsi="Verdana" w:cs="Times New Roman"/>
            <w:color w:val="000000"/>
            <w:sz w:val="20"/>
            <w:szCs w:val="20"/>
            <w:lang w:bidi="bn-BD"/>
          </w:rPr>
          <w:t xml:space="preserve"> keyword can also be passed as an argument in the method. It is mainly used in the event handling. Let's see the example:</w:t>
        </w:r>
      </w:ins>
    </w:p>
    <w:p w:rsidR="001F73D2" w:rsidRPr="001F73D2" w:rsidRDefault="001F73D2" w:rsidP="001F73D2">
      <w:pPr>
        <w:numPr>
          <w:ilvl w:val="0"/>
          <w:numId w:val="25"/>
        </w:numPr>
        <w:shd w:val="clear" w:color="auto" w:fill="FFFFFF"/>
        <w:spacing w:after="0" w:line="345" w:lineRule="atLeast"/>
        <w:ind w:left="0"/>
        <w:jc w:val="both"/>
        <w:rPr>
          <w:ins w:id="357" w:author="Unknown"/>
          <w:rFonts w:ascii="Verdana" w:eastAsia="Times New Roman" w:hAnsi="Verdana" w:cs="Times New Roman"/>
          <w:color w:val="000000"/>
          <w:sz w:val="20"/>
          <w:szCs w:val="20"/>
          <w:lang w:bidi="bn-BD"/>
        </w:rPr>
      </w:pPr>
      <w:ins w:id="358"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S2{  </w:t>
        </w:r>
      </w:ins>
    </w:p>
    <w:p w:rsidR="001F73D2" w:rsidRPr="001F73D2" w:rsidRDefault="001F73D2" w:rsidP="001F73D2">
      <w:pPr>
        <w:numPr>
          <w:ilvl w:val="0"/>
          <w:numId w:val="25"/>
        </w:numPr>
        <w:shd w:val="clear" w:color="auto" w:fill="FFFFFF"/>
        <w:spacing w:after="0" w:line="345" w:lineRule="atLeast"/>
        <w:ind w:left="0"/>
        <w:jc w:val="both"/>
        <w:rPr>
          <w:ins w:id="359" w:author="Unknown"/>
          <w:rFonts w:ascii="Verdana" w:eastAsia="Times New Roman" w:hAnsi="Verdana" w:cs="Times New Roman"/>
          <w:color w:val="000000"/>
          <w:sz w:val="20"/>
          <w:szCs w:val="20"/>
          <w:lang w:bidi="bn-BD"/>
        </w:rPr>
      </w:pPr>
      <w:ins w:id="360" w:author="Unknown">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m(S2 </w:t>
        </w:r>
        <w:proofErr w:type="spellStart"/>
        <w:r w:rsidRPr="001F73D2">
          <w:rPr>
            <w:rFonts w:ascii="Verdana" w:eastAsia="Times New Roman" w:hAnsi="Verdana" w:cs="Times New Roman"/>
            <w:color w:val="000000"/>
            <w:sz w:val="20"/>
            <w:szCs w:val="20"/>
            <w:bdr w:val="none" w:sz="0" w:space="0" w:color="auto" w:frame="1"/>
            <w:lang w:bidi="bn-BD"/>
          </w:rPr>
          <w:t>obj</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5"/>
        </w:numPr>
        <w:shd w:val="clear" w:color="auto" w:fill="FFFFFF"/>
        <w:spacing w:after="0" w:line="345" w:lineRule="atLeast"/>
        <w:ind w:left="0"/>
        <w:jc w:val="both"/>
        <w:rPr>
          <w:ins w:id="361" w:author="Unknown"/>
          <w:rFonts w:ascii="Verdana" w:eastAsia="Times New Roman" w:hAnsi="Verdana" w:cs="Times New Roman"/>
          <w:color w:val="000000"/>
          <w:sz w:val="20"/>
          <w:szCs w:val="20"/>
          <w:lang w:bidi="bn-BD"/>
        </w:rPr>
      </w:pPr>
      <w:ins w:id="362" w:author="Unknown">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"method is invoked"</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5"/>
        </w:numPr>
        <w:shd w:val="clear" w:color="auto" w:fill="FFFFFF"/>
        <w:spacing w:after="0" w:line="345" w:lineRule="atLeast"/>
        <w:ind w:left="0"/>
        <w:jc w:val="both"/>
        <w:rPr>
          <w:ins w:id="363" w:author="Unknown"/>
          <w:rFonts w:ascii="Verdana" w:eastAsia="Times New Roman" w:hAnsi="Verdana" w:cs="Times New Roman"/>
          <w:color w:val="000000"/>
          <w:sz w:val="20"/>
          <w:szCs w:val="20"/>
          <w:lang w:bidi="bn-BD"/>
        </w:rPr>
      </w:pPr>
      <w:ins w:id="364" w:author="Unknown">
        <w:r w:rsidRPr="001F73D2">
          <w:rPr>
            <w:rFonts w:ascii="Verdana" w:eastAsia="Times New Roman" w:hAnsi="Verdana" w:cs="Times New Roman"/>
            <w:color w:val="000000"/>
            <w:sz w:val="20"/>
            <w:szCs w:val="20"/>
            <w:bdr w:val="none" w:sz="0" w:space="0" w:color="auto" w:frame="1"/>
            <w:lang w:bidi="bn-BD"/>
          </w:rPr>
          <w:t>  }  </w:t>
        </w:r>
      </w:ins>
    </w:p>
    <w:p w:rsidR="001F73D2" w:rsidRPr="001F73D2" w:rsidRDefault="001F73D2" w:rsidP="001F73D2">
      <w:pPr>
        <w:numPr>
          <w:ilvl w:val="0"/>
          <w:numId w:val="25"/>
        </w:numPr>
        <w:shd w:val="clear" w:color="auto" w:fill="FFFFFF"/>
        <w:spacing w:after="0" w:line="345" w:lineRule="atLeast"/>
        <w:ind w:left="0"/>
        <w:jc w:val="both"/>
        <w:rPr>
          <w:ins w:id="365" w:author="Unknown"/>
          <w:rFonts w:ascii="Verdana" w:eastAsia="Times New Roman" w:hAnsi="Verdana" w:cs="Times New Roman"/>
          <w:color w:val="000000"/>
          <w:sz w:val="20"/>
          <w:szCs w:val="20"/>
          <w:lang w:bidi="bn-BD"/>
        </w:rPr>
      </w:pPr>
      <w:ins w:id="366" w:author="Unknown">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p(){  </w:t>
        </w:r>
      </w:ins>
    </w:p>
    <w:p w:rsidR="001F73D2" w:rsidRPr="001F73D2" w:rsidRDefault="001F73D2" w:rsidP="001F73D2">
      <w:pPr>
        <w:numPr>
          <w:ilvl w:val="0"/>
          <w:numId w:val="25"/>
        </w:numPr>
        <w:shd w:val="clear" w:color="auto" w:fill="FFFFFF"/>
        <w:spacing w:after="0" w:line="345" w:lineRule="atLeast"/>
        <w:ind w:left="0"/>
        <w:jc w:val="both"/>
        <w:rPr>
          <w:ins w:id="367" w:author="Unknown"/>
          <w:rFonts w:ascii="Verdana" w:eastAsia="Times New Roman" w:hAnsi="Verdana" w:cs="Times New Roman"/>
          <w:color w:val="000000"/>
          <w:sz w:val="20"/>
          <w:szCs w:val="20"/>
          <w:lang w:bidi="bn-BD"/>
        </w:rPr>
      </w:pPr>
      <w:ins w:id="368" w:author="Unknown">
        <w:r w:rsidRPr="001F73D2">
          <w:rPr>
            <w:rFonts w:ascii="Verdana" w:eastAsia="Times New Roman" w:hAnsi="Verdana" w:cs="Times New Roman"/>
            <w:color w:val="000000"/>
            <w:sz w:val="20"/>
            <w:szCs w:val="20"/>
            <w:bdr w:val="none" w:sz="0" w:space="0" w:color="auto" w:frame="1"/>
            <w:lang w:bidi="bn-BD"/>
          </w:rPr>
          <w:t>  m(</w:t>
        </w:r>
        <w:r w:rsidRPr="001F73D2">
          <w:rPr>
            <w:rFonts w:ascii="Verdana" w:eastAsia="Times New Roman" w:hAnsi="Verdana" w:cs="Times New Roman"/>
            <w:b/>
            <w:bCs/>
            <w:color w:val="006699"/>
            <w:sz w:val="20"/>
            <w:szCs w:val="20"/>
            <w:bdr w:val="none" w:sz="0" w:space="0" w:color="auto" w:frame="1"/>
            <w:lang w:bidi="bn-BD"/>
          </w:rPr>
          <w:t>this</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5"/>
        </w:numPr>
        <w:shd w:val="clear" w:color="auto" w:fill="FFFFFF"/>
        <w:spacing w:after="0" w:line="345" w:lineRule="atLeast"/>
        <w:ind w:left="0"/>
        <w:jc w:val="both"/>
        <w:rPr>
          <w:ins w:id="369" w:author="Unknown"/>
          <w:rFonts w:ascii="Verdana" w:eastAsia="Times New Roman" w:hAnsi="Verdana" w:cs="Times New Roman"/>
          <w:color w:val="000000"/>
          <w:sz w:val="20"/>
          <w:szCs w:val="20"/>
          <w:lang w:bidi="bn-BD"/>
        </w:rPr>
      </w:pPr>
      <w:ins w:id="370" w:author="Unknown">
        <w:r w:rsidRPr="001F73D2">
          <w:rPr>
            <w:rFonts w:ascii="Verdana" w:eastAsia="Times New Roman" w:hAnsi="Verdana" w:cs="Times New Roman"/>
            <w:color w:val="000000"/>
            <w:sz w:val="20"/>
            <w:szCs w:val="20"/>
            <w:bdr w:val="none" w:sz="0" w:space="0" w:color="auto" w:frame="1"/>
            <w:lang w:bidi="bn-BD"/>
          </w:rPr>
          <w:t>  }  </w:t>
        </w:r>
      </w:ins>
    </w:p>
    <w:p w:rsidR="001F73D2" w:rsidRPr="001F73D2" w:rsidRDefault="001F73D2" w:rsidP="001F73D2">
      <w:pPr>
        <w:numPr>
          <w:ilvl w:val="0"/>
          <w:numId w:val="25"/>
        </w:numPr>
        <w:shd w:val="clear" w:color="auto" w:fill="FFFFFF"/>
        <w:spacing w:after="0" w:line="345" w:lineRule="atLeast"/>
        <w:ind w:left="0"/>
        <w:jc w:val="both"/>
        <w:rPr>
          <w:ins w:id="371" w:author="Unknown"/>
          <w:rFonts w:ascii="Verdana" w:eastAsia="Times New Roman" w:hAnsi="Verdana" w:cs="Times New Roman"/>
          <w:color w:val="000000"/>
          <w:sz w:val="20"/>
          <w:szCs w:val="20"/>
          <w:lang w:bidi="bn-BD"/>
        </w:rPr>
      </w:pPr>
      <w:ins w:id="372" w:author="Unknown">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public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main(String </w:t>
        </w:r>
        <w:proofErr w:type="spellStart"/>
        <w:r w:rsidRPr="001F73D2">
          <w:rPr>
            <w:rFonts w:ascii="Verdana" w:eastAsia="Times New Roman" w:hAnsi="Verdana" w:cs="Times New Roman"/>
            <w:color w:val="000000"/>
            <w:sz w:val="20"/>
            <w:szCs w:val="20"/>
            <w:bdr w:val="none" w:sz="0" w:space="0" w:color="auto" w:frame="1"/>
            <w:lang w:bidi="bn-BD"/>
          </w:rPr>
          <w:t>args</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5"/>
        </w:numPr>
        <w:shd w:val="clear" w:color="auto" w:fill="FFFFFF"/>
        <w:spacing w:after="0" w:line="345" w:lineRule="atLeast"/>
        <w:ind w:left="0"/>
        <w:jc w:val="both"/>
        <w:rPr>
          <w:ins w:id="373" w:author="Unknown"/>
          <w:rFonts w:ascii="Verdana" w:eastAsia="Times New Roman" w:hAnsi="Verdana" w:cs="Times New Roman"/>
          <w:color w:val="000000"/>
          <w:sz w:val="20"/>
          <w:szCs w:val="20"/>
          <w:lang w:bidi="bn-BD"/>
        </w:rPr>
      </w:pPr>
      <w:ins w:id="374" w:author="Unknown">
        <w:r w:rsidRPr="001F73D2">
          <w:rPr>
            <w:rFonts w:ascii="Verdana" w:eastAsia="Times New Roman" w:hAnsi="Verdana" w:cs="Times New Roman"/>
            <w:color w:val="000000"/>
            <w:sz w:val="20"/>
            <w:szCs w:val="20"/>
            <w:bdr w:val="none" w:sz="0" w:space="0" w:color="auto" w:frame="1"/>
            <w:lang w:bidi="bn-BD"/>
          </w:rPr>
          <w:t>  S2 s1 = </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S2();  </w:t>
        </w:r>
      </w:ins>
    </w:p>
    <w:p w:rsidR="001F73D2" w:rsidRPr="001F73D2" w:rsidRDefault="001F73D2" w:rsidP="001F73D2">
      <w:pPr>
        <w:numPr>
          <w:ilvl w:val="0"/>
          <w:numId w:val="25"/>
        </w:numPr>
        <w:shd w:val="clear" w:color="auto" w:fill="FFFFFF"/>
        <w:spacing w:after="0" w:line="345" w:lineRule="atLeast"/>
        <w:ind w:left="0"/>
        <w:jc w:val="both"/>
        <w:rPr>
          <w:ins w:id="375" w:author="Unknown"/>
          <w:rFonts w:ascii="Verdana" w:eastAsia="Times New Roman" w:hAnsi="Verdana" w:cs="Times New Roman"/>
          <w:color w:val="000000"/>
          <w:sz w:val="20"/>
          <w:szCs w:val="20"/>
          <w:lang w:bidi="bn-BD"/>
        </w:rPr>
      </w:pPr>
      <w:ins w:id="376" w:author="Unknown">
        <w:r w:rsidRPr="001F73D2">
          <w:rPr>
            <w:rFonts w:ascii="Verdana" w:eastAsia="Times New Roman" w:hAnsi="Verdana" w:cs="Times New Roman"/>
            <w:color w:val="000000"/>
            <w:sz w:val="20"/>
            <w:szCs w:val="20"/>
            <w:bdr w:val="none" w:sz="0" w:space="0" w:color="auto" w:frame="1"/>
            <w:lang w:bidi="bn-BD"/>
          </w:rPr>
          <w:t>  s1.p();  </w:t>
        </w:r>
      </w:ins>
    </w:p>
    <w:p w:rsidR="001F73D2" w:rsidRPr="001F73D2" w:rsidRDefault="001F73D2" w:rsidP="001F73D2">
      <w:pPr>
        <w:numPr>
          <w:ilvl w:val="0"/>
          <w:numId w:val="25"/>
        </w:numPr>
        <w:shd w:val="clear" w:color="auto" w:fill="FFFFFF"/>
        <w:spacing w:after="0" w:line="345" w:lineRule="atLeast"/>
        <w:ind w:left="0"/>
        <w:jc w:val="both"/>
        <w:rPr>
          <w:ins w:id="377" w:author="Unknown"/>
          <w:rFonts w:ascii="Verdana" w:eastAsia="Times New Roman" w:hAnsi="Verdana" w:cs="Times New Roman"/>
          <w:color w:val="000000"/>
          <w:sz w:val="20"/>
          <w:szCs w:val="20"/>
          <w:lang w:bidi="bn-BD"/>
        </w:rPr>
      </w:pPr>
      <w:ins w:id="378" w:author="Unknown">
        <w:r w:rsidRPr="001F73D2">
          <w:rPr>
            <w:rFonts w:ascii="Verdana" w:eastAsia="Times New Roman" w:hAnsi="Verdana" w:cs="Times New Roman"/>
            <w:color w:val="000000"/>
            <w:sz w:val="20"/>
            <w:szCs w:val="20"/>
            <w:bdr w:val="none" w:sz="0" w:space="0" w:color="auto" w:frame="1"/>
            <w:lang w:bidi="bn-BD"/>
          </w:rPr>
          <w:t>  }  </w:t>
        </w:r>
      </w:ins>
    </w:p>
    <w:p w:rsidR="001F73D2" w:rsidRPr="001F73D2" w:rsidRDefault="001F73D2" w:rsidP="001F73D2">
      <w:pPr>
        <w:numPr>
          <w:ilvl w:val="0"/>
          <w:numId w:val="25"/>
        </w:numPr>
        <w:shd w:val="clear" w:color="auto" w:fill="FFFFFF"/>
        <w:spacing w:after="120" w:line="345" w:lineRule="atLeast"/>
        <w:ind w:left="0"/>
        <w:jc w:val="both"/>
        <w:rPr>
          <w:ins w:id="379" w:author="Unknown"/>
          <w:rFonts w:ascii="Verdana" w:eastAsia="Times New Roman" w:hAnsi="Verdana" w:cs="Times New Roman"/>
          <w:color w:val="000000"/>
          <w:sz w:val="20"/>
          <w:szCs w:val="20"/>
          <w:lang w:bidi="bn-BD"/>
        </w:rPr>
      </w:pPr>
      <w:ins w:id="380"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shd w:val="clear" w:color="auto" w:fill="FFFFFF"/>
        <w:spacing w:before="100" w:beforeAutospacing="1" w:after="100" w:afterAutospacing="1" w:line="240" w:lineRule="auto"/>
        <w:jc w:val="both"/>
        <w:rPr>
          <w:ins w:id="381" w:author="Unknown"/>
          <w:rFonts w:ascii="Verdana" w:eastAsia="Times New Roman" w:hAnsi="Verdana" w:cs="Times New Roman"/>
          <w:color w:val="000000"/>
          <w:sz w:val="20"/>
          <w:szCs w:val="20"/>
          <w:lang w:bidi="bn-BD"/>
        </w:rPr>
      </w:pPr>
      <w:ins w:id="382" w:author="Unknown">
        <w:r w:rsidRPr="001F73D2">
          <w:rPr>
            <w:rFonts w:ascii="Verdana" w:eastAsia="Times New Roman" w:hAnsi="Verdana" w:cs="Times New Roman"/>
            <w:color w:val="000000"/>
            <w:sz w:val="20"/>
            <w:szCs w:val="20"/>
            <w:lang w:bidi="bn-BD"/>
          </w:rPr>
          <w:t>Output:</w:t>
        </w:r>
      </w:ins>
    </w:p>
    <w:p w:rsidR="001F73D2" w:rsidRP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383" w:author="Unknown"/>
          <w:rFonts w:ascii="Courier New" w:eastAsia="Times New Roman" w:hAnsi="Courier New" w:cs="Courier New"/>
          <w:color w:val="000000"/>
          <w:sz w:val="20"/>
          <w:szCs w:val="20"/>
          <w:lang w:bidi="bn-BD"/>
        </w:rPr>
      </w:pPr>
      <w:proofErr w:type="gramStart"/>
      <w:ins w:id="384" w:author="Unknown">
        <w:r w:rsidRPr="001F73D2">
          <w:rPr>
            <w:rFonts w:ascii="Courier New" w:eastAsia="Times New Roman" w:hAnsi="Courier New" w:cs="Courier New"/>
            <w:color w:val="000000"/>
            <w:sz w:val="20"/>
            <w:szCs w:val="20"/>
            <w:lang w:bidi="bn-BD"/>
          </w:rPr>
          <w:lastRenderedPageBreak/>
          <w:t>method</w:t>
        </w:r>
        <w:proofErr w:type="gramEnd"/>
        <w:r w:rsidRPr="001F73D2">
          <w:rPr>
            <w:rFonts w:ascii="Courier New" w:eastAsia="Times New Roman" w:hAnsi="Courier New" w:cs="Courier New"/>
            <w:color w:val="000000"/>
            <w:sz w:val="20"/>
            <w:szCs w:val="20"/>
            <w:lang w:bidi="bn-BD"/>
          </w:rPr>
          <w:t xml:space="preserve"> is invoked</w:t>
        </w:r>
      </w:ins>
    </w:p>
    <w:p w:rsidR="001F73D2" w:rsidRPr="001F73D2" w:rsidRDefault="001F73D2" w:rsidP="001F73D2">
      <w:pPr>
        <w:shd w:val="clear" w:color="auto" w:fill="FFFFFF"/>
        <w:spacing w:before="100" w:beforeAutospacing="1" w:after="100" w:afterAutospacing="1" w:line="312" w:lineRule="atLeast"/>
        <w:jc w:val="both"/>
        <w:outlineLvl w:val="2"/>
        <w:rPr>
          <w:ins w:id="385" w:author="Unknown"/>
          <w:rFonts w:ascii="Helvetica" w:eastAsia="Times New Roman" w:hAnsi="Helvetica" w:cs="Helvetica"/>
          <w:color w:val="610B4B"/>
          <w:sz w:val="29"/>
          <w:szCs w:val="29"/>
          <w:lang w:bidi="bn-BD"/>
        </w:rPr>
      </w:pPr>
      <w:ins w:id="386" w:author="Unknown">
        <w:r w:rsidRPr="001F73D2">
          <w:rPr>
            <w:rFonts w:ascii="Helvetica" w:eastAsia="Times New Roman" w:hAnsi="Helvetica" w:cs="Helvetica"/>
            <w:color w:val="610B4B"/>
            <w:sz w:val="29"/>
            <w:szCs w:val="29"/>
            <w:lang w:bidi="bn-BD"/>
          </w:rPr>
          <w:t>Application of this that can be passed as an argument:</w:t>
        </w:r>
      </w:ins>
    </w:p>
    <w:p w:rsidR="001F73D2" w:rsidRPr="001F73D2" w:rsidRDefault="001F73D2" w:rsidP="001F73D2">
      <w:pPr>
        <w:shd w:val="clear" w:color="auto" w:fill="FFFFFF"/>
        <w:spacing w:before="100" w:beforeAutospacing="1" w:after="100" w:afterAutospacing="1" w:line="240" w:lineRule="auto"/>
        <w:jc w:val="both"/>
        <w:rPr>
          <w:ins w:id="387" w:author="Unknown"/>
          <w:rFonts w:ascii="Verdana" w:eastAsia="Times New Roman" w:hAnsi="Verdana" w:cs="Times New Roman"/>
          <w:color w:val="000000"/>
          <w:sz w:val="20"/>
          <w:szCs w:val="20"/>
          <w:lang w:bidi="bn-BD"/>
        </w:rPr>
      </w:pPr>
      <w:proofErr w:type="gramStart"/>
      <w:ins w:id="388" w:author="Unknown">
        <w:r w:rsidRPr="001F73D2">
          <w:rPr>
            <w:rFonts w:ascii="Verdana" w:eastAsia="Times New Roman" w:hAnsi="Verdana" w:cs="Times New Roman"/>
            <w:color w:val="000000"/>
            <w:sz w:val="20"/>
            <w:szCs w:val="20"/>
            <w:lang w:bidi="bn-BD"/>
          </w:rPr>
          <w:t>In event handling (or) in a situation where we have to provide reference of a class to another one.</w:t>
        </w:r>
        <w:proofErr w:type="gramEnd"/>
        <w:r w:rsidRPr="001F73D2">
          <w:rPr>
            <w:rFonts w:ascii="Verdana" w:eastAsia="Times New Roman" w:hAnsi="Verdana" w:cs="Times New Roman"/>
            <w:color w:val="000000"/>
            <w:sz w:val="20"/>
            <w:szCs w:val="20"/>
            <w:lang w:bidi="bn-BD"/>
          </w:rPr>
          <w:t xml:space="preserve"> It is used to reuse one object in many methods.</w:t>
        </w:r>
      </w:ins>
    </w:p>
    <w:p w:rsidR="001F73D2" w:rsidRPr="001F73D2" w:rsidRDefault="004A08FA" w:rsidP="001F73D2">
      <w:pPr>
        <w:spacing w:after="0" w:line="240" w:lineRule="auto"/>
        <w:rPr>
          <w:ins w:id="389" w:author="Unknown"/>
          <w:rFonts w:ascii="Times New Roman" w:eastAsia="Times New Roman" w:hAnsi="Times New Roman" w:cs="Times New Roman"/>
          <w:sz w:val="24"/>
          <w:szCs w:val="24"/>
          <w:lang w:bidi="bn-BD"/>
        </w:rPr>
      </w:pPr>
      <w:ins w:id="390" w:author="Unknown">
        <w:r>
          <w:rPr>
            <w:rFonts w:ascii="Times New Roman" w:eastAsia="Times New Roman" w:hAnsi="Times New Roman" w:cs="Times New Roman"/>
            <w:sz w:val="24"/>
            <w:szCs w:val="24"/>
            <w:lang w:bidi="bn-BD"/>
          </w:rPr>
          <w:pict>
            <v:rect id="_x0000_i1026" style="width:0;height:.75pt" o:hrstd="t" o:hrnoshade="t" o:hr="t" fillcolor="#d4d4d4" stroked="f"/>
          </w:pict>
        </w:r>
      </w:ins>
    </w:p>
    <w:p w:rsidR="001F73D2" w:rsidRPr="001F73D2" w:rsidRDefault="001F73D2" w:rsidP="001F73D2">
      <w:pPr>
        <w:shd w:val="clear" w:color="auto" w:fill="FFFFFF"/>
        <w:spacing w:before="100" w:beforeAutospacing="1" w:after="100" w:afterAutospacing="1" w:line="312" w:lineRule="atLeast"/>
        <w:jc w:val="both"/>
        <w:outlineLvl w:val="2"/>
        <w:rPr>
          <w:ins w:id="391" w:author="Unknown"/>
          <w:rFonts w:ascii="Helvetica" w:eastAsia="Times New Roman" w:hAnsi="Helvetica" w:cs="Helvetica"/>
          <w:color w:val="610B4B"/>
          <w:sz w:val="32"/>
          <w:szCs w:val="32"/>
          <w:lang w:bidi="bn-BD"/>
        </w:rPr>
      </w:pPr>
      <w:ins w:id="392" w:author="Unknown">
        <w:r w:rsidRPr="001F73D2">
          <w:rPr>
            <w:rFonts w:ascii="Helvetica" w:eastAsia="Times New Roman" w:hAnsi="Helvetica" w:cs="Helvetica"/>
            <w:color w:val="610B4B"/>
            <w:sz w:val="32"/>
            <w:szCs w:val="32"/>
            <w:lang w:bidi="bn-BD"/>
          </w:rPr>
          <w:t xml:space="preserve">5) </w:t>
        </w:r>
        <w:proofErr w:type="gramStart"/>
        <w:r w:rsidRPr="001F73D2">
          <w:rPr>
            <w:rFonts w:ascii="Helvetica" w:eastAsia="Times New Roman" w:hAnsi="Helvetica" w:cs="Helvetica"/>
            <w:color w:val="610B4B"/>
            <w:sz w:val="32"/>
            <w:szCs w:val="32"/>
            <w:lang w:bidi="bn-BD"/>
          </w:rPr>
          <w:t>this</w:t>
        </w:r>
        <w:proofErr w:type="gramEnd"/>
        <w:r w:rsidRPr="001F73D2">
          <w:rPr>
            <w:rFonts w:ascii="Helvetica" w:eastAsia="Times New Roman" w:hAnsi="Helvetica" w:cs="Helvetica"/>
            <w:color w:val="610B4B"/>
            <w:sz w:val="32"/>
            <w:szCs w:val="32"/>
            <w:lang w:bidi="bn-BD"/>
          </w:rPr>
          <w:t>: to pass as argument in the constructor call</w:t>
        </w:r>
      </w:ins>
    </w:p>
    <w:p w:rsidR="001F73D2" w:rsidRPr="001F73D2" w:rsidRDefault="001F73D2" w:rsidP="001F73D2">
      <w:pPr>
        <w:shd w:val="clear" w:color="auto" w:fill="FFFFFF"/>
        <w:spacing w:before="100" w:beforeAutospacing="1" w:after="100" w:afterAutospacing="1" w:line="240" w:lineRule="auto"/>
        <w:jc w:val="both"/>
        <w:rPr>
          <w:ins w:id="393" w:author="Unknown"/>
          <w:rFonts w:ascii="Verdana" w:eastAsia="Times New Roman" w:hAnsi="Verdana" w:cs="Times New Roman"/>
          <w:color w:val="000000"/>
          <w:sz w:val="20"/>
          <w:szCs w:val="20"/>
          <w:lang w:bidi="bn-BD"/>
        </w:rPr>
      </w:pPr>
      <w:ins w:id="394" w:author="Unknown">
        <w:r w:rsidRPr="001F73D2">
          <w:rPr>
            <w:rFonts w:ascii="Verdana" w:eastAsia="Times New Roman" w:hAnsi="Verdana" w:cs="Times New Roman"/>
            <w:color w:val="000000"/>
            <w:sz w:val="20"/>
            <w:szCs w:val="20"/>
            <w:lang w:bidi="bn-BD"/>
          </w:rPr>
          <w:t xml:space="preserve">We can pass </w:t>
        </w:r>
        <w:proofErr w:type="gramStart"/>
        <w:r w:rsidRPr="001F73D2">
          <w:rPr>
            <w:rFonts w:ascii="Verdana" w:eastAsia="Times New Roman" w:hAnsi="Verdana" w:cs="Times New Roman"/>
            <w:color w:val="000000"/>
            <w:sz w:val="20"/>
            <w:szCs w:val="20"/>
            <w:lang w:bidi="bn-BD"/>
          </w:rPr>
          <w:t>the this</w:t>
        </w:r>
        <w:proofErr w:type="gramEnd"/>
        <w:r w:rsidRPr="001F73D2">
          <w:rPr>
            <w:rFonts w:ascii="Verdana" w:eastAsia="Times New Roman" w:hAnsi="Verdana" w:cs="Times New Roman"/>
            <w:color w:val="000000"/>
            <w:sz w:val="20"/>
            <w:szCs w:val="20"/>
            <w:lang w:bidi="bn-BD"/>
          </w:rPr>
          <w:t xml:space="preserve"> keyword in the constructor also. It is useful if we have to use one object in multiple classes. Let's see the example:</w:t>
        </w:r>
      </w:ins>
    </w:p>
    <w:p w:rsidR="001F73D2" w:rsidRPr="001F73D2" w:rsidRDefault="001F73D2" w:rsidP="001F73D2">
      <w:pPr>
        <w:numPr>
          <w:ilvl w:val="0"/>
          <w:numId w:val="26"/>
        </w:numPr>
        <w:shd w:val="clear" w:color="auto" w:fill="FFFFFF"/>
        <w:spacing w:after="0" w:line="345" w:lineRule="atLeast"/>
        <w:ind w:left="0"/>
        <w:jc w:val="both"/>
        <w:rPr>
          <w:ins w:id="395" w:author="Unknown"/>
          <w:rFonts w:ascii="Verdana" w:eastAsia="Times New Roman" w:hAnsi="Verdana" w:cs="Times New Roman"/>
          <w:color w:val="000000"/>
          <w:sz w:val="20"/>
          <w:szCs w:val="20"/>
          <w:lang w:bidi="bn-BD"/>
        </w:rPr>
      </w:pPr>
      <w:ins w:id="396"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B{  </w:t>
        </w:r>
      </w:ins>
    </w:p>
    <w:p w:rsidR="001F73D2" w:rsidRPr="001F73D2" w:rsidRDefault="001F73D2" w:rsidP="001F73D2">
      <w:pPr>
        <w:numPr>
          <w:ilvl w:val="0"/>
          <w:numId w:val="26"/>
        </w:numPr>
        <w:shd w:val="clear" w:color="auto" w:fill="FFFFFF"/>
        <w:spacing w:after="0" w:line="345" w:lineRule="atLeast"/>
        <w:ind w:left="0"/>
        <w:jc w:val="both"/>
        <w:rPr>
          <w:ins w:id="397" w:author="Unknown"/>
          <w:rFonts w:ascii="Verdana" w:eastAsia="Times New Roman" w:hAnsi="Verdana" w:cs="Times New Roman"/>
          <w:color w:val="000000"/>
          <w:sz w:val="20"/>
          <w:szCs w:val="20"/>
          <w:lang w:bidi="bn-BD"/>
        </w:rPr>
      </w:pPr>
      <w:ins w:id="398" w:author="Unknown">
        <w:r w:rsidRPr="001F73D2">
          <w:rPr>
            <w:rFonts w:ascii="Verdana" w:eastAsia="Times New Roman" w:hAnsi="Verdana" w:cs="Times New Roman"/>
            <w:color w:val="000000"/>
            <w:sz w:val="20"/>
            <w:szCs w:val="20"/>
            <w:bdr w:val="none" w:sz="0" w:space="0" w:color="auto" w:frame="1"/>
            <w:lang w:bidi="bn-BD"/>
          </w:rPr>
          <w:t>  A4 </w:t>
        </w:r>
        <w:proofErr w:type="spellStart"/>
        <w:r w:rsidRPr="001F73D2">
          <w:rPr>
            <w:rFonts w:ascii="Verdana" w:eastAsia="Times New Roman" w:hAnsi="Verdana" w:cs="Times New Roman"/>
            <w:color w:val="000000"/>
            <w:sz w:val="20"/>
            <w:szCs w:val="20"/>
            <w:bdr w:val="none" w:sz="0" w:space="0" w:color="auto" w:frame="1"/>
            <w:lang w:bidi="bn-BD"/>
          </w:rPr>
          <w:t>obj</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6"/>
        </w:numPr>
        <w:shd w:val="clear" w:color="auto" w:fill="FFFFFF"/>
        <w:spacing w:after="0" w:line="345" w:lineRule="atLeast"/>
        <w:ind w:left="0"/>
        <w:jc w:val="both"/>
        <w:rPr>
          <w:ins w:id="399" w:author="Unknown"/>
          <w:rFonts w:ascii="Verdana" w:eastAsia="Times New Roman" w:hAnsi="Verdana" w:cs="Times New Roman"/>
          <w:color w:val="000000"/>
          <w:sz w:val="20"/>
          <w:szCs w:val="20"/>
          <w:lang w:bidi="bn-BD"/>
        </w:rPr>
      </w:pPr>
      <w:ins w:id="400" w:author="Unknown">
        <w:r w:rsidRPr="001F73D2">
          <w:rPr>
            <w:rFonts w:ascii="Verdana" w:eastAsia="Times New Roman" w:hAnsi="Verdana" w:cs="Times New Roman"/>
            <w:color w:val="000000"/>
            <w:sz w:val="20"/>
            <w:szCs w:val="20"/>
            <w:bdr w:val="none" w:sz="0" w:space="0" w:color="auto" w:frame="1"/>
            <w:lang w:bidi="bn-BD"/>
          </w:rPr>
          <w:t>  B(A4 </w:t>
        </w:r>
        <w:proofErr w:type="spellStart"/>
        <w:r w:rsidRPr="001F73D2">
          <w:rPr>
            <w:rFonts w:ascii="Verdana" w:eastAsia="Times New Roman" w:hAnsi="Verdana" w:cs="Times New Roman"/>
            <w:color w:val="000000"/>
            <w:sz w:val="20"/>
            <w:szCs w:val="20"/>
            <w:bdr w:val="none" w:sz="0" w:space="0" w:color="auto" w:frame="1"/>
            <w:lang w:bidi="bn-BD"/>
          </w:rPr>
          <w:t>obj</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6"/>
        </w:numPr>
        <w:shd w:val="clear" w:color="auto" w:fill="FFFFFF"/>
        <w:spacing w:after="0" w:line="345" w:lineRule="atLeast"/>
        <w:ind w:left="0"/>
        <w:jc w:val="both"/>
        <w:rPr>
          <w:ins w:id="401" w:author="Unknown"/>
          <w:rFonts w:ascii="Verdana" w:eastAsia="Times New Roman" w:hAnsi="Verdana" w:cs="Times New Roman"/>
          <w:color w:val="000000"/>
          <w:sz w:val="20"/>
          <w:szCs w:val="20"/>
          <w:lang w:bidi="bn-BD"/>
        </w:rPr>
      </w:pPr>
      <w:ins w:id="402" w:author="Unknown">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this</w:t>
        </w:r>
        <w:r w:rsidRPr="001F73D2">
          <w:rPr>
            <w:rFonts w:ascii="Verdana" w:eastAsia="Times New Roman" w:hAnsi="Verdana" w:cs="Times New Roman"/>
            <w:color w:val="000000"/>
            <w:sz w:val="20"/>
            <w:szCs w:val="20"/>
            <w:bdr w:val="none" w:sz="0" w:space="0" w:color="auto" w:frame="1"/>
            <w:lang w:bidi="bn-BD"/>
          </w:rPr>
          <w:t>.obj=</w:t>
        </w:r>
        <w:proofErr w:type="spellStart"/>
        <w:r w:rsidRPr="001F73D2">
          <w:rPr>
            <w:rFonts w:ascii="Verdana" w:eastAsia="Times New Roman" w:hAnsi="Verdana" w:cs="Times New Roman"/>
            <w:color w:val="000000"/>
            <w:sz w:val="20"/>
            <w:szCs w:val="20"/>
            <w:bdr w:val="none" w:sz="0" w:space="0" w:color="auto" w:frame="1"/>
            <w:lang w:bidi="bn-BD"/>
          </w:rPr>
          <w:t>obj</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6"/>
        </w:numPr>
        <w:shd w:val="clear" w:color="auto" w:fill="FFFFFF"/>
        <w:spacing w:after="0" w:line="345" w:lineRule="atLeast"/>
        <w:ind w:left="0"/>
        <w:jc w:val="both"/>
        <w:rPr>
          <w:ins w:id="403" w:author="Unknown"/>
          <w:rFonts w:ascii="Verdana" w:eastAsia="Times New Roman" w:hAnsi="Verdana" w:cs="Times New Roman"/>
          <w:color w:val="000000"/>
          <w:sz w:val="20"/>
          <w:szCs w:val="20"/>
          <w:lang w:bidi="bn-BD"/>
        </w:rPr>
      </w:pPr>
      <w:ins w:id="404" w:author="Unknown">
        <w:r w:rsidRPr="001F73D2">
          <w:rPr>
            <w:rFonts w:ascii="Verdana" w:eastAsia="Times New Roman" w:hAnsi="Verdana" w:cs="Times New Roman"/>
            <w:color w:val="000000"/>
            <w:sz w:val="20"/>
            <w:szCs w:val="20"/>
            <w:bdr w:val="none" w:sz="0" w:space="0" w:color="auto" w:frame="1"/>
            <w:lang w:bidi="bn-BD"/>
          </w:rPr>
          <w:t>  }  </w:t>
        </w:r>
      </w:ins>
    </w:p>
    <w:p w:rsidR="001F73D2" w:rsidRPr="001F73D2" w:rsidRDefault="001F73D2" w:rsidP="001F73D2">
      <w:pPr>
        <w:numPr>
          <w:ilvl w:val="0"/>
          <w:numId w:val="26"/>
        </w:numPr>
        <w:shd w:val="clear" w:color="auto" w:fill="FFFFFF"/>
        <w:spacing w:after="0" w:line="345" w:lineRule="atLeast"/>
        <w:ind w:left="0"/>
        <w:jc w:val="both"/>
        <w:rPr>
          <w:ins w:id="405" w:author="Unknown"/>
          <w:rFonts w:ascii="Verdana" w:eastAsia="Times New Roman" w:hAnsi="Verdana" w:cs="Times New Roman"/>
          <w:color w:val="000000"/>
          <w:sz w:val="20"/>
          <w:szCs w:val="20"/>
          <w:lang w:bidi="bn-BD"/>
        </w:rPr>
      </w:pPr>
      <w:ins w:id="406" w:author="Unknown">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display(){  </w:t>
        </w:r>
      </w:ins>
    </w:p>
    <w:p w:rsidR="001F73D2" w:rsidRPr="001F73D2" w:rsidRDefault="001F73D2" w:rsidP="001F73D2">
      <w:pPr>
        <w:numPr>
          <w:ilvl w:val="0"/>
          <w:numId w:val="26"/>
        </w:numPr>
        <w:shd w:val="clear" w:color="auto" w:fill="FFFFFF"/>
        <w:spacing w:after="0" w:line="345" w:lineRule="atLeast"/>
        <w:ind w:left="0"/>
        <w:jc w:val="both"/>
        <w:rPr>
          <w:ins w:id="407" w:author="Unknown"/>
          <w:rFonts w:ascii="Verdana" w:eastAsia="Times New Roman" w:hAnsi="Verdana" w:cs="Times New Roman"/>
          <w:color w:val="000000"/>
          <w:sz w:val="20"/>
          <w:szCs w:val="20"/>
          <w:lang w:bidi="bn-BD"/>
        </w:rPr>
      </w:pPr>
      <w:ins w:id="408" w:author="Unknown">
        <w:r w:rsidRPr="001F73D2">
          <w:rPr>
            <w:rFonts w:ascii="Verdana" w:eastAsia="Times New Roman" w:hAnsi="Verdana" w:cs="Times New Roman"/>
            <w:color w:val="000000"/>
            <w:sz w:val="20"/>
            <w:szCs w:val="20"/>
            <w:bdr w:val="none" w:sz="0" w:space="0" w:color="auto" w:frame="1"/>
            <w:lang w:bidi="bn-BD"/>
          </w:rPr>
          <w:t>    System.out.println(obj.data);</w:t>
        </w:r>
        <w:r w:rsidRPr="001F73D2">
          <w:rPr>
            <w:rFonts w:ascii="Verdana" w:eastAsia="Times New Roman" w:hAnsi="Verdana" w:cs="Times New Roman"/>
            <w:color w:val="008200"/>
            <w:sz w:val="20"/>
            <w:szCs w:val="20"/>
            <w:bdr w:val="none" w:sz="0" w:space="0" w:color="auto" w:frame="1"/>
            <w:lang w:bidi="bn-BD"/>
          </w:rPr>
          <w:t>//using data member of A4 class</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6"/>
        </w:numPr>
        <w:shd w:val="clear" w:color="auto" w:fill="FFFFFF"/>
        <w:spacing w:after="0" w:line="345" w:lineRule="atLeast"/>
        <w:ind w:left="0"/>
        <w:jc w:val="both"/>
        <w:rPr>
          <w:ins w:id="409" w:author="Unknown"/>
          <w:rFonts w:ascii="Verdana" w:eastAsia="Times New Roman" w:hAnsi="Verdana" w:cs="Times New Roman"/>
          <w:color w:val="000000"/>
          <w:sz w:val="20"/>
          <w:szCs w:val="20"/>
          <w:lang w:bidi="bn-BD"/>
        </w:rPr>
      </w:pPr>
      <w:ins w:id="410" w:author="Unknown">
        <w:r w:rsidRPr="001F73D2">
          <w:rPr>
            <w:rFonts w:ascii="Verdana" w:eastAsia="Times New Roman" w:hAnsi="Verdana" w:cs="Times New Roman"/>
            <w:color w:val="000000"/>
            <w:sz w:val="20"/>
            <w:szCs w:val="20"/>
            <w:bdr w:val="none" w:sz="0" w:space="0" w:color="auto" w:frame="1"/>
            <w:lang w:bidi="bn-BD"/>
          </w:rPr>
          <w:t>  }  </w:t>
        </w:r>
      </w:ins>
    </w:p>
    <w:p w:rsidR="001F73D2" w:rsidRPr="001F73D2" w:rsidRDefault="001F73D2" w:rsidP="001F73D2">
      <w:pPr>
        <w:numPr>
          <w:ilvl w:val="0"/>
          <w:numId w:val="26"/>
        </w:numPr>
        <w:shd w:val="clear" w:color="auto" w:fill="FFFFFF"/>
        <w:spacing w:after="0" w:line="345" w:lineRule="atLeast"/>
        <w:ind w:left="0"/>
        <w:jc w:val="both"/>
        <w:rPr>
          <w:ins w:id="411" w:author="Unknown"/>
          <w:rFonts w:ascii="Verdana" w:eastAsia="Times New Roman" w:hAnsi="Verdana" w:cs="Times New Roman"/>
          <w:color w:val="000000"/>
          <w:sz w:val="20"/>
          <w:szCs w:val="20"/>
          <w:lang w:bidi="bn-BD"/>
        </w:rPr>
      </w:pPr>
      <w:ins w:id="412"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6"/>
        </w:numPr>
        <w:shd w:val="clear" w:color="auto" w:fill="FFFFFF"/>
        <w:spacing w:after="0" w:line="345" w:lineRule="atLeast"/>
        <w:ind w:left="0"/>
        <w:jc w:val="both"/>
        <w:rPr>
          <w:ins w:id="413" w:author="Unknown"/>
          <w:rFonts w:ascii="Verdana" w:eastAsia="Times New Roman" w:hAnsi="Verdana" w:cs="Times New Roman"/>
          <w:color w:val="000000"/>
          <w:sz w:val="20"/>
          <w:szCs w:val="20"/>
          <w:lang w:bidi="bn-BD"/>
        </w:rPr>
      </w:pPr>
      <w:ins w:id="414"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6"/>
        </w:numPr>
        <w:shd w:val="clear" w:color="auto" w:fill="FFFFFF"/>
        <w:spacing w:after="0" w:line="345" w:lineRule="atLeast"/>
        <w:ind w:left="0"/>
        <w:jc w:val="both"/>
        <w:rPr>
          <w:ins w:id="415" w:author="Unknown"/>
          <w:rFonts w:ascii="Verdana" w:eastAsia="Times New Roman" w:hAnsi="Verdana" w:cs="Times New Roman"/>
          <w:color w:val="000000"/>
          <w:sz w:val="20"/>
          <w:szCs w:val="20"/>
          <w:lang w:bidi="bn-BD"/>
        </w:rPr>
      </w:pPr>
      <w:ins w:id="416"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A4{  </w:t>
        </w:r>
      </w:ins>
    </w:p>
    <w:p w:rsidR="001F73D2" w:rsidRPr="001F73D2" w:rsidRDefault="001F73D2" w:rsidP="001F73D2">
      <w:pPr>
        <w:numPr>
          <w:ilvl w:val="0"/>
          <w:numId w:val="26"/>
        </w:numPr>
        <w:shd w:val="clear" w:color="auto" w:fill="FFFFFF"/>
        <w:spacing w:after="0" w:line="345" w:lineRule="atLeast"/>
        <w:ind w:left="0"/>
        <w:jc w:val="both"/>
        <w:rPr>
          <w:ins w:id="417" w:author="Unknown"/>
          <w:rFonts w:ascii="Verdana" w:eastAsia="Times New Roman" w:hAnsi="Verdana" w:cs="Times New Roman"/>
          <w:color w:val="000000"/>
          <w:sz w:val="20"/>
          <w:szCs w:val="20"/>
          <w:lang w:bidi="bn-BD"/>
        </w:rPr>
      </w:pPr>
      <w:ins w:id="418" w:author="Unknown">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data=</w:t>
        </w:r>
        <w:r w:rsidRPr="001F73D2">
          <w:rPr>
            <w:rFonts w:ascii="Verdana" w:eastAsia="Times New Roman" w:hAnsi="Verdana" w:cs="Times New Roman"/>
            <w:color w:val="C00000"/>
            <w:sz w:val="20"/>
            <w:szCs w:val="20"/>
            <w:bdr w:val="none" w:sz="0" w:space="0" w:color="auto" w:frame="1"/>
            <w:lang w:bidi="bn-BD"/>
          </w:rPr>
          <w:t>10</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6"/>
        </w:numPr>
        <w:shd w:val="clear" w:color="auto" w:fill="FFFFFF"/>
        <w:spacing w:after="0" w:line="345" w:lineRule="atLeast"/>
        <w:ind w:left="0"/>
        <w:jc w:val="both"/>
        <w:rPr>
          <w:ins w:id="419" w:author="Unknown"/>
          <w:rFonts w:ascii="Verdana" w:eastAsia="Times New Roman" w:hAnsi="Verdana" w:cs="Times New Roman"/>
          <w:color w:val="000000"/>
          <w:sz w:val="20"/>
          <w:szCs w:val="20"/>
          <w:lang w:bidi="bn-BD"/>
        </w:rPr>
      </w:pPr>
      <w:ins w:id="420" w:author="Unknown">
        <w:r w:rsidRPr="001F73D2">
          <w:rPr>
            <w:rFonts w:ascii="Verdana" w:eastAsia="Times New Roman" w:hAnsi="Verdana" w:cs="Times New Roman"/>
            <w:color w:val="000000"/>
            <w:sz w:val="20"/>
            <w:szCs w:val="20"/>
            <w:bdr w:val="none" w:sz="0" w:space="0" w:color="auto" w:frame="1"/>
            <w:lang w:bidi="bn-BD"/>
          </w:rPr>
          <w:t>  A4(){  </w:t>
        </w:r>
      </w:ins>
    </w:p>
    <w:p w:rsidR="001F73D2" w:rsidRPr="001F73D2" w:rsidRDefault="001F73D2" w:rsidP="001F73D2">
      <w:pPr>
        <w:numPr>
          <w:ilvl w:val="0"/>
          <w:numId w:val="26"/>
        </w:numPr>
        <w:shd w:val="clear" w:color="auto" w:fill="FFFFFF"/>
        <w:spacing w:after="0" w:line="345" w:lineRule="atLeast"/>
        <w:ind w:left="0"/>
        <w:jc w:val="both"/>
        <w:rPr>
          <w:ins w:id="421" w:author="Unknown"/>
          <w:rFonts w:ascii="Verdana" w:eastAsia="Times New Roman" w:hAnsi="Verdana" w:cs="Times New Roman"/>
          <w:color w:val="000000"/>
          <w:sz w:val="20"/>
          <w:szCs w:val="20"/>
          <w:lang w:bidi="bn-BD"/>
        </w:rPr>
      </w:pPr>
      <w:ins w:id="422" w:author="Unknown">
        <w:r w:rsidRPr="001F73D2">
          <w:rPr>
            <w:rFonts w:ascii="Verdana" w:eastAsia="Times New Roman" w:hAnsi="Verdana" w:cs="Times New Roman"/>
            <w:color w:val="000000"/>
            <w:sz w:val="20"/>
            <w:szCs w:val="20"/>
            <w:bdr w:val="none" w:sz="0" w:space="0" w:color="auto" w:frame="1"/>
            <w:lang w:bidi="bn-BD"/>
          </w:rPr>
          <w:t>   B b=</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B(</w:t>
        </w:r>
        <w:r w:rsidRPr="001F73D2">
          <w:rPr>
            <w:rFonts w:ascii="Verdana" w:eastAsia="Times New Roman" w:hAnsi="Verdana" w:cs="Times New Roman"/>
            <w:b/>
            <w:bCs/>
            <w:color w:val="006699"/>
            <w:sz w:val="20"/>
            <w:szCs w:val="20"/>
            <w:bdr w:val="none" w:sz="0" w:space="0" w:color="auto" w:frame="1"/>
            <w:lang w:bidi="bn-BD"/>
          </w:rPr>
          <w:t>this</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6"/>
        </w:numPr>
        <w:shd w:val="clear" w:color="auto" w:fill="FFFFFF"/>
        <w:spacing w:after="0" w:line="345" w:lineRule="atLeast"/>
        <w:ind w:left="0"/>
        <w:jc w:val="both"/>
        <w:rPr>
          <w:ins w:id="423" w:author="Unknown"/>
          <w:rFonts w:ascii="Verdana" w:eastAsia="Times New Roman" w:hAnsi="Verdana" w:cs="Times New Roman"/>
          <w:color w:val="000000"/>
          <w:sz w:val="20"/>
          <w:szCs w:val="20"/>
          <w:lang w:bidi="bn-BD"/>
        </w:rPr>
      </w:pPr>
      <w:ins w:id="424" w:author="Unknown">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b.display</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6"/>
        </w:numPr>
        <w:shd w:val="clear" w:color="auto" w:fill="FFFFFF"/>
        <w:spacing w:after="0" w:line="345" w:lineRule="atLeast"/>
        <w:ind w:left="0"/>
        <w:jc w:val="both"/>
        <w:rPr>
          <w:ins w:id="425" w:author="Unknown"/>
          <w:rFonts w:ascii="Verdana" w:eastAsia="Times New Roman" w:hAnsi="Verdana" w:cs="Times New Roman"/>
          <w:color w:val="000000"/>
          <w:sz w:val="20"/>
          <w:szCs w:val="20"/>
          <w:lang w:bidi="bn-BD"/>
        </w:rPr>
      </w:pPr>
      <w:ins w:id="426" w:author="Unknown">
        <w:r w:rsidRPr="001F73D2">
          <w:rPr>
            <w:rFonts w:ascii="Verdana" w:eastAsia="Times New Roman" w:hAnsi="Verdana" w:cs="Times New Roman"/>
            <w:color w:val="000000"/>
            <w:sz w:val="20"/>
            <w:szCs w:val="20"/>
            <w:bdr w:val="none" w:sz="0" w:space="0" w:color="auto" w:frame="1"/>
            <w:lang w:bidi="bn-BD"/>
          </w:rPr>
          <w:t>  }  </w:t>
        </w:r>
      </w:ins>
    </w:p>
    <w:p w:rsidR="001F73D2" w:rsidRPr="001F73D2" w:rsidRDefault="001F73D2" w:rsidP="001F73D2">
      <w:pPr>
        <w:numPr>
          <w:ilvl w:val="0"/>
          <w:numId w:val="26"/>
        </w:numPr>
        <w:shd w:val="clear" w:color="auto" w:fill="FFFFFF"/>
        <w:spacing w:after="0" w:line="345" w:lineRule="atLeast"/>
        <w:ind w:left="0"/>
        <w:jc w:val="both"/>
        <w:rPr>
          <w:ins w:id="427" w:author="Unknown"/>
          <w:rFonts w:ascii="Verdana" w:eastAsia="Times New Roman" w:hAnsi="Verdana" w:cs="Times New Roman"/>
          <w:color w:val="000000"/>
          <w:sz w:val="20"/>
          <w:szCs w:val="20"/>
          <w:lang w:bidi="bn-BD"/>
        </w:rPr>
      </w:pPr>
      <w:ins w:id="428" w:author="Unknown">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public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main(String </w:t>
        </w:r>
        <w:proofErr w:type="spellStart"/>
        <w:r w:rsidRPr="001F73D2">
          <w:rPr>
            <w:rFonts w:ascii="Verdana" w:eastAsia="Times New Roman" w:hAnsi="Verdana" w:cs="Times New Roman"/>
            <w:color w:val="000000"/>
            <w:sz w:val="20"/>
            <w:szCs w:val="20"/>
            <w:bdr w:val="none" w:sz="0" w:space="0" w:color="auto" w:frame="1"/>
            <w:lang w:bidi="bn-BD"/>
          </w:rPr>
          <w:t>args</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6"/>
        </w:numPr>
        <w:shd w:val="clear" w:color="auto" w:fill="FFFFFF"/>
        <w:spacing w:after="0" w:line="345" w:lineRule="atLeast"/>
        <w:ind w:left="0"/>
        <w:jc w:val="both"/>
        <w:rPr>
          <w:ins w:id="429" w:author="Unknown"/>
          <w:rFonts w:ascii="Verdana" w:eastAsia="Times New Roman" w:hAnsi="Verdana" w:cs="Times New Roman"/>
          <w:color w:val="000000"/>
          <w:sz w:val="20"/>
          <w:szCs w:val="20"/>
          <w:lang w:bidi="bn-BD"/>
        </w:rPr>
      </w:pPr>
      <w:ins w:id="430" w:author="Unknown">
        <w:r w:rsidRPr="001F73D2">
          <w:rPr>
            <w:rFonts w:ascii="Verdana" w:eastAsia="Times New Roman" w:hAnsi="Verdana" w:cs="Times New Roman"/>
            <w:color w:val="000000"/>
            <w:sz w:val="20"/>
            <w:szCs w:val="20"/>
            <w:bdr w:val="none" w:sz="0" w:space="0" w:color="auto" w:frame="1"/>
            <w:lang w:bidi="bn-BD"/>
          </w:rPr>
          <w:t>   A4 a=</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A4();  </w:t>
        </w:r>
      </w:ins>
    </w:p>
    <w:p w:rsidR="001F73D2" w:rsidRPr="001F73D2" w:rsidRDefault="001F73D2" w:rsidP="001F73D2">
      <w:pPr>
        <w:numPr>
          <w:ilvl w:val="0"/>
          <w:numId w:val="26"/>
        </w:numPr>
        <w:shd w:val="clear" w:color="auto" w:fill="FFFFFF"/>
        <w:spacing w:after="0" w:line="345" w:lineRule="atLeast"/>
        <w:ind w:left="0"/>
        <w:jc w:val="both"/>
        <w:rPr>
          <w:ins w:id="431" w:author="Unknown"/>
          <w:rFonts w:ascii="Verdana" w:eastAsia="Times New Roman" w:hAnsi="Verdana" w:cs="Times New Roman"/>
          <w:color w:val="000000"/>
          <w:sz w:val="20"/>
          <w:szCs w:val="20"/>
          <w:lang w:bidi="bn-BD"/>
        </w:rPr>
      </w:pPr>
      <w:ins w:id="432" w:author="Unknown">
        <w:r w:rsidRPr="001F73D2">
          <w:rPr>
            <w:rFonts w:ascii="Verdana" w:eastAsia="Times New Roman" w:hAnsi="Verdana" w:cs="Times New Roman"/>
            <w:color w:val="000000"/>
            <w:sz w:val="20"/>
            <w:szCs w:val="20"/>
            <w:bdr w:val="none" w:sz="0" w:space="0" w:color="auto" w:frame="1"/>
            <w:lang w:bidi="bn-BD"/>
          </w:rPr>
          <w:t>  }  </w:t>
        </w:r>
      </w:ins>
    </w:p>
    <w:p w:rsidR="001F73D2" w:rsidRPr="001F73D2" w:rsidRDefault="001F73D2" w:rsidP="001F73D2">
      <w:pPr>
        <w:numPr>
          <w:ilvl w:val="0"/>
          <w:numId w:val="26"/>
        </w:numPr>
        <w:shd w:val="clear" w:color="auto" w:fill="FFFFFF"/>
        <w:spacing w:after="120" w:line="345" w:lineRule="atLeast"/>
        <w:ind w:left="0"/>
        <w:jc w:val="both"/>
        <w:rPr>
          <w:ins w:id="433" w:author="Unknown"/>
          <w:rFonts w:ascii="Verdana" w:eastAsia="Times New Roman" w:hAnsi="Verdana" w:cs="Times New Roman"/>
          <w:color w:val="000000"/>
          <w:sz w:val="20"/>
          <w:szCs w:val="20"/>
          <w:lang w:bidi="bn-BD"/>
        </w:rPr>
      </w:pPr>
      <w:ins w:id="434"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435" w:author="Unknown"/>
          <w:rFonts w:ascii="Courier New" w:eastAsia="Times New Roman" w:hAnsi="Courier New" w:cs="Courier New"/>
          <w:color w:val="000000"/>
          <w:sz w:val="20"/>
          <w:szCs w:val="20"/>
          <w:lang w:bidi="bn-BD"/>
        </w:rPr>
      </w:pPr>
      <w:ins w:id="436" w:author="Unknown">
        <w:r w:rsidRPr="001F73D2">
          <w:rPr>
            <w:rFonts w:ascii="Courier New" w:eastAsia="Times New Roman" w:hAnsi="Courier New" w:cs="Courier New"/>
            <w:color w:val="000000"/>
            <w:sz w:val="20"/>
            <w:szCs w:val="20"/>
            <w:lang w:bidi="bn-BD"/>
          </w:rPr>
          <w:t>Output</w:t>
        </w:r>
        <w:proofErr w:type="gramStart"/>
        <w:r w:rsidRPr="001F73D2">
          <w:rPr>
            <w:rFonts w:ascii="Courier New" w:eastAsia="Times New Roman" w:hAnsi="Courier New" w:cs="Courier New"/>
            <w:color w:val="000000"/>
            <w:sz w:val="20"/>
            <w:szCs w:val="20"/>
            <w:lang w:bidi="bn-BD"/>
          </w:rPr>
          <w:t>:10</w:t>
        </w:r>
        <w:proofErr w:type="gramEnd"/>
      </w:ins>
    </w:p>
    <w:p w:rsidR="001F73D2" w:rsidRPr="001F73D2" w:rsidRDefault="004A08FA" w:rsidP="001F73D2">
      <w:pPr>
        <w:spacing w:after="0" w:line="240" w:lineRule="auto"/>
        <w:rPr>
          <w:ins w:id="437" w:author="Unknown"/>
          <w:rFonts w:ascii="Times New Roman" w:eastAsia="Times New Roman" w:hAnsi="Times New Roman" w:cs="Times New Roman"/>
          <w:sz w:val="24"/>
          <w:szCs w:val="24"/>
          <w:lang w:bidi="bn-BD"/>
        </w:rPr>
      </w:pPr>
      <w:ins w:id="438" w:author="Unknown">
        <w:r>
          <w:rPr>
            <w:rFonts w:ascii="Times New Roman" w:eastAsia="Times New Roman" w:hAnsi="Times New Roman" w:cs="Times New Roman"/>
            <w:sz w:val="24"/>
            <w:szCs w:val="24"/>
            <w:lang w:bidi="bn-BD"/>
          </w:rPr>
          <w:pict>
            <v:rect id="_x0000_i1027" style="width:0;height:.75pt" o:hrstd="t" o:hrnoshade="t" o:hr="t" fillcolor="#d4d4d4" stroked="f"/>
          </w:pict>
        </w:r>
      </w:ins>
    </w:p>
    <w:p w:rsidR="00F800D0" w:rsidRDefault="00F800D0" w:rsidP="001F73D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bn-BD"/>
        </w:rPr>
      </w:pPr>
    </w:p>
    <w:p w:rsidR="004A08FA" w:rsidRDefault="004A08FA" w:rsidP="001F73D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bn-BD"/>
        </w:rPr>
      </w:pPr>
    </w:p>
    <w:p w:rsidR="001F73D2" w:rsidRPr="001F73D2" w:rsidRDefault="001F73D2" w:rsidP="001F73D2">
      <w:pPr>
        <w:shd w:val="clear" w:color="auto" w:fill="FFFFFF"/>
        <w:spacing w:before="100" w:beforeAutospacing="1" w:after="100" w:afterAutospacing="1" w:line="312" w:lineRule="atLeast"/>
        <w:jc w:val="both"/>
        <w:outlineLvl w:val="2"/>
        <w:rPr>
          <w:ins w:id="439" w:author="Unknown"/>
          <w:rFonts w:ascii="Helvetica" w:eastAsia="Times New Roman" w:hAnsi="Helvetica" w:cs="Helvetica"/>
          <w:color w:val="610B4B"/>
          <w:sz w:val="32"/>
          <w:szCs w:val="32"/>
          <w:lang w:bidi="bn-BD"/>
        </w:rPr>
      </w:pPr>
      <w:bookmarkStart w:id="440" w:name="_GoBack"/>
      <w:bookmarkEnd w:id="440"/>
      <w:ins w:id="441" w:author="Unknown">
        <w:r w:rsidRPr="001F73D2">
          <w:rPr>
            <w:rFonts w:ascii="Helvetica" w:eastAsia="Times New Roman" w:hAnsi="Helvetica" w:cs="Helvetica"/>
            <w:color w:val="610B4B"/>
            <w:sz w:val="32"/>
            <w:szCs w:val="32"/>
            <w:lang w:bidi="bn-BD"/>
          </w:rPr>
          <w:lastRenderedPageBreak/>
          <w:t>6) this keyword can be used to return current class instance</w:t>
        </w:r>
      </w:ins>
    </w:p>
    <w:p w:rsidR="001F73D2" w:rsidRPr="001F73D2" w:rsidRDefault="001F73D2" w:rsidP="001F73D2">
      <w:pPr>
        <w:shd w:val="clear" w:color="auto" w:fill="FFFFFF"/>
        <w:spacing w:before="100" w:beforeAutospacing="1" w:after="100" w:afterAutospacing="1" w:line="240" w:lineRule="auto"/>
        <w:jc w:val="both"/>
        <w:rPr>
          <w:ins w:id="442" w:author="Unknown"/>
          <w:rFonts w:ascii="Verdana" w:eastAsia="Times New Roman" w:hAnsi="Verdana" w:cs="Times New Roman"/>
          <w:color w:val="000000"/>
          <w:sz w:val="20"/>
          <w:szCs w:val="20"/>
          <w:lang w:bidi="bn-BD"/>
        </w:rPr>
      </w:pPr>
      <w:ins w:id="443" w:author="Unknown">
        <w:r w:rsidRPr="001F73D2">
          <w:rPr>
            <w:rFonts w:ascii="Verdana" w:eastAsia="Times New Roman" w:hAnsi="Verdana" w:cs="Times New Roman"/>
            <w:color w:val="000000"/>
            <w:sz w:val="20"/>
            <w:szCs w:val="20"/>
            <w:lang w:bidi="bn-BD"/>
          </w:rPr>
          <w:t xml:space="preserve">We can return this keyword as </w:t>
        </w:r>
        <w:proofErr w:type="gramStart"/>
        <w:r w:rsidRPr="001F73D2">
          <w:rPr>
            <w:rFonts w:ascii="Verdana" w:eastAsia="Times New Roman" w:hAnsi="Verdana" w:cs="Times New Roman"/>
            <w:color w:val="000000"/>
            <w:sz w:val="20"/>
            <w:szCs w:val="20"/>
            <w:lang w:bidi="bn-BD"/>
          </w:rPr>
          <w:t>an</w:t>
        </w:r>
        <w:proofErr w:type="gramEnd"/>
        <w:r w:rsidRPr="001F73D2">
          <w:rPr>
            <w:rFonts w:ascii="Verdana" w:eastAsia="Times New Roman" w:hAnsi="Verdana" w:cs="Times New Roman"/>
            <w:color w:val="000000"/>
            <w:sz w:val="20"/>
            <w:szCs w:val="20"/>
            <w:lang w:bidi="bn-BD"/>
          </w:rPr>
          <w:t xml:space="preserve"> statement from the method. In such case, return type of the method must be the class type (non-primitive). Let's see the example:</w:t>
        </w:r>
      </w:ins>
    </w:p>
    <w:p w:rsidR="001F73D2" w:rsidRPr="001F73D2" w:rsidRDefault="001F73D2" w:rsidP="001F73D2">
      <w:pPr>
        <w:shd w:val="clear" w:color="auto" w:fill="FFFFFF"/>
        <w:spacing w:before="100" w:beforeAutospacing="1" w:after="100" w:afterAutospacing="1" w:line="312" w:lineRule="atLeast"/>
        <w:jc w:val="both"/>
        <w:outlineLvl w:val="2"/>
        <w:rPr>
          <w:ins w:id="444" w:author="Unknown"/>
          <w:rFonts w:ascii="Helvetica" w:eastAsia="Times New Roman" w:hAnsi="Helvetica" w:cs="Helvetica"/>
          <w:color w:val="610B4B"/>
          <w:sz w:val="29"/>
          <w:szCs w:val="29"/>
          <w:lang w:bidi="bn-BD"/>
        </w:rPr>
      </w:pPr>
      <w:ins w:id="445" w:author="Unknown">
        <w:r w:rsidRPr="001F73D2">
          <w:rPr>
            <w:rFonts w:ascii="Helvetica" w:eastAsia="Times New Roman" w:hAnsi="Helvetica" w:cs="Helvetica"/>
            <w:color w:val="610B4B"/>
            <w:sz w:val="29"/>
            <w:szCs w:val="29"/>
            <w:lang w:bidi="bn-BD"/>
          </w:rPr>
          <w:t>Syntax of this that can be returned as a statement</w:t>
        </w:r>
      </w:ins>
    </w:p>
    <w:p w:rsidR="001F73D2" w:rsidRPr="001F73D2" w:rsidRDefault="001F73D2" w:rsidP="001F73D2">
      <w:pPr>
        <w:numPr>
          <w:ilvl w:val="0"/>
          <w:numId w:val="27"/>
        </w:numPr>
        <w:shd w:val="clear" w:color="auto" w:fill="FFFFFF"/>
        <w:spacing w:after="0" w:line="345" w:lineRule="atLeast"/>
        <w:ind w:left="0"/>
        <w:jc w:val="both"/>
        <w:rPr>
          <w:ins w:id="446" w:author="Unknown"/>
          <w:rFonts w:ascii="Verdana" w:eastAsia="Times New Roman" w:hAnsi="Verdana" w:cs="Times New Roman"/>
          <w:color w:val="000000"/>
          <w:sz w:val="20"/>
          <w:szCs w:val="20"/>
          <w:lang w:bidi="bn-BD"/>
        </w:rPr>
      </w:pPr>
      <w:proofErr w:type="spellStart"/>
      <w:ins w:id="447" w:author="Unknown">
        <w:r w:rsidRPr="001F73D2">
          <w:rPr>
            <w:rFonts w:ascii="Verdana" w:eastAsia="Times New Roman" w:hAnsi="Verdana" w:cs="Times New Roman"/>
            <w:color w:val="000000"/>
            <w:sz w:val="20"/>
            <w:szCs w:val="20"/>
            <w:bdr w:val="none" w:sz="0" w:space="0" w:color="auto" w:frame="1"/>
            <w:lang w:bidi="bn-BD"/>
          </w:rPr>
          <w:t>return_type</w:t>
        </w:r>
        <w:proofErr w:type="spellEnd"/>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method_name</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7"/>
        </w:numPr>
        <w:shd w:val="clear" w:color="auto" w:fill="FFFFFF"/>
        <w:spacing w:after="0" w:line="345" w:lineRule="atLeast"/>
        <w:ind w:left="0"/>
        <w:jc w:val="both"/>
        <w:rPr>
          <w:ins w:id="448" w:author="Unknown"/>
          <w:rFonts w:ascii="Verdana" w:eastAsia="Times New Roman" w:hAnsi="Verdana" w:cs="Times New Roman"/>
          <w:color w:val="000000"/>
          <w:sz w:val="20"/>
          <w:szCs w:val="20"/>
          <w:lang w:bidi="bn-BD"/>
        </w:rPr>
      </w:pPr>
      <w:ins w:id="449" w:author="Unknown">
        <w:r w:rsidRPr="001F73D2">
          <w:rPr>
            <w:rFonts w:ascii="Verdana" w:eastAsia="Times New Roman" w:hAnsi="Verdana" w:cs="Times New Roman"/>
            <w:b/>
            <w:bCs/>
            <w:color w:val="006699"/>
            <w:sz w:val="20"/>
            <w:szCs w:val="20"/>
            <w:bdr w:val="none" w:sz="0" w:space="0" w:color="auto" w:frame="1"/>
            <w:lang w:bidi="bn-BD"/>
          </w:rPr>
          <w:t>return</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this</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7"/>
        </w:numPr>
        <w:shd w:val="clear" w:color="auto" w:fill="FFFFFF"/>
        <w:spacing w:after="120" w:line="345" w:lineRule="atLeast"/>
        <w:ind w:left="0"/>
        <w:jc w:val="both"/>
        <w:rPr>
          <w:ins w:id="450" w:author="Unknown"/>
          <w:rFonts w:ascii="Verdana" w:eastAsia="Times New Roman" w:hAnsi="Verdana" w:cs="Times New Roman"/>
          <w:color w:val="000000"/>
          <w:sz w:val="20"/>
          <w:szCs w:val="20"/>
          <w:lang w:bidi="bn-BD"/>
        </w:rPr>
      </w:pPr>
      <w:ins w:id="451"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shd w:val="clear" w:color="auto" w:fill="FFFFFF"/>
        <w:spacing w:before="100" w:beforeAutospacing="1" w:after="100" w:afterAutospacing="1" w:line="240" w:lineRule="auto"/>
        <w:jc w:val="both"/>
        <w:outlineLvl w:val="2"/>
        <w:rPr>
          <w:ins w:id="452" w:author="Unknown"/>
          <w:rFonts w:ascii="Tahoma" w:eastAsia="Times New Roman" w:hAnsi="Tahoma" w:cs="Tahoma"/>
          <w:color w:val="610B4B"/>
          <w:sz w:val="33"/>
          <w:szCs w:val="33"/>
          <w:lang w:bidi="bn-BD"/>
        </w:rPr>
      </w:pPr>
      <w:ins w:id="453" w:author="Unknown">
        <w:r w:rsidRPr="001F73D2">
          <w:rPr>
            <w:rFonts w:ascii="Tahoma" w:eastAsia="Times New Roman" w:hAnsi="Tahoma" w:cs="Tahoma"/>
            <w:color w:val="610B4B"/>
            <w:sz w:val="33"/>
            <w:szCs w:val="33"/>
            <w:lang w:bidi="bn-BD"/>
          </w:rPr>
          <w:t>Example of this keyword that you return as a statement from the method</w:t>
        </w:r>
      </w:ins>
    </w:p>
    <w:p w:rsidR="001F73D2" w:rsidRPr="001F73D2" w:rsidRDefault="001F73D2" w:rsidP="001F73D2">
      <w:pPr>
        <w:numPr>
          <w:ilvl w:val="0"/>
          <w:numId w:val="28"/>
        </w:numPr>
        <w:shd w:val="clear" w:color="auto" w:fill="FFFFFF"/>
        <w:spacing w:after="0" w:line="345" w:lineRule="atLeast"/>
        <w:ind w:left="0"/>
        <w:jc w:val="both"/>
        <w:rPr>
          <w:ins w:id="454" w:author="Unknown"/>
          <w:rFonts w:ascii="Verdana" w:eastAsia="Times New Roman" w:hAnsi="Verdana" w:cs="Times New Roman"/>
          <w:color w:val="000000"/>
          <w:sz w:val="20"/>
          <w:szCs w:val="20"/>
          <w:lang w:bidi="bn-BD"/>
        </w:rPr>
      </w:pPr>
      <w:ins w:id="455"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A{  </w:t>
        </w:r>
      </w:ins>
    </w:p>
    <w:p w:rsidR="001F73D2" w:rsidRPr="001F73D2" w:rsidRDefault="001F73D2" w:rsidP="001F73D2">
      <w:pPr>
        <w:numPr>
          <w:ilvl w:val="0"/>
          <w:numId w:val="28"/>
        </w:numPr>
        <w:shd w:val="clear" w:color="auto" w:fill="FFFFFF"/>
        <w:spacing w:after="0" w:line="345" w:lineRule="atLeast"/>
        <w:ind w:left="0"/>
        <w:jc w:val="both"/>
        <w:rPr>
          <w:ins w:id="456" w:author="Unknown"/>
          <w:rFonts w:ascii="Verdana" w:eastAsia="Times New Roman" w:hAnsi="Verdana" w:cs="Times New Roman"/>
          <w:color w:val="000000"/>
          <w:sz w:val="20"/>
          <w:szCs w:val="20"/>
          <w:lang w:bidi="bn-BD"/>
        </w:rPr>
      </w:pPr>
      <w:ins w:id="457" w:author="Unknown">
        <w:r w:rsidRPr="001F73D2">
          <w:rPr>
            <w:rFonts w:ascii="Verdana" w:eastAsia="Times New Roman" w:hAnsi="Verdana" w:cs="Times New Roman"/>
            <w:color w:val="000000"/>
            <w:sz w:val="20"/>
            <w:szCs w:val="20"/>
            <w:bdr w:val="none" w:sz="0" w:space="0" w:color="auto" w:frame="1"/>
            <w:lang w:bidi="bn-BD"/>
          </w:rPr>
          <w:t>A </w:t>
        </w:r>
        <w:proofErr w:type="spellStart"/>
        <w:r w:rsidRPr="001F73D2">
          <w:rPr>
            <w:rFonts w:ascii="Verdana" w:eastAsia="Times New Roman" w:hAnsi="Verdana" w:cs="Times New Roman"/>
            <w:color w:val="000000"/>
            <w:sz w:val="20"/>
            <w:szCs w:val="20"/>
            <w:bdr w:val="none" w:sz="0" w:space="0" w:color="auto" w:frame="1"/>
            <w:lang w:bidi="bn-BD"/>
          </w:rPr>
          <w:t>getA</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8"/>
        </w:numPr>
        <w:shd w:val="clear" w:color="auto" w:fill="FFFFFF"/>
        <w:spacing w:after="0" w:line="345" w:lineRule="atLeast"/>
        <w:ind w:left="0"/>
        <w:jc w:val="both"/>
        <w:rPr>
          <w:ins w:id="458" w:author="Unknown"/>
          <w:rFonts w:ascii="Verdana" w:eastAsia="Times New Roman" w:hAnsi="Verdana" w:cs="Times New Roman"/>
          <w:color w:val="000000"/>
          <w:sz w:val="20"/>
          <w:szCs w:val="20"/>
          <w:lang w:bidi="bn-BD"/>
        </w:rPr>
      </w:pPr>
      <w:ins w:id="459" w:author="Unknown">
        <w:r w:rsidRPr="001F73D2">
          <w:rPr>
            <w:rFonts w:ascii="Verdana" w:eastAsia="Times New Roman" w:hAnsi="Verdana" w:cs="Times New Roman"/>
            <w:b/>
            <w:bCs/>
            <w:color w:val="006699"/>
            <w:sz w:val="20"/>
            <w:szCs w:val="20"/>
            <w:bdr w:val="none" w:sz="0" w:space="0" w:color="auto" w:frame="1"/>
            <w:lang w:bidi="bn-BD"/>
          </w:rPr>
          <w:t>return</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this</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8"/>
        </w:numPr>
        <w:shd w:val="clear" w:color="auto" w:fill="FFFFFF"/>
        <w:spacing w:after="0" w:line="345" w:lineRule="atLeast"/>
        <w:ind w:left="0"/>
        <w:jc w:val="both"/>
        <w:rPr>
          <w:ins w:id="460" w:author="Unknown"/>
          <w:rFonts w:ascii="Verdana" w:eastAsia="Times New Roman" w:hAnsi="Verdana" w:cs="Times New Roman"/>
          <w:color w:val="000000"/>
          <w:sz w:val="20"/>
          <w:szCs w:val="20"/>
          <w:lang w:bidi="bn-BD"/>
        </w:rPr>
      </w:pPr>
      <w:ins w:id="461"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8"/>
        </w:numPr>
        <w:shd w:val="clear" w:color="auto" w:fill="FFFFFF"/>
        <w:spacing w:after="0" w:line="345" w:lineRule="atLeast"/>
        <w:ind w:left="0"/>
        <w:jc w:val="both"/>
        <w:rPr>
          <w:ins w:id="462" w:author="Unknown"/>
          <w:rFonts w:ascii="Verdana" w:eastAsia="Times New Roman" w:hAnsi="Verdana" w:cs="Times New Roman"/>
          <w:color w:val="000000"/>
          <w:sz w:val="20"/>
          <w:szCs w:val="20"/>
          <w:lang w:bidi="bn-BD"/>
        </w:rPr>
      </w:pPr>
      <w:ins w:id="463" w:author="Unknown">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msg</w:t>
        </w:r>
        <w:proofErr w:type="spellEnd"/>
        <w:r w:rsidRPr="001F73D2">
          <w:rPr>
            <w:rFonts w:ascii="Verdana" w:eastAsia="Times New Roman" w:hAnsi="Verdana" w:cs="Times New Roman"/>
            <w:color w:val="000000"/>
            <w:sz w:val="20"/>
            <w:szCs w:val="20"/>
            <w:bdr w:val="none" w:sz="0" w:space="0" w:color="auto" w:frame="1"/>
            <w:lang w:bidi="bn-BD"/>
          </w:rPr>
          <w:t>(){</w:t>
        </w:r>
        <w:proofErr w:type="spellStart"/>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"Hello java"</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8"/>
        </w:numPr>
        <w:shd w:val="clear" w:color="auto" w:fill="FFFFFF"/>
        <w:spacing w:after="0" w:line="345" w:lineRule="atLeast"/>
        <w:ind w:left="0"/>
        <w:jc w:val="both"/>
        <w:rPr>
          <w:ins w:id="464" w:author="Unknown"/>
          <w:rFonts w:ascii="Verdana" w:eastAsia="Times New Roman" w:hAnsi="Verdana" w:cs="Times New Roman"/>
          <w:color w:val="000000"/>
          <w:sz w:val="20"/>
          <w:szCs w:val="20"/>
          <w:lang w:bidi="bn-BD"/>
        </w:rPr>
      </w:pPr>
      <w:ins w:id="465"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8"/>
        </w:numPr>
        <w:shd w:val="clear" w:color="auto" w:fill="FFFFFF"/>
        <w:spacing w:after="0" w:line="345" w:lineRule="atLeast"/>
        <w:ind w:left="0"/>
        <w:jc w:val="both"/>
        <w:rPr>
          <w:ins w:id="466" w:author="Unknown"/>
          <w:rFonts w:ascii="Verdana" w:eastAsia="Times New Roman" w:hAnsi="Verdana" w:cs="Times New Roman"/>
          <w:color w:val="000000"/>
          <w:sz w:val="20"/>
          <w:szCs w:val="20"/>
          <w:lang w:bidi="bn-BD"/>
        </w:rPr>
      </w:pPr>
      <w:ins w:id="467"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Test1{  </w:t>
        </w:r>
      </w:ins>
    </w:p>
    <w:p w:rsidR="001F73D2" w:rsidRPr="001F73D2" w:rsidRDefault="001F73D2" w:rsidP="001F73D2">
      <w:pPr>
        <w:numPr>
          <w:ilvl w:val="0"/>
          <w:numId w:val="28"/>
        </w:numPr>
        <w:shd w:val="clear" w:color="auto" w:fill="FFFFFF"/>
        <w:spacing w:after="0" w:line="345" w:lineRule="atLeast"/>
        <w:ind w:left="0"/>
        <w:jc w:val="both"/>
        <w:rPr>
          <w:ins w:id="468" w:author="Unknown"/>
          <w:rFonts w:ascii="Verdana" w:eastAsia="Times New Roman" w:hAnsi="Verdana" w:cs="Times New Roman"/>
          <w:color w:val="000000"/>
          <w:sz w:val="20"/>
          <w:szCs w:val="20"/>
          <w:lang w:bidi="bn-BD"/>
        </w:rPr>
      </w:pPr>
      <w:ins w:id="469" w:author="Unknown">
        <w:r w:rsidRPr="001F73D2">
          <w:rPr>
            <w:rFonts w:ascii="Verdana" w:eastAsia="Times New Roman" w:hAnsi="Verdana" w:cs="Times New Roman"/>
            <w:b/>
            <w:bCs/>
            <w:color w:val="006699"/>
            <w:sz w:val="20"/>
            <w:szCs w:val="20"/>
            <w:bdr w:val="none" w:sz="0" w:space="0" w:color="auto" w:frame="1"/>
            <w:lang w:bidi="bn-BD"/>
          </w:rPr>
          <w:t>public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main(String </w:t>
        </w:r>
        <w:proofErr w:type="spellStart"/>
        <w:r w:rsidRPr="001F73D2">
          <w:rPr>
            <w:rFonts w:ascii="Verdana" w:eastAsia="Times New Roman" w:hAnsi="Verdana" w:cs="Times New Roman"/>
            <w:color w:val="000000"/>
            <w:sz w:val="20"/>
            <w:szCs w:val="20"/>
            <w:bdr w:val="none" w:sz="0" w:space="0" w:color="auto" w:frame="1"/>
            <w:lang w:bidi="bn-BD"/>
          </w:rPr>
          <w:t>args</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8"/>
        </w:numPr>
        <w:shd w:val="clear" w:color="auto" w:fill="FFFFFF"/>
        <w:spacing w:after="0" w:line="345" w:lineRule="atLeast"/>
        <w:ind w:left="0"/>
        <w:jc w:val="both"/>
        <w:rPr>
          <w:ins w:id="470" w:author="Unknown"/>
          <w:rFonts w:ascii="Verdana" w:eastAsia="Times New Roman" w:hAnsi="Verdana" w:cs="Times New Roman"/>
          <w:color w:val="000000"/>
          <w:sz w:val="20"/>
          <w:szCs w:val="20"/>
          <w:lang w:bidi="bn-BD"/>
        </w:rPr>
      </w:pPr>
      <w:ins w:id="471" w:author="Unknown">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A().</w:t>
        </w:r>
        <w:proofErr w:type="spellStart"/>
        <w:r w:rsidRPr="001F73D2">
          <w:rPr>
            <w:rFonts w:ascii="Verdana" w:eastAsia="Times New Roman" w:hAnsi="Verdana" w:cs="Times New Roman"/>
            <w:color w:val="000000"/>
            <w:sz w:val="20"/>
            <w:szCs w:val="20"/>
            <w:bdr w:val="none" w:sz="0" w:space="0" w:color="auto" w:frame="1"/>
            <w:lang w:bidi="bn-BD"/>
          </w:rPr>
          <w:t>getA</w:t>
        </w:r>
        <w:proofErr w:type="spellEnd"/>
        <w:r w:rsidRPr="001F73D2">
          <w:rPr>
            <w:rFonts w:ascii="Verdana" w:eastAsia="Times New Roman" w:hAnsi="Verdana" w:cs="Times New Roman"/>
            <w:color w:val="000000"/>
            <w:sz w:val="20"/>
            <w:szCs w:val="20"/>
            <w:bdr w:val="none" w:sz="0" w:space="0" w:color="auto" w:frame="1"/>
            <w:lang w:bidi="bn-BD"/>
          </w:rPr>
          <w:t>().</w:t>
        </w:r>
        <w:proofErr w:type="spellStart"/>
        <w:r w:rsidRPr="001F73D2">
          <w:rPr>
            <w:rFonts w:ascii="Verdana" w:eastAsia="Times New Roman" w:hAnsi="Verdana" w:cs="Times New Roman"/>
            <w:color w:val="000000"/>
            <w:sz w:val="20"/>
            <w:szCs w:val="20"/>
            <w:bdr w:val="none" w:sz="0" w:space="0" w:color="auto" w:frame="1"/>
            <w:lang w:bidi="bn-BD"/>
          </w:rPr>
          <w:t>msg</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8"/>
        </w:numPr>
        <w:shd w:val="clear" w:color="auto" w:fill="FFFFFF"/>
        <w:spacing w:after="0" w:line="345" w:lineRule="atLeast"/>
        <w:ind w:left="0"/>
        <w:jc w:val="both"/>
        <w:rPr>
          <w:ins w:id="472" w:author="Unknown"/>
          <w:rFonts w:ascii="Verdana" w:eastAsia="Times New Roman" w:hAnsi="Verdana" w:cs="Times New Roman"/>
          <w:color w:val="000000"/>
          <w:sz w:val="20"/>
          <w:szCs w:val="20"/>
          <w:lang w:bidi="bn-BD"/>
        </w:rPr>
      </w:pPr>
      <w:ins w:id="473"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8"/>
        </w:numPr>
        <w:shd w:val="clear" w:color="auto" w:fill="FFFFFF"/>
        <w:spacing w:after="120" w:line="345" w:lineRule="atLeast"/>
        <w:ind w:left="0"/>
        <w:jc w:val="both"/>
        <w:rPr>
          <w:ins w:id="474" w:author="Unknown"/>
          <w:rFonts w:ascii="Verdana" w:eastAsia="Times New Roman" w:hAnsi="Verdana" w:cs="Times New Roman"/>
          <w:color w:val="000000"/>
          <w:sz w:val="20"/>
          <w:szCs w:val="20"/>
          <w:lang w:bidi="bn-BD"/>
        </w:rPr>
      </w:pPr>
      <w:ins w:id="475"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shd w:val="clear" w:color="auto" w:fill="FFFFFF"/>
        <w:spacing w:before="100" w:beforeAutospacing="1" w:after="100" w:afterAutospacing="1" w:line="240" w:lineRule="auto"/>
        <w:jc w:val="both"/>
        <w:rPr>
          <w:ins w:id="476" w:author="Unknown"/>
          <w:rFonts w:ascii="Verdana" w:eastAsia="Times New Roman" w:hAnsi="Verdana" w:cs="Times New Roman"/>
          <w:color w:val="000000"/>
          <w:sz w:val="20"/>
          <w:szCs w:val="20"/>
          <w:lang w:bidi="bn-BD"/>
        </w:rPr>
      </w:pPr>
      <w:ins w:id="477" w:author="Unknown">
        <w:r w:rsidRPr="001F73D2">
          <w:rPr>
            <w:rFonts w:ascii="Verdana" w:eastAsia="Times New Roman" w:hAnsi="Verdana" w:cs="Times New Roman"/>
            <w:color w:val="000000"/>
            <w:sz w:val="20"/>
            <w:szCs w:val="20"/>
            <w:lang w:bidi="bn-BD"/>
          </w:rPr>
          <w:t>Output:</w:t>
        </w:r>
      </w:ins>
    </w:p>
    <w:p w:rsidR="001F73D2" w:rsidRP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478" w:author="Unknown"/>
          <w:rFonts w:ascii="Courier New" w:eastAsia="Times New Roman" w:hAnsi="Courier New" w:cs="Courier New"/>
          <w:color w:val="000000"/>
          <w:sz w:val="20"/>
          <w:szCs w:val="20"/>
          <w:lang w:bidi="bn-BD"/>
        </w:rPr>
      </w:pPr>
      <w:ins w:id="479" w:author="Unknown">
        <w:r w:rsidRPr="001F73D2">
          <w:rPr>
            <w:rFonts w:ascii="Courier New" w:eastAsia="Times New Roman" w:hAnsi="Courier New" w:cs="Courier New"/>
            <w:color w:val="000000"/>
            <w:sz w:val="20"/>
            <w:szCs w:val="20"/>
            <w:lang w:bidi="bn-BD"/>
          </w:rPr>
          <w:t>Hello java</w:t>
        </w:r>
      </w:ins>
    </w:p>
    <w:p w:rsidR="001F73D2" w:rsidRPr="001F73D2" w:rsidRDefault="001F73D2" w:rsidP="001F73D2">
      <w:pPr>
        <w:shd w:val="clear" w:color="auto" w:fill="FFFFFF"/>
        <w:spacing w:before="100" w:beforeAutospacing="1" w:after="100" w:afterAutospacing="1" w:line="312" w:lineRule="atLeast"/>
        <w:jc w:val="both"/>
        <w:outlineLvl w:val="2"/>
        <w:rPr>
          <w:ins w:id="480" w:author="Unknown"/>
          <w:rFonts w:ascii="Helvetica" w:eastAsia="Times New Roman" w:hAnsi="Helvetica" w:cs="Helvetica"/>
          <w:color w:val="610B4B"/>
          <w:sz w:val="32"/>
          <w:szCs w:val="32"/>
          <w:lang w:bidi="bn-BD"/>
        </w:rPr>
      </w:pPr>
      <w:ins w:id="481" w:author="Unknown">
        <w:r w:rsidRPr="001F73D2">
          <w:rPr>
            <w:rFonts w:ascii="Helvetica" w:eastAsia="Times New Roman" w:hAnsi="Helvetica" w:cs="Helvetica"/>
            <w:color w:val="610B4B"/>
            <w:sz w:val="32"/>
            <w:szCs w:val="32"/>
            <w:lang w:bidi="bn-BD"/>
          </w:rPr>
          <w:t>Proving this keyword</w:t>
        </w:r>
      </w:ins>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F73D2" w:rsidRPr="001F73D2" w:rsidTr="001F73D2">
        <w:trPr>
          <w:tblCellSpacing w:w="15" w:type="dxa"/>
        </w:trPr>
        <w:tc>
          <w:tcPr>
            <w:tcW w:w="0" w:type="auto"/>
            <w:shd w:val="clear" w:color="auto" w:fill="FFFFFF"/>
            <w:vAlign w:val="center"/>
            <w:hideMark/>
          </w:tcPr>
          <w:p w:rsidR="001F73D2" w:rsidRPr="001F73D2" w:rsidRDefault="001F73D2" w:rsidP="001F73D2">
            <w:pPr>
              <w:spacing w:after="0" w:line="345" w:lineRule="atLeast"/>
              <w:ind w:left="30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lang w:bidi="bn-BD"/>
              </w:rPr>
              <w:t>Let's prove that this keyword refers to the current class instance variable. In this program, we are printing the reference variable and this, output of both variables are same.</w:t>
            </w:r>
          </w:p>
        </w:tc>
      </w:tr>
    </w:tbl>
    <w:p w:rsidR="001F73D2" w:rsidRPr="001F73D2" w:rsidRDefault="001F73D2" w:rsidP="001F73D2">
      <w:pPr>
        <w:numPr>
          <w:ilvl w:val="0"/>
          <w:numId w:val="29"/>
        </w:numPr>
        <w:shd w:val="clear" w:color="auto" w:fill="FFFFFF"/>
        <w:spacing w:after="0" w:line="345" w:lineRule="atLeast"/>
        <w:ind w:left="0"/>
        <w:jc w:val="both"/>
        <w:rPr>
          <w:ins w:id="482" w:author="Unknown"/>
          <w:rFonts w:ascii="Verdana" w:eastAsia="Times New Roman" w:hAnsi="Verdana" w:cs="Times New Roman"/>
          <w:color w:val="000000"/>
          <w:sz w:val="20"/>
          <w:szCs w:val="20"/>
          <w:lang w:bidi="bn-BD"/>
        </w:rPr>
      </w:pPr>
      <w:ins w:id="483"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A5{  </w:t>
        </w:r>
      </w:ins>
    </w:p>
    <w:p w:rsidR="001F73D2" w:rsidRPr="001F73D2" w:rsidRDefault="001F73D2" w:rsidP="001F73D2">
      <w:pPr>
        <w:numPr>
          <w:ilvl w:val="0"/>
          <w:numId w:val="29"/>
        </w:numPr>
        <w:shd w:val="clear" w:color="auto" w:fill="FFFFFF"/>
        <w:spacing w:after="0" w:line="345" w:lineRule="atLeast"/>
        <w:ind w:left="0"/>
        <w:jc w:val="both"/>
        <w:rPr>
          <w:ins w:id="484" w:author="Unknown"/>
          <w:rFonts w:ascii="Verdana" w:eastAsia="Times New Roman" w:hAnsi="Verdana" w:cs="Times New Roman"/>
          <w:color w:val="000000"/>
          <w:sz w:val="20"/>
          <w:szCs w:val="20"/>
          <w:lang w:bidi="bn-BD"/>
        </w:rPr>
      </w:pPr>
      <w:ins w:id="485" w:author="Unknown">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  </w:t>
        </w:r>
      </w:ins>
    </w:p>
    <w:p w:rsidR="001F73D2" w:rsidRPr="001F73D2" w:rsidRDefault="001F73D2" w:rsidP="001F73D2">
      <w:pPr>
        <w:numPr>
          <w:ilvl w:val="0"/>
          <w:numId w:val="29"/>
        </w:numPr>
        <w:shd w:val="clear" w:color="auto" w:fill="FFFFFF"/>
        <w:spacing w:after="0" w:line="345" w:lineRule="atLeast"/>
        <w:ind w:left="0"/>
        <w:jc w:val="both"/>
        <w:rPr>
          <w:ins w:id="486" w:author="Unknown"/>
          <w:rFonts w:ascii="Verdana" w:eastAsia="Times New Roman" w:hAnsi="Verdana" w:cs="Times New Roman"/>
          <w:color w:val="000000"/>
          <w:sz w:val="20"/>
          <w:szCs w:val="20"/>
          <w:lang w:bidi="bn-BD"/>
        </w:rPr>
      </w:pPr>
      <w:proofErr w:type="spellStart"/>
      <w:ins w:id="487" w:author="Unknown">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b/>
            <w:bCs/>
            <w:color w:val="006699"/>
            <w:sz w:val="20"/>
            <w:szCs w:val="20"/>
            <w:bdr w:val="none" w:sz="0" w:space="0" w:color="auto" w:frame="1"/>
            <w:lang w:bidi="bn-BD"/>
          </w:rPr>
          <w:t>this</w:t>
        </w:r>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8200"/>
            <w:sz w:val="20"/>
            <w:szCs w:val="20"/>
            <w:bdr w:val="none" w:sz="0" w:space="0" w:color="auto" w:frame="1"/>
            <w:lang w:bidi="bn-BD"/>
          </w:rPr>
          <w:t>//prints same reference ID</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9"/>
        </w:numPr>
        <w:shd w:val="clear" w:color="auto" w:fill="FFFFFF"/>
        <w:spacing w:after="0" w:line="345" w:lineRule="atLeast"/>
        <w:ind w:left="0"/>
        <w:jc w:val="both"/>
        <w:rPr>
          <w:ins w:id="488" w:author="Unknown"/>
          <w:rFonts w:ascii="Verdana" w:eastAsia="Times New Roman" w:hAnsi="Verdana" w:cs="Times New Roman"/>
          <w:color w:val="000000"/>
          <w:sz w:val="20"/>
          <w:szCs w:val="20"/>
          <w:lang w:bidi="bn-BD"/>
        </w:rPr>
      </w:pPr>
      <w:ins w:id="489"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9"/>
        </w:numPr>
        <w:shd w:val="clear" w:color="auto" w:fill="FFFFFF"/>
        <w:spacing w:after="0" w:line="345" w:lineRule="atLeast"/>
        <w:ind w:left="0"/>
        <w:jc w:val="both"/>
        <w:rPr>
          <w:ins w:id="490" w:author="Unknown"/>
          <w:rFonts w:ascii="Verdana" w:eastAsia="Times New Roman" w:hAnsi="Verdana" w:cs="Times New Roman"/>
          <w:color w:val="000000"/>
          <w:sz w:val="20"/>
          <w:szCs w:val="20"/>
          <w:lang w:bidi="bn-BD"/>
        </w:rPr>
      </w:pPr>
      <w:ins w:id="491" w:author="Unknown">
        <w:r w:rsidRPr="001F73D2">
          <w:rPr>
            <w:rFonts w:ascii="Verdana" w:eastAsia="Times New Roman" w:hAnsi="Verdana" w:cs="Times New Roman"/>
            <w:b/>
            <w:bCs/>
            <w:color w:val="006699"/>
            <w:sz w:val="20"/>
            <w:szCs w:val="20"/>
            <w:bdr w:val="none" w:sz="0" w:space="0" w:color="auto" w:frame="1"/>
            <w:lang w:bidi="bn-BD"/>
          </w:rPr>
          <w:lastRenderedPageBreak/>
          <w:t>public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main(String </w:t>
        </w:r>
        <w:proofErr w:type="spellStart"/>
        <w:r w:rsidRPr="001F73D2">
          <w:rPr>
            <w:rFonts w:ascii="Verdana" w:eastAsia="Times New Roman" w:hAnsi="Verdana" w:cs="Times New Roman"/>
            <w:color w:val="000000"/>
            <w:sz w:val="20"/>
            <w:szCs w:val="20"/>
            <w:bdr w:val="none" w:sz="0" w:space="0" w:color="auto" w:frame="1"/>
            <w:lang w:bidi="bn-BD"/>
          </w:rPr>
          <w:t>args</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9"/>
        </w:numPr>
        <w:shd w:val="clear" w:color="auto" w:fill="FFFFFF"/>
        <w:spacing w:after="0" w:line="345" w:lineRule="atLeast"/>
        <w:ind w:left="0"/>
        <w:jc w:val="both"/>
        <w:rPr>
          <w:ins w:id="492" w:author="Unknown"/>
          <w:rFonts w:ascii="Verdana" w:eastAsia="Times New Roman" w:hAnsi="Verdana" w:cs="Times New Roman"/>
          <w:color w:val="000000"/>
          <w:sz w:val="20"/>
          <w:szCs w:val="20"/>
          <w:lang w:bidi="bn-BD"/>
        </w:rPr>
      </w:pPr>
      <w:ins w:id="493" w:author="Unknown">
        <w:r w:rsidRPr="001F73D2">
          <w:rPr>
            <w:rFonts w:ascii="Verdana" w:eastAsia="Times New Roman" w:hAnsi="Verdana" w:cs="Times New Roman"/>
            <w:color w:val="000000"/>
            <w:sz w:val="20"/>
            <w:szCs w:val="20"/>
            <w:bdr w:val="none" w:sz="0" w:space="0" w:color="auto" w:frame="1"/>
            <w:lang w:bidi="bn-BD"/>
          </w:rPr>
          <w:t>A5 </w:t>
        </w:r>
        <w:proofErr w:type="spellStart"/>
        <w:r w:rsidRPr="001F73D2">
          <w:rPr>
            <w:rFonts w:ascii="Verdana" w:eastAsia="Times New Roman" w:hAnsi="Verdana" w:cs="Times New Roman"/>
            <w:color w:val="000000"/>
            <w:sz w:val="20"/>
            <w:szCs w:val="20"/>
            <w:bdr w:val="none" w:sz="0" w:space="0" w:color="auto" w:frame="1"/>
            <w:lang w:bidi="bn-BD"/>
          </w:rPr>
          <w:t>obj</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A5();  </w:t>
        </w:r>
      </w:ins>
    </w:p>
    <w:p w:rsidR="001F73D2" w:rsidRPr="001F73D2" w:rsidRDefault="001F73D2" w:rsidP="001F73D2">
      <w:pPr>
        <w:numPr>
          <w:ilvl w:val="0"/>
          <w:numId w:val="29"/>
        </w:numPr>
        <w:shd w:val="clear" w:color="auto" w:fill="FFFFFF"/>
        <w:spacing w:after="0" w:line="345" w:lineRule="atLeast"/>
        <w:ind w:left="0"/>
        <w:jc w:val="both"/>
        <w:rPr>
          <w:ins w:id="494" w:author="Unknown"/>
          <w:rFonts w:ascii="Verdana" w:eastAsia="Times New Roman" w:hAnsi="Verdana" w:cs="Times New Roman"/>
          <w:color w:val="000000"/>
          <w:sz w:val="20"/>
          <w:szCs w:val="20"/>
          <w:lang w:bidi="bn-BD"/>
        </w:rPr>
      </w:pPr>
      <w:proofErr w:type="spellStart"/>
      <w:ins w:id="495" w:author="Unknown">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w:t>
        </w:r>
        <w:proofErr w:type="spellStart"/>
        <w:r w:rsidRPr="001F73D2">
          <w:rPr>
            <w:rFonts w:ascii="Verdana" w:eastAsia="Times New Roman" w:hAnsi="Verdana" w:cs="Times New Roman"/>
            <w:color w:val="000000"/>
            <w:sz w:val="20"/>
            <w:szCs w:val="20"/>
            <w:bdr w:val="none" w:sz="0" w:space="0" w:color="auto" w:frame="1"/>
            <w:lang w:bidi="bn-BD"/>
          </w:rPr>
          <w:t>obj</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8200"/>
            <w:sz w:val="20"/>
            <w:szCs w:val="20"/>
            <w:bdr w:val="none" w:sz="0" w:space="0" w:color="auto" w:frame="1"/>
            <w:lang w:bidi="bn-BD"/>
          </w:rPr>
          <w:t>//prints the reference ID</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9"/>
        </w:numPr>
        <w:shd w:val="clear" w:color="auto" w:fill="FFFFFF"/>
        <w:spacing w:after="0" w:line="345" w:lineRule="atLeast"/>
        <w:ind w:left="0"/>
        <w:jc w:val="both"/>
        <w:rPr>
          <w:ins w:id="496" w:author="Unknown"/>
          <w:rFonts w:ascii="Verdana" w:eastAsia="Times New Roman" w:hAnsi="Verdana" w:cs="Times New Roman"/>
          <w:color w:val="000000"/>
          <w:sz w:val="20"/>
          <w:szCs w:val="20"/>
          <w:lang w:bidi="bn-BD"/>
        </w:rPr>
      </w:pPr>
      <w:proofErr w:type="spellStart"/>
      <w:ins w:id="497" w:author="Unknown">
        <w:r w:rsidRPr="001F73D2">
          <w:rPr>
            <w:rFonts w:ascii="Verdana" w:eastAsia="Times New Roman" w:hAnsi="Verdana" w:cs="Times New Roman"/>
            <w:color w:val="000000"/>
            <w:sz w:val="20"/>
            <w:szCs w:val="20"/>
            <w:bdr w:val="none" w:sz="0" w:space="0" w:color="auto" w:frame="1"/>
            <w:lang w:bidi="bn-BD"/>
          </w:rPr>
          <w:t>obj.m</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9"/>
        </w:numPr>
        <w:shd w:val="clear" w:color="auto" w:fill="FFFFFF"/>
        <w:spacing w:after="0" w:line="345" w:lineRule="atLeast"/>
        <w:ind w:left="0"/>
        <w:jc w:val="both"/>
        <w:rPr>
          <w:ins w:id="498" w:author="Unknown"/>
          <w:rFonts w:ascii="Verdana" w:eastAsia="Times New Roman" w:hAnsi="Verdana" w:cs="Times New Roman"/>
          <w:color w:val="000000"/>
          <w:sz w:val="20"/>
          <w:szCs w:val="20"/>
          <w:lang w:bidi="bn-BD"/>
        </w:rPr>
      </w:pPr>
      <w:ins w:id="499"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29"/>
        </w:numPr>
        <w:shd w:val="clear" w:color="auto" w:fill="FFFFFF"/>
        <w:spacing w:after="120" w:line="345" w:lineRule="atLeast"/>
        <w:ind w:left="0"/>
        <w:jc w:val="both"/>
        <w:rPr>
          <w:ins w:id="500" w:author="Unknown"/>
          <w:rFonts w:ascii="Verdana" w:eastAsia="Times New Roman" w:hAnsi="Verdana" w:cs="Times New Roman"/>
          <w:color w:val="000000"/>
          <w:sz w:val="20"/>
          <w:szCs w:val="20"/>
          <w:lang w:bidi="bn-BD"/>
        </w:rPr>
      </w:pPr>
      <w:ins w:id="501"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shd w:val="clear" w:color="auto" w:fill="FFFFFF"/>
        <w:spacing w:before="100" w:beforeAutospacing="1" w:after="100" w:afterAutospacing="1" w:line="240" w:lineRule="auto"/>
        <w:jc w:val="both"/>
        <w:rPr>
          <w:ins w:id="502" w:author="Unknown"/>
          <w:rFonts w:ascii="Verdana" w:eastAsia="Times New Roman" w:hAnsi="Verdana" w:cs="Times New Roman"/>
          <w:color w:val="000000"/>
          <w:sz w:val="20"/>
          <w:szCs w:val="20"/>
          <w:lang w:bidi="bn-BD"/>
        </w:rPr>
      </w:pPr>
      <w:ins w:id="503" w:author="Unknown">
        <w:r w:rsidRPr="001F73D2">
          <w:rPr>
            <w:rFonts w:ascii="Verdana" w:eastAsia="Times New Roman" w:hAnsi="Verdana" w:cs="Times New Roman"/>
            <w:color w:val="000000"/>
            <w:sz w:val="20"/>
            <w:szCs w:val="20"/>
            <w:lang w:bidi="bn-BD"/>
          </w:rPr>
          <w:t>Output:</w:t>
        </w:r>
      </w:ins>
    </w:p>
    <w:p w:rsidR="001F73D2" w:rsidRP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504" w:author="Unknown"/>
          <w:rFonts w:ascii="Courier New" w:eastAsia="Times New Roman" w:hAnsi="Courier New" w:cs="Courier New"/>
          <w:color w:val="000000"/>
          <w:sz w:val="20"/>
          <w:szCs w:val="20"/>
          <w:lang w:bidi="bn-BD"/>
        </w:rPr>
      </w:pPr>
      <w:ins w:id="505" w:author="Unknown">
        <w:r w:rsidRPr="001F73D2">
          <w:rPr>
            <w:rFonts w:ascii="Courier New" w:eastAsia="Times New Roman" w:hAnsi="Courier New" w:cs="Courier New"/>
            <w:color w:val="000000"/>
            <w:sz w:val="20"/>
            <w:szCs w:val="20"/>
            <w:lang w:bidi="bn-BD"/>
          </w:rPr>
          <w:t>A5@22b3ea59</w:t>
        </w:r>
      </w:ins>
    </w:p>
    <w:p w:rsidR="001F73D2" w:rsidRP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506" w:author="Unknown"/>
          <w:rFonts w:ascii="Courier New" w:eastAsia="Times New Roman" w:hAnsi="Courier New" w:cs="Courier New"/>
          <w:color w:val="000000"/>
          <w:sz w:val="20"/>
          <w:szCs w:val="20"/>
          <w:lang w:bidi="bn-BD"/>
        </w:rPr>
      </w:pPr>
      <w:ins w:id="507" w:author="Unknown">
        <w:r w:rsidRPr="001F73D2">
          <w:rPr>
            <w:rFonts w:ascii="Courier New" w:eastAsia="Times New Roman" w:hAnsi="Courier New" w:cs="Courier New"/>
            <w:color w:val="000000"/>
            <w:sz w:val="20"/>
            <w:szCs w:val="20"/>
            <w:lang w:bidi="bn-BD"/>
          </w:rPr>
          <w:t>A5@22b3ea59</w:t>
        </w:r>
      </w:ins>
    </w:p>
    <w:p w:rsidR="001F73D2" w:rsidRPr="001F73D2" w:rsidRDefault="001F73D2" w:rsidP="001F73D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bn-BD"/>
        </w:rPr>
      </w:pPr>
      <w:proofErr w:type="gramStart"/>
      <w:r w:rsidRPr="001F73D2">
        <w:rPr>
          <w:rFonts w:ascii="Helvetica" w:eastAsia="Times New Roman" w:hAnsi="Helvetica" w:cs="Helvetica"/>
          <w:color w:val="610B38"/>
          <w:kern w:val="36"/>
          <w:sz w:val="44"/>
          <w:szCs w:val="44"/>
          <w:lang w:bidi="bn-BD"/>
        </w:rPr>
        <w:t>super</w:t>
      </w:r>
      <w:proofErr w:type="gramEnd"/>
      <w:r w:rsidRPr="001F73D2">
        <w:rPr>
          <w:rFonts w:ascii="Helvetica" w:eastAsia="Times New Roman" w:hAnsi="Helvetica" w:cs="Helvetica"/>
          <w:color w:val="610B38"/>
          <w:kern w:val="36"/>
          <w:sz w:val="44"/>
          <w:szCs w:val="44"/>
          <w:lang w:bidi="bn-BD"/>
        </w:rPr>
        <w:t xml:space="preserve"> keyword in java</w:t>
      </w:r>
    </w:p>
    <w:p w:rsidR="001F73D2" w:rsidRPr="001F73D2" w:rsidRDefault="001F73D2" w:rsidP="001F73D2">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lang w:bidi="bn-BD"/>
        </w:rPr>
        <w:t>The </w:t>
      </w:r>
      <w:r w:rsidRPr="001F73D2">
        <w:rPr>
          <w:rFonts w:ascii="Verdana" w:eastAsia="Times New Roman" w:hAnsi="Verdana" w:cs="Times New Roman"/>
          <w:b/>
          <w:bCs/>
          <w:color w:val="000000"/>
          <w:sz w:val="20"/>
          <w:szCs w:val="20"/>
          <w:lang w:bidi="bn-BD"/>
        </w:rPr>
        <w:t>super</w:t>
      </w:r>
      <w:r w:rsidRPr="001F73D2">
        <w:rPr>
          <w:rFonts w:ascii="Verdana" w:eastAsia="Times New Roman" w:hAnsi="Verdana" w:cs="Times New Roman"/>
          <w:color w:val="000000"/>
          <w:sz w:val="20"/>
          <w:szCs w:val="20"/>
          <w:lang w:bidi="bn-BD"/>
        </w:rPr>
        <w:t> keyword in java is a reference variable which is used to refer immediate parent class object.</w:t>
      </w:r>
    </w:p>
    <w:p w:rsidR="001F73D2" w:rsidRPr="001F73D2" w:rsidRDefault="001F73D2" w:rsidP="001F73D2">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lang w:bidi="bn-BD"/>
        </w:rPr>
        <w:t>Whenever you create the instance of subclass, an instance of parent class is created implicitly which is referred by super reference variable.</w:t>
      </w:r>
    </w:p>
    <w:p w:rsidR="001F73D2" w:rsidRPr="001F73D2" w:rsidRDefault="001F73D2" w:rsidP="001F73D2">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bn-BD"/>
        </w:rPr>
      </w:pPr>
      <w:r w:rsidRPr="001F73D2">
        <w:rPr>
          <w:rFonts w:ascii="Helvetica" w:eastAsia="Times New Roman" w:hAnsi="Helvetica" w:cs="Helvetica"/>
          <w:color w:val="610B4B"/>
          <w:sz w:val="32"/>
          <w:szCs w:val="32"/>
          <w:lang w:bidi="bn-BD"/>
        </w:rPr>
        <w:t>Usage of java super Keyword</w:t>
      </w:r>
    </w:p>
    <w:p w:rsidR="001F73D2" w:rsidRPr="001F73D2" w:rsidRDefault="001F73D2" w:rsidP="001F73D2">
      <w:pPr>
        <w:numPr>
          <w:ilvl w:val="0"/>
          <w:numId w:val="30"/>
        </w:numPr>
        <w:shd w:val="clear" w:color="auto" w:fill="FFFFFF"/>
        <w:spacing w:before="60" w:after="100" w:afterAutospacing="1" w:line="345" w:lineRule="atLeast"/>
        <w:jc w:val="both"/>
        <w:rPr>
          <w:rFonts w:ascii="Verdana" w:eastAsia="Times New Roman" w:hAnsi="Verdana" w:cs="Times New Roman"/>
          <w:color w:val="000000"/>
          <w:sz w:val="20"/>
          <w:szCs w:val="20"/>
          <w:lang w:bidi="bn-BD"/>
        </w:rPr>
      </w:pPr>
      <w:proofErr w:type="gramStart"/>
      <w:r w:rsidRPr="001F73D2">
        <w:rPr>
          <w:rFonts w:ascii="Verdana" w:eastAsia="Times New Roman" w:hAnsi="Verdana" w:cs="Times New Roman"/>
          <w:color w:val="000000"/>
          <w:sz w:val="20"/>
          <w:szCs w:val="20"/>
          <w:lang w:bidi="bn-BD"/>
        </w:rPr>
        <w:t>super</w:t>
      </w:r>
      <w:proofErr w:type="gramEnd"/>
      <w:r w:rsidRPr="001F73D2">
        <w:rPr>
          <w:rFonts w:ascii="Verdana" w:eastAsia="Times New Roman" w:hAnsi="Verdana" w:cs="Times New Roman"/>
          <w:color w:val="000000"/>
          <w:sz w:val="20"/>
          <w:szCs w:val="20"/>
          <w:lang w:bidi="bn-BD"/>
        </w:rPr>
        <w:t xml:space="preserve"> can be used to refer immediate parent class instance variable.</w:t>
      </w:r>
    </w:p>
    <w:p w:rsidR="001F73D2" w:rsidRPr="001F73D2" w:rsidRDefault="001F73D2" w:rsidP="001F73D2">
      <w:pPr>
        <w:numPr>
          <w:ilvl w:val="0"/>
          <w:numId w:val="30"/>
        </w:numPr>
        <w:shd w:val="clear" w:color="auto" w:fill="FFFFFF"/>
        <w:spacing w:before="60" w:after="100" w:afterAutospacing="1" w:line="345" w:lineRule="atLeast"/>
        <w:jc w:val="both"/>
        <w:rPr>
          <w:rFonts w:ascii="Verdana" w:eastAsia="Times New Roman" w:hAnsi="Verdana" w:cs="Times New Roman"/>
          <w:color w:val="000000"/>
          <w:sz w:val="20"/>
          <w:szCs w:val="20"/>
          <w:lang w:bidi="bn-BD"/>
        </w:rPr>
      </w:pPr>
      <w:proofErr w:type="gramStart"/>
      <w:r w:rsidRPr="001F73D2">
        <w:rPr>
          <w:rFonts w:ascii="Verdana" w:eastAsia="Times New Roman" w:hAnsi="Verdana" w:cs="Times New Roman"/>
          <w:color w:val="000000"/>
          <w:sz w:val="20"/>
          <w:szCs w:val="20"/>
          <w:lang w:bidi="bn-BD"/>
        </w:rPr>
        <w:t>super</w:t>
      </w:r>
      <w:proofErr w:type="gramEnd"/>
      <w:r w:rsidRPr="001F73D2">
        <w:rPr>
          <w:rFonts w:ascii="Verdana" w:eastAsia="Times New Roman" w:hAnsi="Verdana" w:cs="Times New Roman"/>
          <w:color w:val="000000"/>
          <w:sz w:val="20"/>
          <w:szCs w:val="20"/>
          <w:lang w:bidi="bn-BD"/>
        </w:rPr>
        <w:t xml:space="preserve"> can be used to invoke immediate parent class method.</w:t>
      </w:r>
    </w:p>
    <w:p w:rsidR="001F73D2" w:rsidRPr="001F73D2" w:rsidRDefault="001F73D2" w:rsidP="001F73D2">
      <w:pPr>
        <w:numPr>
          <w:ilvl w:val="0"/>
          <w:numId w:val="30"/>
        </w:numPr>
        <w:shd w:val="clear" w:color="auto" w:fill="FFFFFF"/>
        <w:spacing w:before="60" w:after="100" w:afterAutospacing="1" w:line="345" w:lineRule="atLeast"/>
        <w:jc w:val="both"/>
        <w:rPr>
          <w:rFonts w:ascii="Verdana" w:eastAsia="Times New Roman" w:hAnsi="Verdana" w:cs="Times New Roman"/>
          <w:color w:val="000000"/>
          <w:sz w:val="20"/>
          <w:szCs w:val="20"/>
          <w:lang w:bidi="bn-BD"/>
        </w:rPr>
      </w:pPr>
      <w:proofErr w:type="gramStart"/>
      <w:r w:rsidRPr="001F73D2">
        <w:rPr>
          <w:rFonts w:ascii="Verdana" w:eastAsia="Times New Roman" w:hAnsi="Verdana" w:cs="Times New Roman"/>
          <w:color w:val="000000"/>
          <w:sz w:val="20"/>
          <w:szCs w:val="20"/>
          <w:lang w:bidi="bn-BD"/>
        </w:rPr>
        <w:t>super(</w:t>
      </w:r>
      <w:proofErr w:type="gramEnd"/>
      <w:r w:rsidRPr="001F73D2">
        <w:rPr>
          <w:rFonts w:ascii="Verdana" w:eastAsia="Times New Roman" w:hAnsi="Verdana" w:cs="Times New Roman"/>
          <w:color w:val="000000"/>
          <w:sz w:val="20"/>
          <w:szCs w:val="20"/>
          <w:lang w:bidi="bn-BD"/>
        </w:rPr>
        <w:t>) can be used to invoke immediate parent class constructor.</w:t>
      </w:r>
    </w:p>
    <w:p w:rsidR="001F73D2" w:rsidRPr="001F73D2" w:rsidRDefault="001F73D2" w:rsidP="001F7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bn-BD"/>
        </w:rPr>
      </w:pPr>
      <w:r w:rsidRPr="001F73D2">
        <w:rPr>
          <w:rFonts w:ascii="Helvetica" w:eastAsia="Times New Roman" w:hAnsi="Helvetica" w:cs="Helvetica"/>
          <w:color w:val="610B38"/>
          <w:sz w:val="38"/>
          <w:szCs w:val="38"/>
          <w:lang w:bidi="bn-BD"/>
        </w:rPr>
        <w:t xml:space="preserve">1) </w:t>
      </w:r>
      <w:proofErr w:type="gramStart"/>
      <w:r w:rsidRPr="001F73D2">
        <w:rPr>
          <w:rFonts w:ascii="Helvetica" w:eastAsia="Times New Roman" w:hAnsi="Helvetica" w:cs="Helvetica"/>
          <w:color w:val="610B38"/>
          <w:sz w:val="38"/>
          <w:szCs w:val="38"/>
          <w:lang w:bidi="bn-BD"/>
        </w:rPr>
        <w:t>super</w:t>
      </w:r>
      <w:proofErr w:type="gramEnd"/>
      <w:r w:rsidRPr="001F73D2">
        <w:rPr>
          <w:rFonts w:ascii="Helvetica" w:eastAsia="Times New Roman" w:hAnsi="Helvetica" w:cs="Helvetica"/>
          <w:color w:val="610B38"/>
          <w:sz w:val="38"/>
          <w:szCs w:val="38"/>
          <w:lang w:bidi="bn-BD"/>
        </w:rPr>
        <w:t xml:space="preserve"> is used to refer immediate parent class instance variable.</w:t>
      </w:r>
    </w:p>
    <w:p w:rsidR="001F73D2" w:rsidRPr="001F73D2" w:rsidRDefault="001F73D2" w:rsidP="001F73D2">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lang w:bidi="bn-BD"/>
        </w:rPr>
        <w:t>We can use super keyword to access the data member or field of parent class. It is used if parent class and child class have same fields.</w:t>
      </w:r>
    </w:p>
    <w:p w:rsidR="001F73D2" w:rsidRPr="001F73D2" w:rsidRDefault="001F73D2" w:rsidP="001F73D2">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Animal{  </w:t>
      </w:r>
    </w:p>
    <w:p w:rsidR="001F73D2" w:rsidRPr="001F73D2" w:rsidRDefault="001F73D2" w:rsidP="001F73D2">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String color=</w:t>
      </w:r>
      <w:r w:rsidRPr="001F73D2">
        <w:rPr>
          <w:rFonts w:ascii="Verdana" w:eastAsia="Times New Roman" w:hAnsi="Verdana" w:cs="Times New Roman"/>
          <w:color w:val="0000FF"/>
          <w:sz w:val="20"/>
          <w:szCs w:val="20"/>
          <w:bdr w:val="none" w:sz="0" w:space="0" w:color="auto" w:frame="1"/>
          <w:lang w:bidi="bn-BD"/>
        </w:rPr>
        <w:t>"white"</w:t>
      </w:r>
      <w:r w:rsidRPr="001F73D2">
        <w:rPr>
          <w:rFonts w:ascii="Verdana" w:eastAsia="Times New Roman" w:hAnsi="Verdana" w:cs="Times New Roman"/>
          <w:color w:val="000000"/>
          <w:sz w:val="20"/>
          <w:szCs w:val="20"/>
          <w:bdr w:val="none" w:sz="0" w:space="0" w:color="auto" w:frame="1"/>
          <w:lang w:bidi="bn-BD"/>
        </w:rPr>
        <w:t>;  </w:t>
      </w:r>
    </w:p>
    <w:p w:rsidR="001F73D2" w:rsidRPr="001F73D2" w:rsidRDefault="001F73D2" w:rsidP="001F73D2">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  </w:t>
      </w:r>
    </w:p>
    <w:p w:rsidR="001F73D2" w:rsidRPr="001F73D2" w:rsidRDefault="001F73D2" w:rsidP="001F73D2">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Dog </w:t>
      </w:r>
      <w:r w:rsidRPr="001F73D2">
        <w:rPr>
          <w:rFonts w:ascii="Verdana" w:eastAsia="Times New Roman" w:hAnsi="Verdana" w:cs="Times New Roman"/>
          <w:b/>
          <w:bCs/>
          <w:color w:val="006699"/>
          <w:sz w:val="20"/>
          <w:szCs w:val="20"/>
          <w:bdr w:val="none" w:sz="0" w:space="0" w:color="auto" w:frame="1"/>
          <w:lang w:bidi="bn-BD"/>
        </w:rPr>
        <w:t>extends</w:t>
      </w:r>
      <w:r w:rsidRPr="001F73D2">
        <w:rPr>
          <w:rFonts w:ascii="Verdana" w:eastAsia="Times New Roman" w:hAnsi="Verdana" w:cs="Times New Roman"/>
          <w:color w:val="000000"/>
          <w:sz w:val="20"/>
          <w:szCs w:val="20"/>
          <w:bdr w:val="none" w:sz="0" w:space="0" w:color="auto" w:frame="1"/>
          <w:lang w:bidi="bn-BD"/>
        </w:rPr>
        <w:t> Animal{  </w:t>
      </w:r>
    </w:p>
    <w:p w:rsidR="001F73D2" w:rsidRPr="001F73D2" w:rsidRDefault="001F73D2" w:rsidP="001F73D2">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String color=</w:t>
      </w:r>
      <w:r w:rsidRPr="001F73D2">
        <w:rPr>
          <w:rFonts w:ascii="Verdana" w:eastAsia="Times New Roman" w:hAnsi="Verdana" w:cs="Times New Roman"/>
          <w:color w:val="0000FF"/>
          <w:sz w:val="20"/>
          <w:szCs w:val="20"/>
          <w:bdr w:val="none" w:sz="0" w:space="0" w:color="auto" w:frame="1"/>
          <w:lang w:bidi="bn-BD"/>
        </w:rPr>
        <w:t>"black"</w:t>
      </w:r>
      <w:r w:rsidRPr="001F73D2">
        <w:rPr>
          <w:rFonts w:ascii="Verdana" w:eastAsia="Times New Roman" w:hAnsi="Verdana" w:cs="Times New Roman"/>
          <w:color w:val="000000"/>
          <w:sz w:val="20"/>
          <w:szCs w:val="20"/>
          <w:bdr w:val="none" w:sz="0" w:space="0" w:color="auto" w:frame="1"/>
          <w:lang w:bidi="bn-BD"/>
        </w:rPr>
        <w:t>;  </w:t>
      </w:r>
    </w:p>
    <w:p w:rsidR="001F73D2" w:rsidRPr="001F73D2" w:rsidRDefault="001F73D2" w:rsidP="001F73D2">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printColor</w:t>
      </w:r>
      <w:proofErr w:type="spellEnd"/>
      <w:r w:rsidRPr="001F73D2">
        <w:rPr>
          <w:rFonts w:ascii="Verdana" w:eastAsia="Times New Roman" w:hAnsi="Verdana" w:cs="Times New Roman"/>
          <w:color w:val="000000"/>
          <w:sz w:val="20"/>
          <w:szCs w:val="20"/>
          <w:bdr w:val="none" w:sz="0" w:space="0" w:color="auto" w:frame="1"/>
          <w:lang w:bidi="bn-BD"/>
        </w:rPr>
        <w:t>(){  </w:t>
      </w:r>
    </w:p>
    <w:p w:rsidR="001F73D2" w:rsidRPr="001F73D2" w:rsidRDefault="001F73D2" w:rsidP="001F73D2">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lang w:bidi="bn-BD"/>
        </w:rPr>
      </w:pPr>
      <w:proofErr w:type="spellStart"/>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(color);</w:t>
      </w:r>
      <w:r w:rsidRPr="001F73D2">
        <w:rPr>
          <w:rFonts w:ascii="Verdana" w:eastAsia="Times New Roman" w:hAnsi="Verdana" w:cs="Times New Roman"/>
          <w:color w:val="008200"/>
          <w:sz w:val="20"/>
          <w:szCs w:val="20"/>
          <w:bdr w:val="none" w:sz="0" w:space="0" w:color="auto" w:frame="1"/>
          <w:lang w:bidi="bn-BD"/>
        </w:rPr>
        <w:t>//prints color of Dog class</w:t>
      </w:r>
      <w:r w:rsidRPr="001F73D2">
        <w:rPr>
          <w:rFonts w:ascii="Verdana" w:eastAsia="Times New Roman" w:hAnsi="Verdana" w:cs="Times New Roman"/>
          <w:color w:val="000000"/>
          <w:sz w:val="20"/>
          <w:szCs w:val="20"/>
          <w:bdr w:val="none" w:sz="0" w:space="0" w:color="auto" w:frame="1"/>
          <w:lang w:bidi="bn-BD"/>
        </w:rPr>
        <w:t>  </w:t>
      </w:r>
    </w:p>
    <w:p w:rsidR="001F73D2" w:rsidRPr="001F73D2" w:rsidRDefault="001F73D2" w:rsidP="001F73D2">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lang w:bidi="bn-BD"/>
        </w:rPr>
      </w:pPr>
      <w:proofErr w:type="spellStart"/>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w:t>
      </w:r>
      <w:proofErr w:type="spellStart"/>
      <w:r w:rsidRPr="001F73D2">
        <w:rPr>
          <w:rFonts w:ascii="Verdana" w:eastAsia="Times New Roman" w:hAnsi="Verdana" w:cs="Times New Roman"/>
          <w:b/>
          <w:bCs/>
          <w:color w:val="006699"/>
          <w:sz w:val="20"/>
          <w:szCs w:val="20"/>
          <w:bdr w:val="none" w:sz="0" w:space="0" w:color="auto" w:frame="1"/>
          <w:lang w:bidi="bn-BD"/>
        </w:rPr>
        <w:t>super</w:t>
      </w:r>
      <w:r w:rsidRPr="001F73D2">
        <w:rPr>
          <w:rFonts w:ascii="Verdana" w:eastAsia="Times New Roman" w:hAnsi="Verdana" w:cs="Times New Roman"/>
          <w:color w:val="000000"/>
          <w:sz w:val="20"/>
          <w:szCs w:val="20"/>
          <w:bdr w:val="none" w:sz="0" w:space="0" w:color="auto" w:frame="1"/>
          <w:lang w:bidi="bn-BD"/>
        </w:rPr>
        <w:t>.color</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8200"/>
          <w:sz w:val="20"/>
          <w:szCs w:val="20"/>
          <w:bdr w:val="none" w:sz="0" w:space="0" w:color="auto" w:frame="1"/>
          <w:lang w:bidi="bn-BD"/>
        </w:rPr>
        <w:t>//prints color of Animal class</w:t>
      </w:r>
      <w:r w:rsidRPr="001F73D2">
        <w:rPr>
          <w:rFonts w:ascii="Verdana" w:eastAsia="Times New Roman" w:hAnsi="Verdana" w:cs="Times New Roman"/>
          <w:color w:val="000000"/>
          <w:sz w:val="20"/>
          <w:szCs w:val="20"/>
          <w:bdr w:val="none" w:sz="0" w:space="0" w:color="auto" w:frame="1"/>
          <w:lang w:bidi="bn-BD"/>
        </w:rPr>
        <w:t>  </w:t>
      </w:r>
    </w:p>
    <w:p w:rsidR="001F73D2" w:rsidRPr="001F73D2" w:rsidRDefault="001F73D2" w:rsidP="001F73D2">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  </w:t>
      </w:r>
    </w:p>
    <w:p w:rsidR="001F73D2" w:rsidRPr="001F73D2" w:rsidRDefault="001F73D2" w:rsidP="001F73D2">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lastRenderedPageBreak/>
        <w:t>}  </w:t>
      </w:r>
    </w:p>
    <w:p w:rsidR="001F73D2" w:rsidRPr="001F73D2" w:rsidRDefault="001F73D2" w:rsidP="001F73D2">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TestSuper1{  </w:t>
      </w:r>
    </w:p>
    <w:p w:rsidR="001F73D2" w:rsidRPr="001F73D2" w:rsidRDefault="001F73D2" w:rsidP="001F73D2">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b/>
          <w:bCs/>
          <w:color w:val="006699"/>
          <w:sz w:val="20"/>
          <w:szCs w:val="20"/>
          <w:bdr w:val="none" w:sz="0" w:space="0" w:color="auto" w:frame="1"/>
          <w:lang w:bidi="bn-BD"/>
        </w:rPr>
        <w:t>public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main(String </w:t>
      </w:r>
      <w:proofErr w:type="spellStart"/>
      <w:r w:rsidRPr="001F73D2">
        <w:rPr>
          <w:rFonts w:ascii="Verdana" w:eastAsia="Times New Roman" w:hAnsi="Verdana" w:cs="Times New Roman"/>
          <w:color w:val="000000"/>
          <w:sz w:val="20"/>
          <w:szCs w:val="20"/>
          <w:bdr w:val="none" w:sz="0" w:space="0" w:color="auto" w:frame="1"/>
          <w:lang w:bidi="bn-BD"/>
        </w:rPr>
        <w:t>args</w:t>
      </w:r>
      <w:proofErr w:type="spellEnd"/>
      <w:r w:rsidRPr="001F73D2">
        <w:rPr>
          <w:rFonts w:ascii="Verdana" w:eastAsia="Times New Roman" w:hAnsi="Verdana" w:cs="Times New Roman"/>
          <w:color w:val="000000"/>
          <w:sz w:val="20"/>
          <w:szCs w:val="20"/>
          <w:bdr w:val="none" w:sz="0" w:space="0" w:color="auto" w:frame="1"/>
          <w:lang w:bidi="bn-BD"/>
        </w:rPr>
        <w:t>[]){  </w:t>
      </w:r>
    </w:p>
    <w:p w:rsidR="001F73D2" w:rsidRPr="001F73D2" w:rsidRDefault="001F73D2" w:rsidP="001F73D2">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Dog d=</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Dog();  </w:t>
      </w:r>
    </w:p>
    <w:p w:rsidR="001F73D2" w:rsidRPr="001F73D2" w:rsidRDefault="001F73D2" w:rsidP="001F73D2">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lang w:bidi="bn-BD"/>
        </w:rPr>
      </w:pPr>
      <w:proofErr w:type="spellStart"/>
      <w:r w:rsidRPr="001F73D2">
        <w:rPr>
          <w:rFonts w:ascii="Verdana" w:eastAsia="Times New Roman" w:hAnsi="Verdana" w:cs="Times New Roman"/>
          <w:color w:val="000000"/>
          <w:sz w:val="20"/>
          <w:szCs w:val="20"/>
          <w:bdr w:val="none" w:sz="0" w:space="0" w:color="auto" w:frame="1"/>
          <w:lang w:bidi="bn-BD"/>
        </w:rPr>
        <w:t>d.printColor</w:t>
      </w:r>
      <w:proofErr w:type="spellEnd"/>
      <w:r w:rsidRPr="001F73D2">
        <w:rPr>
          <w:rFonts w:ascii="Verdana" w:eastAsia="Times New Roman" w:hAnsi="Verdana" w:cs="Times New Roman"/>
          <w:color w:val="000000"/>
          <w:sz w:val="20"/>
          <w:szCs w:val="20"/>
          <w:bdr w:val="none" w:sz="0" w:space="0" w:color="auto" w:frame="1"/>
          <w:lang w:bidi="bn-BD"/>
        </w:rPr>
        <w:t>();  </w:t>
      </w:r>
    </w:p>
    <w:p w:rsidR="001F73D2" w:rsidRPr="001F73D2" w:rsidRDefault="001F73D2" w:rsidP="001F73D2">
      <w:pPr>
        <w:numPr>
          <w:ilvl w:val="0"/>
          <w:numId w:val="31"/>
        </w:numPr>
        <w:shd w:val="clear" w:color="auto" w:fill="FFFFFF"/>
        <w:spacing w:after="12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  </w:t>
      </w:r>
    </w:p>
    <w:p w:rsidR="001F73D2" w:rsidRPr="001F73D2" w:rsidRDefault="001F73D2" w:rsidP="001F73D2">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lang w:bidi="bn-BD"/>
        </w:rPr>
        <w:t>Output:</w:t>
      </w:r>
    </w:p>
    <w:p w:rsidR="001F73D2" w:rsidRP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bn-BD"/>
        </w:rPr>
      </w:pPr>
      <w:proofErr w:type="gramStart"/>
      <w:r w:rsidRPr="001F73D2">
        <w:rPr>
          <w:rFonts w:ascii="Courier New" w:eastAsia="Times New Roman" w:hAnsi="Courier New" w:cs="Courier New"/>
          <w:color w:val="000000"/>
          <w:sz w:val="20"/>
          <w:szCs w:val="20"/>
          <w:lang w:bidi="bn-BD"/>
        </w:rPr>
        <w:t>black</w:t>
      </w:r>
      <w:proofErr w:type="gramEnd"/>
    </w:p>
    <w:p w:rsidR="001F73D2" w:rsidRP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bn-BD"/>
        </w:rPr>
      </w:pPr>
      <w:proofErr w:type="gramStart"/>
      <w:r w:rsidRPr="001F73D2">
        <w:rPr>
          <w:rFonts w:ascii="Courier New" w:eastAsia="Times New Roman" w:hAnsi="Courier New" w:cs="Courier New"/>
          <w:color w:val="000000"/>
          <w:sz w:val="20"/>
          <w:szCs w:val="20"/>
          <w:lang w:bidi="bn-BD"/>
        </w:rPr>
        <w:t>white</w:t>
      </w:r>
      <w:proofErr w:type="gramEnd"/>
    </w:p>
    <w:p w:rsidR="001F73D2" w:rsidRPr="001F73D2" w:rsidRDefault="001F73D2" w:rsidP="001F73D2">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lang w:bidi="bn-BD"/>
        </w:rPr>
        <w:t>In the above example, Animal and Dog both classes have a common property color. If we print color property, it will print the color of current class by default. To access the parent property, we need to use super keyword.</w:t>
      </w:r>
    </w:p>
    <w:p w:rsidR="001F73D2" w:rsidRPr="001F73D2" w:rsidRDefault="001F73D2" w:rsidP="001F73D2">
      <w:pPr>
        <w:shd w:val="clear" w:color="auto" w:fill="FFFFFF"/>
        <w:spacing w:before="100" w:beforeAutospacing="1" w:after="100" w:afterAutospacing="1" w:line="312" w:lineRule="atLeast"/>
        <w:jc w:val="both"/>
        <w:outlineLvl w:val="1"/>
        <w:rPr>
          <w:ins w:id="508" w:author="Unknown"/>
          <w:rFonts w:ascii="Helvetica" w:eastAsia="Times New Roman" w:hAnsi="Helvetica" w:cs="Helvetica"/>
          <w:color w:val="610B38"/>
          <w:sz w:val="38"/>
          <w:szCs w:val="38"/>
          <w:lang w:bidi="bn-BD"/>
        </w:rPr>
      </w:pPr>
      <w:ins w:id="509" w:author="Unknown">
        <w:r w:rsidRPr="001F73D2">
          <w:rPr>
            <w:rFonts w:ascii="Helvetica" w:eastAsia="Times New Roman" w:hAnsi="Helvetica" w:cs="Helvetica"/>
            <w:color w:val="610B38"/>
            <w:sz w:val="38"/>
            <w:szCs w:val="38"/>
            <w:lang w:bidi="bn-BD"/>
          </w:rPr>
          <w:t xml:space="preserve">2) </w:t>
        </w:r>
        <w:proofErr w:type="gramStart"/>
        <w:r w:rsidRPr="001F73D2">
          <w:rPr>
            <w:rFonts w:ascii="Helvetica" w:eastAsia="Times New Roman" w:hAnsi="Helvetica" w:cs="Helvetica"/>
            <w:color w:val="610B38"/>
            <w:sz w:val="38"/>
            <w:szCs w:val="38"/>
            <w:lang w:bidi="bn-BD"/>
          </w:rPr>
          <w:t>super</w:t>
        </w:r>
        <w:proofErr w:type="gramEnd"/>
        <w:r w:rsidRPr="001F73D2">
          <w:rPr>
            <w:rFonts w:ascii="Helvetica" w:eastAsia="Times New Roman" w:hAnsi="Helvetica" w:cs="Helvetica"/>
            <w:color w:val="610B38"/>
            <w:sz w:val="38"/>
            <w:szCs w:val="38"/>
            <w:lang w:bidi="bn-BD"/>
          </w:rPr>
          <w:t xml:space="preserve"> can be used to invoke parent class method</w:t>
        </w:r>
      </w:ins>
    </w:p>
    <w:p w:rsidR="001F73D2" w:rsidRPr="001F73D2" w:rsidRDefault="001F73D2" w:rsidP="001F73D2">
      <w:pPr>
        <w:shd w:val="clear" w:color="auto" w:fill="FFFFFF"/>
        <w:spacing w:before="100" w:beforeAutospacing="1" w:after="100" w:afterAutospacing="1" w:line="240" w:lineRule="auto"/>
        <w:jc w:val="both"/>
        <w:rPr>
          <w:ins w:id="510" w:author="Unknown"/>
          <w:rFonts w:ascii="Verdana" w:eastAsia="Times New Roman" w:hAnsi="Verdana" w:cs="Times New Roman"/>
          <w:color w:val="000000"/>
          <w:sz w:val="20"/>
          <w:szCs w:val="20"/>
          <w:lang w:bidi="bn-BD"/>
        </w:rPr>
      </w:pPr>
      <w:ins w:id="511" w:author="Unknown">
        <w:r w:rsidRPr="001F73D2">
          <w:rPr>
            <w:rFonts w:ascii="Verdana" w:eastAsia="Times New Roman" w:hAnsi="Verdana" w:cs="Times New Roman"/>
            <w:color w:val="000000"/>
            <w:sz w:val="20"/>
            <w:szCs w:val="20"/>
            <w:lang w:bidi="bn-BD"/>
          </w:rPr>
          <w:t>The super keyword can also be used to invoke parent class method. It should be used if subclass contains the same method as parent class. In other words, it is used if method is overridden.</w:t>
        </w:r>
      </w:ins>
    </w:p>
    <w:p w:rsidR="001F73D2" w:rsidRPr="001F73D2" w:rsidRDefault="001F73D2" w:rsidP="001F73D2">
      <w:pPr>
        <w:numPr>
          <w:ilvl w:val="0"/>
          <w:numId w:val="32"/>
        </w:numPr>
        <w:shd w:val="clear" w:color="auto" w:fill="FFFFFF"/>
        <w:spacing w:after="0" w:line="345" w:lineRule="atLeast"/>
        <w:ind w:left="0"/>
        <w:jc w:val="both"/>
        <w:rPr>
          <w:ins w:id="512" w:author="Unknown"/>
          <w:rFonts w:ascii="Verdana" w:eastAsia="Times New Roman" w:hAnsi="Verdana" w:cs="Times New Roman"/>
          <w:color w:val="000000"/>
          <w:sz w:val="20"/>
          <w:szCs w:val="20"/>
          <w:lang w:bidi="bn-BD"/>
        </w:rPr>
      </w:pPr>
      <w:ins w:id="513"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Animal{  </w:t>
        </w:r>
      </w:ins>
    </w:p>
    <w:p w:rsidR="001F73D2" w:rsidRPr="001F73D2" w:rsidRDefault="001F73D2" w:rsidP="001F73D2">
      <w:pPr>
        <w:numPr>
          <w:ilvl w:val="0"/>
          <w:numId w:val="32"/>
        </w:numPr>
        <w:shd w:val="clear" w:color="auto" w:fill="FFFFFF"/>
        <w:spacing w:after="0" w:line="345" w:lineRule="atLeast"/>
        <w:ind w:left="0"/>
        <w:jc w:val="both"/>
        <w:rPr>
          <w:ins w:id="514" w:author="Unknown"/>
          <w:rFonts w:ascii="Verdana" w:eastAsia="Times New Roman" w:hAnsi="Verdana" w:cs="Times New Roman"/>
          <w:color w:val="000000"/>
          <w:sz w:val="20"/>
          <w:szCs w:val="20"/>
          <w:lang w:bidi="bn-BD"/>
        </w:rPr>
      </w:pPr>
      <w:proofErr w:type="gramStart"/>
      <w:ins w:id="515" w:author="Unknown">
        <w:r w:rsidRPr="001F73D2">
          <w:rPr>
            <w:rFonts w:ascii="Verdana" w:eastAsia="Times New Roman" w:hAnsi="Verdana" w:cs="Times New Roman"/>
            <w:b/>
            <w:bCs/>
            <w:color w:val="006699"/>
            <w:sz w:val="20"/>
            <w:szCs w:val="20"/>
            <w:bdr w:val="none" w:sz="0" w:space="0" w:color="auto" w:frame="1"/>
            <w:lang w:bidi="bn-BD"/>
          </w:rPr>
          <w:t>void</w:t>
        </w:r>
        <w:proofErr w:type="gramEnd"/>
        <w:r w:rsidRPr="001F73D2">
          <w:rPr>
            <w:rFonts w:ascii="Verdana" w:eastAsia="Times New Roman" w:hAnsi="Verdana" w:cs="Times New Roman"/>
            <w:color w:val="000000"/>
            <w:sz w:val="20"/>
            <w:szCs w:val="20"/>
            <w:bdr w:val="none" w:sz="0" w:space="0" w:color="auto" w:frame="1"/>
            <w:lang w:bidi="bn-BD"/>
          </w:rPr>
          <w:t> eat(){</w:t>
        </w:r>
        <w:proofErr w:type="spellStart"/>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"eating..."</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2"/>
        </w:numPr>
        <w:shd w:val="clear" w:color="auto" w:fill="FFFFFF"/>
        <w:spacing w:after="0" w:line="345" w:lineRule="atLeast"/>
        <w:ind w:left="0"/>
        <w:jc w:val="both"/>
        <w:rPr>
          <w:ins w:id="516" w:author="Unknown"/>
          <w:rFonts w:ascii="Verdana" w:eastAsia="Times New Roman" w:hAnsi="Verdana" w:cs="Times New Roman"/>
          <w:color w:val="000000"/>
          <w:sz w:val="20"/>
          <w:szCs w:val="20"/>
          <w:lang w:bidi="bn-BD"/>
        </w:rPr>
      </w:pPr>
      <w:ins w:id="517"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2"/>
        </w:numPr>
        <w:shd w:val="clear" w:color="auto" w:fill="FFFFFF"/>
        <w:spacing w:after="0" w:line="345" w:lineRule="atLeast"/>
        <w:ind w:left="0"/>
        <w:jc w:val="both"/>
        <w:rPr>
          <w:ins w:id="518" w:author="Unknown"/>
          <w:rFonts w:ascii="Verdana" w:eastAsia="Times New Roman" w:hAnsi="Verdana" w:cs="Times New Roman"/>
          <w:color w:val="000000"/>
          <w:sz w:val="20"/>
          <w:szCs w:val="20"/>
          <w:lang w:bidi="bn-BD"/>
        </w:rPr>
      </w:pPr>
      <w:ins w:id="519"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Dog </w:t>
        </w:r>
        <w:r w:rsidRPr="001F73D2">
          <w:rPr>
            <w:rFonts w:ascii="Verdana" w:eastAsia="Times New Roman" w:hAnsi="Verdana" w:cs="Times New Roman"/>
            <w:b/>
            <w:bCs/>
            <w:color w:val="006699"/>
            <w:sz w:val="20"/>
            <w:szCs w:val="20"/>
            <w:bdr w:val="none" w:sz="0" w:space="0" w:color="auto" w:frame="1"/>
            <w:lang w:bidi="bn-BD"/>
          </w:rPr>
          <w:t>extends</w:t>
        </w:r>
        <w:r w:rsidRPr="001F73D2">
          <w:rPr>
            <w:rFonts w:ascii="Verdana" w:eastAsia="Times New Roman" w:hAnsi="Verdana" w:cs="Times New Roman"/>
            <w:color w:val="000000"/>
            <w:sz w:val="20"/>
            <w:szCs w:val="20"/>
            <w:bdr w:val="none" w:sz="0" w:space="0" w:color="auto" w:frame="1"/>
            <w:lang w:bidi="bn-BD"/>
          </w:rPr>
          <w:t> Animal{  </w:t>
        </w:r>
      </w:ins>
    </w:p>
    <w:p w:rsidR="001F73D2" w:rsidRPr="001F73D2" w:rsidRDefault="001F73D2" w:rsidP="001F73D2">
      <w:pPr>
        <w:numPr>
          <w:ilvl w:val="0"/>
          <w:numId w:val="32"/>
        </w:numPr>
        <w:shd w:val="clear" w:color="auto" w:fill="FFFFFF"/>
        <w:spacing w:after="0" w:line="345" w:lineRule="atLeast"/>
        <w:ind w:left="0"/>
        <w:jc w:val="both"/>
        <w:rPr>
          <w:ins w:id="520" w:author="Unknown"/>
          <w:rFonts w:ascii="Verdana" w:eastAsia="Times New Roman" w:hAnsi="Verdana" w:cs="Times New Roman"/>
          <w:color w:val="000000"/>
          <w:sz w:val="20"/>
          <w:szCs w:val="20"/>
          <w:lang w:bidi="bn-BD"/>
        </w:rPr>
      </w:pPr>
      <w:proofErr w:type="gramStart"/>
      <w:ins w:id="521" w:author="Unknown">
        <w:r w:rsidRPr="001F73D2">
          <w:rPr>
            <w:rFonts w:ascii="Verdana" w:eastAsia="Times New Roman" w:hAnsi="Verdana" w:cs="Times New Roman"/>
            <w:b/>
            <w:bCs/>
            <w:color w:val="006699"/>
            <w:sz w:val="20"/>
            <w:szCs w:val="20"/>
            <w:bdr w:val="none" w:sz="0" w:space="0" w:color="auto" w:frame="1"/>
            <w:lang w:bidi="bn-BD"/>
          </w:rPr>
          <w:t>void</w:t>
        </w:r>
        <w:proofErr w:type="gramEnd"/>
        <w:r w:rsidRPr="001F73D2">
          <w:rPr>
            <w:rFonts w:ascii="Verdana" w:eastAsia="Times New Roman" w:hAnsi="Verdana" w:cs="Times New Roman"/>
            <w:color w:val="000000"/>
            <w:sz w:val="20"/>
            <w:szCs w:val="20"/>
            <w:bdr w:val="none" w:sz="0" w:space="0" w:color="auto" w:frame="1"/>
            <w:lang w:bidi="bn-BD"/>
          </w:rPr>
          <w:t> eat(){</w:t>
        </w:r>
        <w:proofErr w:type="spellStart"/>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"eating bread..."</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2"/>
        </w:numPr>
        <w:shd w:val="clear" w:color="auto" w:fill="FFFFFF"/>
        <w:spacing w:after="0" w:line="345" w:lineRule="atLeast"/>
        <w:ind w:left="0"/>
        <w:jc w:val="both"/>
        <w:rPr>
          <w:ins w:id="522" w:author="Unknown"/>
          <w:rFonts w:ascii="Verdana" w:eastAsia="Times New Roman" w:hAnsi="Verdana" w:cs="Times New Roman"/>
          <w:color w:val="000000"/>
          <w:sz w:val="20"/>
          <w:szCs w:val="20"/>
          <w:lang w:bidi="bn-BD"/>
        </w:rPr>
      </w:pPr>
      <w:proofErr w:type="gramStart"/>
      <w:ins w:id="523" w:author="Unknown">
        <w:r w:rsidRPr="001F73D2">
          <w:rPr>
            <w:rFonts w:ascii="Verdana" w:eastAsia="Times New Roman" w:hAnsi="Verdana" w:cs="Times New Roman"/>
            <w:b/>
            <w:bCs/>
            <w:color w:val="006699"/>
            <w:sz w:val="20"/>
            <w:szCs w:val="20"/>
            <w:bdr w:val="none" w:sz="0" w:space="0" w:color="auto" w:frame="1"/>
            <w:lang w:bidi="bn-BD"/>
          </w:rPr>
          <w:t>void</w:t>
        </w:r>
        <w:proofErr w:type="gramEnd"/>
        <w:r w:rsidRPr="001F73D2">
          <w:rPr>
            <w:rFonts w:ascii="Verdana" w:eastAsia="Times New Roman" w:hAnsi="Verdana" w:cs="Times New Roman"/>
            <w:color w:val="000000"/>
            <w:sz w:val="20"/>
            <w:szCs w:val="20"/>
            <w:bdr w:val="none" w:sz="0" w:space="0" w:color="auto" w:frame="1"/>
            <w:lang w:bidi="bn-BD"/>
          </w:rPr>
          <w:t> bark(){</w:t>
        </w:r>
        <w:proofErr w:type="spellStart"/>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"barking..."</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2"/>
        </w:numPr>
        <w:shd w:val="clear" w:color="auto" w:fill="FFFFFF"/>
        <w:spacing w:after="0" w:line="345" w:lineRule="atLeast"/>
        <w:ind w:left="0"/>
        <w:jc w:val="both"/>
        <w:rPr>
          <w:ins w:id="524" w:author="Unknown"/>
          <w:rFonts w:ascii="Verdana" w:eastAsia="Times New Roman" w:hAnsi="Verdana" w:cs="Times New Roman"/>
          <w:color w:val="000000"/>
          <w:sz w:val="20"/>
          <w:szCs w:val="20"/>
          <w:lang w:bidi="bn-BD"/>
        </w:rPr>
      </w:pPr>
      <w:ins w:id="525" w:author="Unknown">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work(){  </w:t>
        </w:r>
      </w:ins>
    </w:p>
    <w:p w:rsidR="001F73D2" w:rsidRPr="001F73D2" w:rsidRDefault="001F73D2" w:rsidP="001F73D2">
      <w:pPr>
        <w:numPr>
          <w:ilvl w:val="0"/>
          <w:numId w:val="32"/>
        </w:numPr>
        <w:shd w:val="clear" w:color="auto" w:fill="FFFFFF"/>
        <w:spacing w:after="0" w:line="345" w:lineRule="atLeast"/>
        <w:ind w:left="0"/>
        <w:jc w:val="both"/>
        <w:rPr>
          <w:ins w:id="526" w:author="Unknown"/>
          <w:rFonts w:ascii="Verdana" w:eastAsia="Times New Roman" w:hAnsi="Verdana" w:cs="Times New Roman"/>
          <w:color w:val="000000"/>
          <w:sz w:val="20"/>
          <w:szCs w:val="20"/>
          <w:lang w:bidi="bn-BD"/>
        </w:rPr>
      </w:pPr>
      <w:proofErr w:type="spellStart"/>
      <w:ins w:id="527" w:author="Unknown">
        <w:r w:rsidRPr="001F73D2">
          <w:rPr>
            <w:rFonts w:ascii="Verdana" w:eastAsia="Times New Roman" w:hAnsi="Verdana" w:cs="Times New Roman"/>
            <w:b/>
            <w:bCs/>
            <w:color w:val="006699"/>
            <w:sz w:val="20"/>
            <w:szCs w:val="20"/>
            <w:bdr w:val="none" w:sz="0" w:space="0" w:color="auto" w:frame="1"/>
            <w:lang w:bidi="bn-BD"/>
          </w:rPr>
          <w:t>super</w:t>
        </w:r>
        <w:r w:rsidRPr="001F73D2">
          <w:rPr>
            <w:rFonts w:ascii="Verdana" w:eastAsia="Times New Roman" w:hAnsi="Verdana" w:cs="Times New Roman"/>
            <w:color w:val="000000"/>
            <w:sz w:val="20"/>
            <w:szCs w:val="20"/>
            <w:bdr w:val="none" w:sz="0" w:space="0" w:color="auto" w:frame="1"/>
            <w:lang w:bidi="bn-BD"/>
          </w:rPr>
          <w:t>.eat</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2"/>
        </w:numPr>
        <w:shd w:val="clear" w:color="auto" w:fill="FFFFFF"/>
        <w:spacing w:after="0" w:line="345" w:lineRule="atLeast"/>
        <w:ind w:left="0"/>
        <w:jc w:val="both"/>
        <w:rPr>
          <w:ins w:id="528" w:author="Unknown"/>
          <w:rFonts w:ascii="Verdana" w:eastAsia="Times New Roman" w:hAnsi="Verdana" w:cs="Times New Roman"/>
          <w:color w:val="000000"/>
          <w:sz w:val="20"/>
          <w:szCs w:val="20"/>
          <w:lang w:bidi="bn-BD"/>
        </w:rPr>
      </w:pPr>
      <w:ins w:id="529" w:author="Unknown">
        <w:r w:rsidRPr="001F73D2">
          <w:rPr>
            <w:rFonts w:ascii="Verdana" w:eastAsia="Times New Roman" w:hAnsi="Verdana" w:cs="Times New Roman"/>
            <w:color w:val="000000"/>
            <w:sz w:val="20"/>
            <w:szCs w:val="20"/>
            <w:bdr w:val="none" w:sz="0" w:space="0" w:color="auto" w:frame="1"/>
            <w:lang w:bidi="bn-BD"/>
          </w:rPr>
          <w:t>bark();  </w:t>
        </w:r>
      </w:ins>
    </w:p>
    <w:p w:rsidR="001F73D2" w:rsidRPr="001F73D2" w:rsidRDefault="001F73D2" w:rsidP="001F73D2">
      <w:pPr>
        <w:numPr>
          <w:ilvl w:val="0"/>
          <w:numId w:val="32"/>
        </w:numPr>
        <w:shd w:val="clear" w:color="auto" w:fill="FFFFFF"/>
        <w:spacing w:after="0" w:line="345" w:lineRule="atLeast"/>
        <w:ind w:left="0"/>
        <w:jc w:val="both"/>
        <w:rPr>
          <w:ins w:id="530" w:author="Unknown"/>
          <w:rFonts w:ascii="Verdana" w:eastAsia="Times New Roman" w:hAnsi="Verdana" w:cs="Times New Roman"/>
          <w:color w:val="000000"/>
          <w:sz w:val="20"/>
          <w:szCs w:val="20"/>
          <w:lang w:bidi="bn-BD"/>
        </w:rPr>
      </w:pPr>
      <w:ins w:id="531"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2"/>
        </w:numPr>
        <w:shd w:val="clear" w:color="auto" w:fill="FFFFFF"/>
        <w:spacing w:after="0" w:line="345" w:lineRule="atLeast"/>
        <w:ind w:left="0"/>
        <w:jc w:val="both"/>
        <w:rPr>
          <w:ins w:id="532" w:author="Unknown"/>
          <w:rFonts w:ascii="Verdana" w:eastAsia="Times New Roman" w:hAnsi="Verdana" w:cs="Times New Roman"/>
          <w:color w:val="000000"/>
          <w:sz w:val="20"/>
          <w:szCs w:val="20"/>
          <w:lang w:bidi="bn-BD"/>
        </w:rPr>
      </w:pPr>
      <w:ins w:id="533"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2"/>
        </w:numPr>
        <w:shd w:val="clear" w:color="auto" w:fill="FFFFFF"/>
        <w:spacing w:after="0" w:line="345" w:lineRule="atLeast"/>
        <w:ind w:left="0"/>
        <w:jc w:val="both"/>
        <w:rPr>
          <w:ins w:id="534" w:author="Unknown"/>
          <w:rFonts w:ascii="Verdana" w:eastAsia="Times New Roman" w:hAnsi="Verdana" w:cs="Times New Roman"/>
          <w:color w:val="000000"/>
          <w:sz w:val="20"/>
          <w:szCs w:val="20"/>
          <w:lang w:bidi="bn-BD"/>
        </w:rPr>
      </w:pPr>
      <w:ins w:id="535"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TestSuper2{  </w:t>
        </w:r>
      </w:ins>
    </w:p>
    <w:p w:rsidR="001F73D2" w:rsidRPr="001F73D2" w:rsidRDefault="001F73D2" w:rsidP="001F73D2">
      <w:pPr>
        <w:numPr>
          <w:ilvl w:val="0"/>
          <w:numId w:val="32"/>
        </w:numPr>
        <w:shd w:val="clear" w:color="auto" w:fill="FFFFFF"/>
        <w:spacing w:after="0" w:line="345" w:lineRule="atLeast"/>
        <w:ind w:left="0"/>
        <w:jc w:val="both"/>
        <w:rPr>
          <w:ins w:id="536" w:author="Unknown"/>
          <w:rFonts w:ascii="Verdana" w:eastAsia="Times New Roman" w:hAnsi="Verdana" w:cs="Times New Roman"/>
          <w:color w:val="000000"/>
          <w:sz w:val="20"/>
          <w:szCs w:val="20"/>
          <w:lang w:bidi="bn-BD"/>
        </w:rPr>
      </w:pPr>
      <w:ins w:id="537" w:author="Unknown">
        <w:r w:rsidRPr="001F73D2">
          <w:rPr>
            <w:rFonts w:ascii="Verdana" w:eastAsia="Times New Roman" w:hAnsi="Verdana" w:cs="Times New Roman"/>
            <w:b/>
            <w:bCs/>
            <w:color w:val="006699"/>
            <w:sz w:val="20"/>
            <w:szCs w:val="20"/>
            <w:bdr w:val="none" w:sz="0" w:space="0" w:color="auto" w:frame="1"/>
            <w:lang w:bidi="bn-BD"/>
          </w:rPr>
          <w:t>public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main(String </w:t>
        </w:r>
        <w:proofErr w:type="spellStart"/>
        <w:r w:rsidRPr="001F73D2">
          <w:rPr>
            <w:rFonts w:ascii="Verdana" w:eastAsia="Times New Roman" w:hAnsi="Verdana" w:cs="Times New Roman"/>
            <w:color w:val="000000"/>
            <w:sz w:val="20"/>
            <w:szCs w:val="20"/>
            <w:bdr w:val="none" w:sz="0" w:space="0" w:color="auto" w:frame="1"/>
            <w:lang w:bidi="bn-BD"/>
          </w:rPr>
          <w:t>args</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2"/>
        </w:numPr>
        <w:shd w:val="clear" w:color="auto" w:fill="FFFFFF"/>
        <w:spacing w:after="0" w:line="345" w:lineRule="atLeast"/>
        <w:ind w:left="0"/>
        <w:jc w:val="both"/>
        <w:rPr>
          <w:ins w:id="538" w:author="Unknown"/>
          <w:rFonts w:ascii="Verdana" w:eastAsia="Times New Roman" w:hAnsi="Verdana" w:cs="Times New Roman"/>
          <w:color w:val="000000"/>
          <w:sz w:val="20"/>
          <w:szCs w:val="20"/>
          <w:lang w:bidi="bn-BD"/>
        </w:rPr>
      </w:pPr>
      <w:ins w:id="539" w:author="Unknown">
        <w:r w:rsidRPr="001F73D2">
          <w:rPr>
            <w:rFonts w:ascii="Verdana" w:eastAsia="Times New Roman" w:hAnsi="Verdana" w:cs="Times New Roman"/>
            <w:color w:val="000000"/>
            <w:sz w:val="20"/>
            <w:szCs w:val="20"/>
            <w:bdr w:val="none" w:sz="0" w:space="0" w:color="auto" w:frame="1"/>
            <w:lang w:bidi="bn-BD"/>
          </w:rPr>
          <w:t>Dog d=</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Dog();  </w:t>
        </w:r>
      </w:ins>
    </w:p>
    <w:p w:rsidR="001F73D2" w:rsidRPr="001F73D2" w:rsidRDefault="001F73D2" w:rsidP="001F73D2">
      <w:pPr>
        <w:numPr>
          <w:ilvl w:val="0"/>
          <w:numId w:val="32"/>
        </w:numPr>
        <w:shd w:val="clear" w:color="auto" w:fill="FFFFFF"/>
        <w:spacing w:after="0" w:line="345" w:lineRule="atLeast"/>
        <w:ind w:left="0"/>
        <w:jc w:val="both"/>
        <w:rPr>
          <w:ins w:id="540" w:author="Unknown"/>
          <w:rFonts w:ascii="Verdana" w:eastAsia="Times New Roman" w:hAnsi="Verdana" w:cs="Times New Roman"/>
          <w:color w:val="000000"/>
          <w:sz w:val="20"/>
          <w:szCs w:val="20"/>
          <w:lang w:bidi="bn-BD"/>
        </w:rPr>
      </w:pPr>
      <w:proofErr w:type="spellStart"/>
      <w:ins w:id="541" w:author="Unknown">
        <w:r w:rsidRPr="001F73D2">
          <w:rPr>
            <w:rFonts w:ascii="Verdana" w:eastAsia="Times New Roman" w:hAnsi="Verdana" w:cs="Times New Roman"/>
            <w:color w:val="000000"/>
            <w:sz w:val="20"/>
            <w:szCs w:val="20"/>
            <w:bdr w:val="none" w:sz="0" w:space="0" w:color="auto" w:frame="1"/>
            <w:lang w:bidi="bn-BD"/>
          </w:rPr>
          <w:t>d.work</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2"/>
        </w:numPr>
        <w:shd w:val="clear" w:color="auto" w:fill="FFFFFF"/>
        <w:spacing w:after="120" w:line="345" w:lineRule="atLeast"/>
        <w:ind w:left="0"/>
        <w:jc w:val="both"/>
        <w:rPr>
          <w:ins w:id="542" w:author="Unknown"/>
          <w:rFonts w:ascii="Verdana" w:eastAsia="Times New Roman" w:hAnsi="Verdana" w:cs="Times New Roman"/>
          <w:color w:val="000000"/>
          <w:sz w:val="20"/>
          <w:szCs w:val="20"/>
          <w:lang w:bidi="bn-BD"/>
        </w:rPr>
      </w:pPr>
      <w:ins w:id="543"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shd w:val="clear" w:color="auto" w:fill="FFFFFF"/>
        <w:spacing w:before="100" w:beforeAutospacing="1" w:after="100" w:afterAutospacing="1" w:line="240" w:lineRule="auto"/>
        <w:jc w:val="both"/>
        <w:rPr>
          <w:ins w:id="544" w:author="Unknown"/>
          <w:rFonts w:ascii="Verdana" w:eastAsia="Times New Roman" w:hAnsi="Verdana" w:cs="Times New Roman"/>
          <w:color w:val="000000"/>
          <w:sz w:val="20"/>
          <w:szCs w:val="20"/>
          <w:lang w:bidi="bn-BD"/>
        </w:rPr>
      </w:pPr>
      <w:ins w:id="545" w:author="Unknown">
        <w:r w:rsidRPr="001F73D2">
          <w:rPr>
            <w:rFonts w:ascii="Verdana" w:eastAsia="Times New Roman" w:hAnsi="Verdana" w:cs="Times New Roman"/>
            <w:color w:val="000000"/>
            <w:sz w:val="20"/>
            <w:szCs w:val="20"/>
            <w:lang w:bidi="bn-BD"/>
          </w:rPr>
          <w:t>Output:</w:t>
        </w:r>
      </w:ins>
    </w:p>
    <w:p w:rsidR="001F73D2" w:rsidRP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546" w:author="Unknown"/>
          <w:rFonts w:ascii="Courier New" w:eastAsia="Times New Roman" w:hAnsi="Courier New" w:cs="Courier New"/>
          <w:color w:val="000000"/>
          <w:sz w:val="20"/>
          <w:szCs w:val="20"/>
          <w:lang w:bidi="bn-BD"/>
        </w:rPr>
      </w:pPr>
      <w:proofErr w:type="gramStart"/>
      <w:ins w:id="547" w:author="Unknown">
        <w:r w:rsidRPr="001F73D2">
          <w:rPr>
            <w:rFonts w:ascii="Courier New" w:eastAsia="Times New Roman" w:hAnsi="Courier New" w:cs="Courier New"/>
            <w:color w:val="000000"/>
            <w:sz w:val="20"/>
            <w:szCs w:val="20"/>
            <w:lang w:bidi="bn-BD"/>
          </w:rPr>
          <w:t>eating</w:t>
        </w:r>
        <w:proofErr w:type="gramEnd"/>
        <w:r w:rsidRPr="001F73D2">
          <w:rPr>
            <w:rFonts w:ascii="Courier New" w:eastAsia="Times New Roman" w:hAnsi="Courier New" w:cs="Courier New"/>
            <w:color w:val="000000"/>
            <w:sz w:val="20"/>
            <w:szCs w:val="20"/>
            <w:lang w:bidi="bn-BD"/>
          </w:rPr>
          <w:t>...</w:t>
        </w:r>
      </w:ins>
    </w:p>
    <w:p w:rsidR="001F73D2" w:rsidRP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548" w:author="Unknown"/>
          <w:rFonts w:ascii="Courier New" w:eastAsia="Times New Roman" w:hAnsi="Courier New" w:cs="Courier New"/>
          <w:color w:val="000000"/>
          <w:sz w:val="20"/>
          <w:szCs w:val="20"/>
          <w:lang w:bidi="bn-BD"/>
        </w:rPr>
      </w:pPr>
      <w:proofErr w:type="gramStart"/>
      <w:ins w:id="549" w:author="Unknown">
        <w:r w:rsidRPr="001F73D2">
          <w:rPr>
            <w:rFonts w:ascii="Courier New" w:eastAsia="Times New Roman" w:hAnsi="Courier New" w:cs="Courier New"/>
            <w:color w:val="000000"/>
            <w:sz w:val="20"/>
            <w:szCs w:val="20"/>
            <w:lang w:bidi="bn-BD"/>
          </w:rPr>
          <w:lastRenderedPageBreak/>
          <w:t>barking</w:t>
        </w:r>
        <w:proofErr w:type="gramEnd"/>
        <w:r w:rsidRPr="001F73D2">
          <w:rPr>
            <w:rFonts w:ascii="Courier New" w:eastAsia="Times New Roman" w:hAnsi="Courier New" w:cs="Courier New"/>
            <w:color w:val="000000"/>
            <w:sz w:val="20"/>
            <w:szCs w:val="20"/>
            <w:lang w:bidi="bn-BD"/>
          </w:rPr>
          <w:t>...</w:t>
        </w:r>
      </w:ins>
    </w:p>
    <w:p w:rsidR="001F73D2" w:rsidRPr="001F73D2" w:rsidRDefault="001F73D2" w:rsidP="001F73D2">
      <w:pPr>
        <w:shd w:val="clear" w:color="auto" w:fill="FFFFFF"/>
        <w:spacing w:before="100" w:beforeAutospacing="1" w:after="100" w:afterAutospacing="1" w:line="240" w:lineRule="auto"/>
        <w:jc w:val="both"/>
        <w:rPr>
          <w:ins w:id="550" w:author="Unknown"/>
          <w:rFonts w:ascii="Verdana" w:eastAsia="Times New Roman" w:hAnsi="Verdana" w:cs="Times New Roman"/>
          <w:color w:val="000000"/>
          <w:sz w:val="20"/>
          <w:szCs w:val="20"/>
          <w:lang w:bidi="bn-BD"/>
        </w:rPr>
      </w:pPr>
      <w:ins w:id="551" w:author="Unknown">
        <w:r w:rsidRPr="001F73D2">
          <w:rPr>
            <w:rFonts w:ascii="Verdana" w:eastAsia="Times New Roman" w:hAnsi="Verdana" w:cs="Times New Roman"/>
            <w:color w:val="000000"/>
            <w:sz w:val="20"/>
            <w:szCs w:val="20"/>
            <w:lang w:bidi="bn-BD"/>
          </w:rPr>
          <w:t xml:space="preserve">In the above example Animal and Dog both classes have </w:t>
        </w:r>
        <w:proofErr w:type="gramStart"/>
        <w:r w:rsidRPr="001F73D2">
          <w:rPr>
            <w:rFonts w:ascii="Verdana" w:eastAsia="Times New Roman" w:hAnsi="Verdana" w:cs="Times New Roman"/>
            <w:color w:val="000000"/>
            <w:sz w:val="20"/>
            <w:szCs w:val="20"/>
            <w:lang w:bidi="bn-BD"/>
          </w:rPr>
          <w:t>eat(</w:t>
        </w:r>
        <w:proofErr w:type="gramEnd"/>
        <w:r w:rsidRPr="001F73D2">
          <w:rPr>
            <w:rFonts w:ascii="Verdana" w:eastAsia="Times New Roman" w:hAnsi="Verdana" w:cs="Times New Roman"/>
            <w:color w:val="000000"/>
            <w:sz w:val="20"/>
            <w:szCs w:val="20"/>
            <w:lang w:bidi="bn-BD"/>
          </w:rPr>
          <w:t>) method if we call eat() method from Dog class, it will call the eat() method of Dog class by default because priority is given to local.</w:t>
        </w:r>
      </w:ins>
    </w:p>
    <w:p w:rsidR="001F73D2" w:rsidRPr="001F73D2" w:rsidRDefault="001F73D2" w:rsidP="001F73D2">
      <w:pPr>
        <w:shd w:val="clear" w:color="auto" w:fill="FFFFFF"/>
        <w:spacing w:before="100" w:beforeAutospacing="1" w:after="100" w:afterAutospacing="1" w:line="240" w:lineRule="auto"/>
        <w:jc w:val="both"/>
        <w:rPr>
          <w:ins w:id="552" w:author="Unknown"/>
          <w:rFonts w:ascii="Verdana" w:eastAsia="Times New Roman" w:hAnsi="Verdana" w:cs="Times New Roman"/>
          <w:color w:val="000000"/>
          <w:sz w:val="20"/>
          <w:szCs w:val="20"/>
          <w:lang w:bidi="bn-BD"/>
        </w:rPr>
      </w:pPr>
      <w:ins w:id="553" w:author="Unknown">
        <w:r w:rsidRPr="001F73D2">
          <w:rPr>
            <w:rFonts w:ascii="Verdana" w:eastAsia="Times New Roman" w:hAnsi="Verdana" w:cs="Times New Roman"/>
            <w:color w:val="000000"/>
            <w:sz w:val="20"/>
            <w:szCs w:val="20"/>
            <w:lang w:bidi="bn-BD"/>
          </w:rPr>
          <w:t>To call the parent class method, we need to use super keyword.</w:t>
        </w:r>
      </w:ins>
    </w:p>
    <w:p w:rsidR="001F73D2" w:rsidRPr="001F73D2" w:rsidRDefault="001F73D2" w:rsidP="001F73D2">
      <w:pPr>
        <w:shd w:val="clear" w:color="auto" w:fill="FFFFFF"/>
        <w:spacing w:before="100" w:beforeAutospacing="1" w:after="100" w:afterAutospacing="1" w:line="312" w:lineRule="atLeast"/>
        <w:jc w:val="both"/>
        <w:outlineLvl w:val="1"/>
        <w:rPr>
          <w:ins w:id="554" w:author="Unknown"/>
          <w:rFonts w:ascii="Helvetica" w:eastAsia="Times New Roman" w:hAnsi="Helvetica" w:cs="Helvetica"/>
          <w:color w:val="610B38"/>
          <w:sz w:val="38"/>
          <w:szCs w:val="38"/>
          <w:lang w:bidi="bn-BD"/>
        </w:rPr>
      </w:pPr>
      <w:ins w:id="555" w:author="Unknown">
        <w:r w:rsidRPr="001F73D2">
          <w:rPr>
            <w:rFonts w:ascii="Helvetica" w:eastAsia="Times New Roman" w:hAnsi="Helvetica" w:cs="Helvetica"/>
            <w:color w:val="610B38"/>
            <w:sz w:val="38"/>
            <w:szCs w:val="38"/>
            <w:lang w:bidi="bn-BD"/>
          </w:rPr>
          <w:t xml:space="preserve">3) </w:t>
        </w:r>
        <w:proofErr w:type="gramStart"/>
        <w:r w:rsidRPr="001F73D2">
          <w:rPr>
            <w:rFonts w:ascii="Helvetica" w:eastAsia="Times New Roman" w:hAnsi="Helvetica" w:cs="Helvetica"/>
            <w:color w:val="610B38"/>
            <w:sz w:val="38"/>
            <w:szCs w:val="38"/>
            <w:lang w:bidi="bn-BD"/>
          </w:rPr>
          <w:t>super</w:t>
        </w:r>
        <w:proofErr w:type="gramEnd"/>
        <w:r w:rsidRPr="001F73D2">
          <w:rPr>
            <w:rFonts w:ascii="Helvetica" w:eastAsia="Times New Roman" w:hAnsi="Helvetica" w:cs="Helvetica"/>
            <w:color w:val="610B38"/>
            <w:sz w:val="38"/>
            <w:szCs w:val="38"/>
            <w:lang w:bidi="bn-BD"/>
          </w:rPr>
          <w:t xml:space="preserve"> is used to invoke parent class constructor.</w:t>
        </w:r>
      </w:ins>
    </w:p>
    <w:p w:rsidR="001F73D2" w:rsidRPr="001F73D2" w:rsidRDefault="001F73D2" w:rsidP="001F73D2">
      <w:pPr>
        <w:shd w:val="clear" w:color="auto" w:fill="FFFFFF"/>
        <w:spacing w:before="100" w:beforeAutospacing="1" w:after="100" w:afterAutospacing="1" w:line="240" w:lineRule="auto"/>
        <w:jc w:val="both"/>
        <w:rPr>
          <w:ins w:id="556" w:author="Unknown"/>
          <w:rFonts w:ascii="Verdana" w:eastAsia="Times New Roman" w:hAnsi="Verdana" w:cs="Times New Roman"/>
          <w:color w:val="000000"/>
          <w:sz w:val="20"/>
          <w:szCs w:val="20"/>
          <w:lang w:bidi="bn-BD"/>
        </w:rPr>
      </w:pPr>
      <w:ins w:id="557" w:author="Unknown">
        <w:r w:rsidRPr="001F73D2">
          <w:rPr>
            <w:rFonts w:ascii="Verdana" w:eastAsia="Times New Roman" w:hAnsi="Verdana" w:cs="Times New Roman"/>
            <w:color w:val="000000"/>
            <w:sz w:val="20"/>
            <w:szCs w:val="20"/>
            <w:lang w:bidi="bn-BD"/>
          </w:rPr>
          <w:t>The super keyword can also be used to invoke the parent class constructor. Let's see a simple example:</w:t>
        </w:r>
      </w:ins>
    </w:p>
    <w:p w:rsidR="001F73D2" w:rsidRPr="001F73D2" w:rsidRDefault="001F73D2" w:rsidP="001F73D2">
      <w:pPr>
        <w:numPr>
          <w:ilvl w:val="0"/>
          <w:numId w:val="33"/>
        </w:numPr>
        <w:shd w:val="clear" w:color="auto" w:fill="FFFFFF"/>
        <w:spacing w:after="0" w:line="345" w:lineRule="atLeast"/>
        <w:ind w:left="0"/>
        <w:jc w:val="both"/>
        <w:rPr>
          <w:ins w:id="558" w:author="Unknown"/>
          <w:rFonts w:ascii="Verdana" w:eastAsia="Times New Roman" w:hAnsi="Verdana" w:cs="Times New Roman"/>
          <w:color w:val="000000"/>
          <w:sz w:val="20"/>
          <w:szCs w:val="20"/>
          <w:lang w:bidi="bn-BD"/>
        </w:rPr>
      </w:pPr>
      <w:ins w:id="559"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Animal{  </w:t>
        </w:r>
      </w:ins>
    </w:p>
    <w:p w:rsidR="001F73D2" w:rsidRPr="001F73D2" w:rsidRDefault="001F73D2" w:rsidP="001F73D2">
      <w:pPr>
        <w:numPr>
          <w:ilvl w:val="0"/>
          <w:numId w:val="33"/>
        </w:numPr>
        <w:shd w:val="clear" w:color="auto" w:fill="FFFFFF"/>
        <w:spacing w:after="0" w:line="345" w:lineRule="atLeast"/>
        <w:ind w:left="0"/>
        <w:jc w:val="both"/>
        <w:rPr>
          <w:ins w:id="560" w:author="Unknown"/>
          <w:rFonts w:ascii="Verdana" w:eastAsia="Times New Roman" w:hAnsi="Verdana" w:cs="Times New Roman"/>
          <w:color w:val="000000"/>
          <w:sz w:val="20"/>
          <w:szCs w:val="20"/>
          <w:lang w:bidi="bn-BD"/>
        </w:rPr>
      </w:pPr>
      <w:ins w:id="561" w:author="Unknown">
        <w:r w:rsidRPr="001F73D2">
          <w:rPr>
            <w:rFonts w:ascii="Verdana" w:eastAsia="Times New Roman" w:hAnsi="Verdana" w:cs="Times New Roman"/>
            <w:color w:val="000000"/>
            <w:sz w:val="20"/>
            <w:szCs w:val="20"/>
            <w:bdr w:val="none" w:sz="0" w:space="0" w:color="auto" w:frame="1"/>
            <w:lang w:bidi="bn-BD"/>
          </w:rPr>
          <w:t>Animal(){</w:t>
        </w:r>
        <w:proofErr w:type="spellStart"/>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"animal is created"</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3"/>
        </w:numPr>
        <w:shd w:val="clear" w:color="auto" w:fill="FFFFFF"/>
        <w:spacing w:after="0" w:line="345" w:lineRule="atLeast"/>
        <w:ind w:left="0"/>
        <w:jc w:val="both"/>
        <w:rPr>
          <w:ins w:id="562" w:author="Unknown"/>
          <w:rFonts w:ascii="Verdana" w:eastAsia="Times New Roman" w:hAnsi="Verdana" w:cs="Times New Roman"/>
          <w:color w:val="000000"/>
          <w:sz w:val="20"/>
          <w:szCs w:val="20"/>
          <w:lang w:bidi="bn-BD"/>
        </w:rPr>
      </w:pPr>
      <w:ins w:id="563"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3"/>
        </w:numPr>
        <w:shd w:val="clear" w:color="auto" w:fill="FFFFFF"/>
        <w:spacing w:after="0" w:line="345" w:lineRule="atLeast"/>
        <w:ind w:left="0"/>
        <w:jc w:val="both"/>
        <w:rPr>
          <w:ins w:id="564" w:author="Unknown"/>
          <w:rFonts w:ascii="Verdana" w:eastAsia="Times New Roman" w:hAnsi="Verdana" w:cs="Times New Roman"/>
          <w:color w:val="000000"/>
          <w:sz w:val="20"/>
          <w:szCs w:val="20"/>
          <w:lang w:bidi="bn-BD"/>
        </w:rPr>
      </w:pPr>
      <w:ins w:id="565"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Dog </w:t>
        </w:r>
        <w:r w:rsidRPr="001F73D2">
          <w:rPr>
            <w:rFonts w:ascii="Verdana" w:eastAsia="Times New Roman" w:hAnsi="Verdana" w:cs="Times New Roman"/>
            <w:b/>
            <w:bCs/>
            <w:color w:val="006699"/>
            <w:sz w:val="20"/>
            <w:szCs w:val="20"/>
            <w:bdr w:val="none" w:sz="0" w:space="0" w:color="auto" w:frame="1"/>
            <w:lang w:bidi="bn-BD"/>
          </w:rPr>
          <w:t>extends</w:t>
        </w:r>
        <w:r w:rsidRPr="001F73D2">
          <w:rPr>
            <w:rFonts w:ascii="Verdana" w:eastAsia="Times New Roman" w:hAnsi="Verdana" w:cs="Times New Roman"/>
            <w:color w:val="000000"/>
            <w:sz w:val="20"/>
            <w:szCs w:val="20"/>
            <w:bdr w:val="none" w:sz="0" w:space="0" w:color="auto" w:frame="1"/>
            <w:lang w:bidi="bn-BD"/>
          </w:rPr>
          <w:t> Animal{  </w:t>
        </w:r>
      </w:ins>
    </w:p>
    <w:p w:rsidR="001F73D2" w:rsidRPr="001F73D2" w:rsidRDefault="001F73D2" w:rsidP="001F73D2">
      <w:pPr>
        <w:numPr>
          <w:ilvl w:val="0"/>
          <w:numId w:val="33"/>
        </w:numPr>
        <w:shd w:val="clear" w:color="auto" w:fill="FFFFFF"/>
        <w:spacing w:after="0" w:line="345" w:lineRule="atLeast"/>
        <w:ind w:left="0"/>
        <w:jc w:val="both"/>
        <w:rPr>
          <w:ins w:id="566" w:author="Unknown"/>
          <w:rFonts w:ascii="Verdana" w:eastAsia="Times New Roman" w:hAnsi="Verdana" w:cs="Times New Roman"/>
          <w:color w:val="000000"/>
          <w:sz w:val="20"/>
          <w:szCs w:val="20"/>
          <w:lang w:bidi="bn-BD"/>
        </w:rPr>
      </w:pPr>
      <w:ins w:id="567" w:author="Unknown">
        <w:r w:rsidRPr="001F73D2">
          <w:rPr>
            <w:rFonts w:ascii="Verdana" w:eastAsia="Times New Roman" w:hAnsi="Verdana" w:cs="Times New Roman"/>
            <w:color w:val="000000"/>
            <w:sz w:val="20"/>
            <w:szCs w:val="20"/>
            <w:bdr w:val="none" w:sz="0" w:space="0" w:color="auto" w:frame="1"/>
            <w:lang w:bidi="bn-BD"/>
          </w:rPr>
          <w:t>Dog(){  </w:t>
        </w:r>
      </w:ins>
    </w:p>
    <w:p w:rsidR="001F73D2" w:rsidRPr="001F73D2" w:rsidRDefault="001F73D2" w:rsidP="001F73D2">
      <w:pPr>
        <w:numPr>
          <w:ilvl w:val="0"/>
          <w:numId w:val="33"/>
        </w:numPr>
        <w:shd w:val="clear" w:color="auto" w:fill="FFFFFF"/>
        <w:spacing w:after="0" w:line="345" w:lineRule="atLeast"/>
        <w:ind w:left="0"/>
        <w:jc w:val="both"/>
        <w:rPr>
          <w:ins w:id="568" w:author="Unknown"/>
          <w:rFonts w:ascii="Verdana" w:eastAsia="Times New Roman" w:hAnsi="Verdana" w:cs="Times New Roman"/>
          <w:color w:val="000000"/>
          <w:sz w:val="20"/>
          <w:szCs w:val="20"/>
          <w:lang w:bidi="bn-BD"/>
        </w:rPr>
      </w:pPr>
      <w:ins w:id="569" w:author="Unknown">
        <w:r w:rsidRPr="001F73D2">
          <w:rPr>
            <w:rFonts w:ascii="Verdana" w:eastAsia="Times New Roman" w:hAnsi="Verdana" w:cs="Times New Roman"/>
            <w:b/>
            <w:bCs/>
            <w:color w:val="006699"/>
            <w:sz w:val="20"/>
            <w:szCs w:val="20"/>
            <w:bdr w:val="none" w:sz="0" w:space="0" w:color="auto" w:frame="1"/>
            <w:lang w:bidi="bn-BD"/>
          </w:rPr>
          <w:t>super</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3"/>
        </w:numPr>
        <w:shd w:val="clear" w:color="auto" w:fill="FFFFFF"/>
        <w:spacing w:after="0" w:line="345" w:lineRule="atLeast"/>
        <w:ind w:left="0"/>
        <w:jc w:val="both"/>
        <w:rPr>
          <w:ins w:id="570" w:author="Unknown"/>
          <w:rFonts w:ascii="Verdana" w:eastAsia="Times New Roman" w:hAnsi="Verdana" w:cs="Times New Roman"/>
          <w:color w:val="000000"/>
          <w:sz w:val="20"/>
          <w:szCs w:val="20"/>
          <w:lang w:bidi="bn-BD"/>
        </w:rPr>
      </w:pPr>
      <w:proofErr w:type="spellStart"/>
      <w:ins w:id="571" w:author="Unknown">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"dog is created"</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3"/>
        </w:numPr>
        <w:shd w:val="clear" w:color="auto" w:fill="FFFFFF"/>
        <w:spacing w:after="0" w:line="345" w:lineRule="atLeast"/>
        <w:ind w:left="0"/>
        <w:jc w:val="both"/>
        <w:rPr>
          <w:ins w:id="572" w:author="Unknown"/>
          <w:rFonts w:ascii="Verdana" w:eastAsia="Times New Roman" w:hAnsi="Verdana" w:cs="Times New Roman"/>
          <w:color w:val="000000"/>
          <w:sz w:val="20"/>
          <w:szCs w:val="20"/>
          <w:lang w:bidi="bn-BD"/>
        </w:rPr>
      </w:pPr>
      <w:ins w:id="573"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3"/>
        </w:numPr>
        <w:shd w:val="clear" w:color="auto" w:fill="FFFFFF"/>
        <w:spacing w:after="0" w:line="345" w:lineRule="atLeast"/>
        <w:ind w:left="0"/>
        <w:jc w:val="both"/>
        <w:rPr>
          <w:ins w:id="574" w:author="Unknown"/>
          <w:rFonts w:ascii="Verdana" w:eastAsia="Times New Roman" w:hAnsi="Verdana" w:cs="Times New Roman"/>
          <w:color w:val="000000"/>
          <w:sz w:val="20"/>
          <w:szCs w:val="20"/>
          <w:lang w:bidi="bn-BD"/>
        </w:rPr>
      </w:pPr>
      <w:ins w:id="575"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3"/>
        </w:numPr>
        <w:shd w:val="clear" w:color="auto" w:fill="FFFFFF"/>
        <w:spacing w:after="0" w:line="345" w:lineRule="atLeast"/>
        <w:ind w:left="0"/>
        <w:jc w:val="both"/>
        <w:rPr>
          <w:ins w:id="576" w:author="Unknown"/>
          <w:rFonts w:ascii="Verdana" w:eastAsia="Times New Roman" w:hAnsi="Verdana" w:cs="Times New Roman"/>
          <w:color w:val="000000"/>
          <w:sz w:val="20"/>
          <w:szCs w:val="20"/>
          <w:lang w:bidi="bn-BD"/>
        </w:rPr>
      </w:pPr>
      <w:ins w:id="577"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TestSuper3{  </w:t>
        </w:r>
      </w:ins>
    </w:p>
    <w:p w:rsidR="001F73D2" w:rsidRPr="001F73D2" w:rsidRDefault="001F73D2" w:rsidP="001F73D2">
      <w:pPr>
        <w:numPr>
          <w:ilvl w:val="0"/>
          <w:numId w:val="33"/>
        </w:numPr>
        <w:shd w:val="clear" w:color="auto" w:fill="FFFFFF"/>
        <w:spacing w:after="0" w:line="345" w:lineRule="atLeast"/>
        <w:ind w:left="0"/>
        <w:jc w:val="both"/>
        <w:rPr>
          <w:ins w:id="578" w:author="Unknown"/>
          <w:rFonts w:ascii="Verdana" w:eastAsia="Times New Roman" w:hAnsi="Verdana" w:cs="Times New Roman"/>
          <w:color w:val="000000"/>
          <w:sz w:val="20"/>
          <w:szCs w:val="20"/>
          <w:lang w:bidi="bn-BD"/>
        </w:rPr>
      </w:pPr>
      <w:ins w:id="579" w:author="Unknown">
        <w:r w:rsidRPr="001F73D2">
          <w:rPr>
            <w:rFonts w:ascii="Verdana" w:eastAsia="Times New Roman" w:hAnsi="Verdana" w:cs="Times New Roman"/>
            <w:b/>
            <w:bCs/>
            <w:color w:val="006699"/>
            <w:sz w:val="20"/>
            <w:szCs w:val="20"/>
            <w:bdr w:val="none" w:sz="0" w:space="0" w:color="auto" w:frame="1"/>
            <w:lang w:bidi="bn-BD"/>
          </w:rPr>
          <w:t>public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main(String </w:t>
        </w:r>
        <w:proofErr w:type="spellStart"/>
        <w:r w:rsidRPr="001F73D2">
          <w:rPr>
            <w:rFonts w:ascii="Verdana" w:eastAsia="Times New Roman" w:hAnsi="Verdana" w:cs="Times New Roman"/>
            <w:color w:val="000000"/>
            <w:sz w:val="20"/>
            <w:szCs w:val="20"/>
            <w:bdr w:val="none" w:sz="0" w:space="0" w:color="auto" w:frame="1"/>
            <w:lang w:bidi="bn-BD"/>
          </w:rPr>
          <w:t>args</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3"/>
        </w:numPr>
        <w:shd w:val="clear" w:color="auto" w:fill="FFFFFF"/>
        <w:spacing w:after="0" w:line="345" w:lineRule="atLeast"/>
        <w:ind w:left="0"/>
        <w:jc w:val="both"/>
        <w:rPr>
          <w:ins w:id="580" w:author="Unknown"/>
          <w:rFonts w:ascii="Verdana" w:eastAsia="Times New Roman" w:hAnsi="Verdana" w:cs="Times New Roman"/>
          <w:color w:val="000000"/>
          <w:sz w:val="20"/>
          <w:szCs w:val="20"/>
          <w:lang w:bidi="bn-BD"/>
        </w:rPr>
      </w:pPr>
      <w:ins w:id="581" w:author="Unknown">
        <w:r w:rsidRPr="001F73D2">
          <w:rPr>
            <w:rFonts w:ascii="Verdana" w:eastAsia="Times New Roman" w:hAnsi="Verdana" w:cs="Times New Roman"/>
            <w:color w:val="000000"/>
            <w:sz w:val="20"/>
            <w:szCs w:val="20"/>
            <w:bdr w:val="none" w:sz="0" w:space="0" w:color="auto" w:frame="1"/>
            <w:lang w:bidi="bn-BD"/>
          </w:rPr>
          <w:t>Dog d=</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Dog();  </w:t>
        </w:r>
      </w:ins>
    </w:p>
    <w:p w:rsidR="001F73D2" w:rsidRPr="001F73D2" w:rsidRDefault="001F73D2" w:rsidP="001F73D2">
      <w:pPr>
        <w:numPr>
          <w:ilvl w:val="0"/>
          <w:numId w:val="33"/>
        </w:numPr>
        <w:shd w:val="clear" w:color="auto" w:fill="FFFFFF"/>
        <w:spacing w:after="120" w:line="345" w:lineRule="atLeast"/>
        <w:ind w:left="0"/>
        <w:jc w:val="both"/>
        <w:rPr>
          <w:ins w:id="582" w:author="Unknown"/>
          <w:rFonts w:ascii="Verdana" w:eastAsia="Times New Roman" w:hAnsi="Verdana" w:cs="Times New Roman"/>
          <w:color w:val="000000"/>
          <w:sz w:val="20"/>
          <w:szCs w:val="20"/>
          <w:lang w:bidi="bn-BD"/>
        </w:rPr>
      </w:pPr>
      <w:ins w:id="583"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shd w:val="clear" w:color="auto" w:fill="FFFFFF"/>
        <w:spacing w:before="100" w:beforeAutospacing="1" w:after="100" w:afterAutospacing="1" w:line="240" w:lineRule="auto"/>
        <w:jc w:val="both"/>
        <w:rPr>
          <w:ins w:id="584" w:author="Unknown"/>
          <w:rFonts w:ascii="Verdana" w:eastAsia="Times New Roman" w:hAnsi="Verdana" w:cs="Times New Roman"/>
          <w:color w:val="000000"/>
          <w:sz w:val="20"/>
          <w:szCs w:val="20"/>
          <w:lang w:bidi="bn-BD"/>
        </w:rPr>
      </w:pPr>
      <w:ins w:id="585" w:author="Unknown">
        <w:r w:rsidRPr="001F73D2">
          <w:rPr>
            <w:rFonts w:ascii="Verdana" w:eastAsia="Times New Roman" w:hAnsi="Verdana" w:cs="Times New Roman"/>
            <w:color w:val="000000"/>
            <w:sz w:val="20"/>
            <w:szCs w:val="20"/>
            <w:lang w:bidi="bn-BD"/>
          </w:rPr>
          <w:t>Output:</w:t>
        </w:r>
      </w:ins>
    </w:p>
    <w:p w:rsidR="001F73D2" w:rsidRP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586" w:author="Unknown"/>
          <w:rFonts w:ascii="Courier New" w:eastAsia="Times New Roman" w:hAnsi="Courier New" w:cs="Courier New"/>
          <w:color w:val="000000"/>
          <w:sz w:val="20"/>
          <w:szCs w:val="20"/>
          <w:lang w:bidi="bn-BD"/>
        </w:rPr>
      </w:pPr>
      <w:proofErr w:type="gramStart"/>
      <w:ins w:id="587" w:author="Unknown">
        <w:r w:rsidRPr="001F73D2">
          <w:rPr>
            <w:rFonts w:ascii="Courier New" w:eastAsia="Times New Roman" w:hAnsi="Courier New" w:cs="Courier New"/>
            <w:color w:val="000000"/>
            <w:sz w:val="20"/>
            <w:szCs w:val="20"/>
            <w:lang w:bidi="bn-BD"/>
          </w:rPr>
          <w:t>animal</w:t>
        </w:r>
        <w:proofErr w:type="gramEnd"/>
        <w:r w:rsidRPr="001F73D2">
          <w:rPr>
            <w:rFonts w:ascii="Courier New" w:eastAsia="Times New Roman" w:hAnsi="Courier New" w:cs="Courier New"/>
            <w:color w:val="000000"/>
            <w:sz w:val="20"/>
            <w:szCs w:val="20"/>
            <w:lang w:bidi="bn-BD"/>
          </w:rPr>
          <w:t xml:space="preserve"> is created</w:t>
        </w:r>
      </w:ins>
    </w:p>
    <w:p w:rsidR="001F73D2" w:rsidRP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588" w:author="Unknown"/>
          <w:rFonts w:ascii="Courier New" w:eastAsia="Times New Roman" w:hAnsi="Courier New" w:cs="Courier New"/>
          <w:color w:val="000000"/>
          <w:sz w:val="20"/>
          <w:szCs w:val="20"/>
          <w:lang w:bidi="bn-BD"/>
        </w:rPr>
      </w:pPr>
      <w:proofErr w:type="gramStart"/>
      <w:ins w:id="589" w:author="Unknown">
        <w:r w:rsidRPr="001F73D2">
          <w:rPr>
            <w:rFonts w:ascii="Courier New" w:eastAsia="Times New Roman" w:hAnsi="Courier New" w:cs="Courier New"/>
            <w:color w:val="000000"/>
            <w:sz w:val="20"/>
            <w:szCs w:val="20"/>
            <w:lang w:bidi="bn-BD"/>
          </w:rPr>
          <w:t>dog</w:t>
        </w:r>
        <w:proofErr w:type="gramEnd"/>
        <w:r w:rsidRPr="001F73D2">
          <w:rPr>
            <w:rFonts w:ascii="Courier New" w:eastAsia="Times New Roman" w:hAnsi="Courier New" w:cs="Courier New"/>
            <w:color w:val="000000"/>
            <w:sz w:val="20"/>
            <w:szCs w:val="20"/>
            <w:lang w:bidi="bn-BD"/>
          </w:rPr>
          <w:t xml:space="preserve"> is created</w:t>
        </w:r>
      </w:ins>
    </w:p>
    <w:p w:rsidR="001F73D2" w:rsidRPr="001F73D2" w:rsidRDefault="001F73D2" w:rsidP="001F73D2">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jc w:val="both"/>
        <w:outlineLvl w:val="3"/>
        <w:rPr>
          <w:ins w:id="590" w:author="Unknown"/>
          <w:rFonts w:ascii="Arial" w:eastAsia="Times New Roman" w:hAnsi="Arial" w:cs="Arial"/>
          <w:b/>
          <w:bCs/>
          <w:color w:val="008000"/>
          <w:sz w:val="21"/>
          <w:szCs w:val="21"/>
          <w:lang w:bidi="bn-BD"/>
        </w:rPr>
      </w:pPr>
      <w:ins w:id="591" w:author="Unknown">
        <w:r w:rsidRPr="001F73D2">
          <w:rPr>
            <w:rFonts w:ascii="Arial" w:eastAsia="Times New Roman" w:hAnsi="Arial" w:cs="Arial"/>
            <w:b/>
            <w:bCs/>
            <w:color w:val="008000"/>
            <w:sz w:val="21"/>
            <w:szCs w:val="21"/>
            <w:lang w:bidi="bn-BD"/>
          </w:rPr>
          <w:t xml:space="preserve">Note: </w:t>
        </w:r>
        <w:proofErr w:type="gramStart"/>
        <w:r w:rsidRPr="001F73D2">
          <w:rPr>
            <w:rFonts w:ascii="Arial" w:eastAsia="Times New Roman" w:hAnsi="Arial" w:cs="Arial"/>
            <w:b/>
            <w:bCs/>
            <w:color w:val="008000"/>
            <w:sz w:val="21"/>
            <w:szCs w:val="21"/>
            <w:lang w:bidi="bn-BD"/>
          </w:rPr>
          <w:t>super(</w:t>
        </w:r>
        <w:proofErr w:type="gramEnd"/>
        <w:r w:rsidRPr="001F73D2">
          <w:rPr>
            <w:rFonts w:ascii="Arial" w:eastAsia="Times New Roman" w:hAnsi="Arial" w:cs="Arial"/>
            <w:b/>
            <w:bCs/>
            <w:color w:val="008000"/>
            <w:sz w:val="21"/>
            <w:szCs w:val="21"/>
            <w:lang w:bidi="bn-BD"/>
          </w:rPr>
          <w:t>) is added in each class constructor automatically by compiler if there is no super() or this().</w:t>
        </w:r>
      </w:ins>
    </w:p>
    <w:p w:rsidR="001F73D2" w:rsidRPr="001F73D2" w:rsidRDefault="001F73D2" w:rsidP="001F73D2">
      <w:pPr>
        <w:spacing w:after="0" w:line="240" w:lineRule="auto"/>
        <w:rPr>
          <w:ins w:id="592" w:author="Unknown"/>
          <w:rFonts w:ascii="Times New Roman" w:eastAsia="Times New Roman" w:hAnsi="Times New Roman" w:cs="Times New Roman"/>
          <w:sz w:val="24"/>
          <w:szCs w:val="24"/>
          <w:lang w:bidi="bn-BD"/>
        </w:rPr>
      </w:pPr>
      <w:r>
        <w:rPr>
          <w:rFonts w:ascii="Times New Roman" w:eastAsia="Times New Roman" w:hAnsi="Times New Roman" w:cs="Times New Roman"/>
          <w:noProof/>
          <w:sz w:val="24"/>
          <w:szCs w:val="24"/>
          <w:lang w:bidi="bn-BD"/>
        </w:rPr>
        <w:lastRenderedPageBreak/>
        <w:drawing>
          <wp:inline distT="0" distB="0" distL="0" distR="0">
            <wp:extent cx="5532120" cy="1388625"/>
            <wp:effectExtent l="0" t="0" r="0" b="2540"/>
            <wp:docPr id="4" name="Picture 4" descr="java su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ava sup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0850" cy="1388306"/>
                    </a:xfrm>
                    <a:prstGeom prst="rect">
                      <a:avLst/>
                    </a:prstGeom>
                    <a:noFill/>
                    <a:ln>
                      <a:noFill/>
                    </a:ln>
                  </pic:spPr>
                </pic:pic>
              </a:graphicData>
            </a:graphic>
          </wp:inline>
        </w:drawing>
      </w:r>
    </w:p>
    <w:p w:rsidR="001F73D2" w:rsidRPr="001F73D2" w:rsidRDefault="001F73D2" w:rsidP="001F73D2">
      <w:pPr>
        <w:shd w:val="clear" w:color="auto" w:fill="FFFFFF"/>
        <w:spacing w:before="100" w:beforeAutospacing="1" w:after="100" w:afterAutospacing="1" w:line="240" w:lineRule="auto"/>
        <w:jc w:val="both"/>
        <w:rPr>
          <w:ins w:id="593" w:author="Unknown"/>
          <w:rFonts w:ascii="Verdana" w:eastAsia="Times New Roman" w:hAnsi="Verdana" w:cs="Times New Roman"/>
          <w:color w:val="000000"/>
          <w:sz w:val="20"/>
          <w:szCs w:val="20"/>
          <w:lang w:bidi="bn-BD"/>
        </w:rPr>
      </w:pPr>
      <w:ins w:id="594" w:author="Unknown">
        <w:r w:rsidRPr="001F73D2">
          <w:rPr>
            <w:rFonts w:ascii="Verdana" w:eastAsia="Times New Roman" w:hAnsi="Verdana" w:cs="Times New Roman"/>
            <w:color w:val="000000"/>
            <w:sz w:val="20"/>
            <w:szCs w:val="20"/>
            <w:lang w:bidi="bn-BD"/>
          </w:rPr>
          <w:t xml:space="preserve">As we know well that default constructor is provided by compiler automatically if there is no constructor. But, it also adds </w:t>
        </w:r>
        <w:proofErr w:type="gramStart"/>
        <w:r w:rsidRPr="001F73D2">
          <w:rPr>
            <w:rFonts w:ascii="Verdana" w:eastAsia="Times New Roman" w:hAnsi="Verdana" w:cs="Times New Roman"/>
            <w:color w:val="000000"/>
            <w:sz w:val="20"/>
            <w:szCs w:val="20"/>
            <w:lang w:bidi="bn-BD"/>
          </w:rPr>
          <w:t>super(</w:t>
        </w:r>
        <w:proofErr w:type="gramEnd"/>
        <w:r w:rsidRPr="001F73D2">
          <w:rPr>
            <w:rFonts w:ascii="Verdana" w:eastAsia="Times New Roman" w:hAnsi="Verdana" w:cs="Times New Roman"/>
            <w:color w:val="000000"/>
            <w:sz w:val="20"/>
            <w:szCs w:val="20"/>
            <w:lang w:bidi="bn-BD"/>
          </w:rPr>
          <w:t>) as the first statement.</w:t>
        </w:r>
      </w:ins>
    </w:p>
    <w:p w:rsidR="001F73D2" w:rsidRPr="001F73D2" w:rsidRDefault="001F73D2" w:rsidP="001F73D2">
      <w:pPr>
        <w:shd w:val="clear" w:color="auto" w:fill="FFFFFF"/>
        <w:spacing w:before="100" w:beforeAutospacing="1" w:after="100" w:afterAutospacing="1" w:line="240" w:lineRule="auto"/>
        <w:jc w:val="both"/>
        <w:rPr>
          <w:ins w:id="595" w:author="Unknown"/>
          <w:rFonts w:ascii="Verdana" w:eastAsia="Times New Roman" w:hAnsi="Verdana" w:cs="Times New Roman"/>
          <w:color w:val="000000"/>
          <w:sz w:val="20"/>
          <w:szCs w:val="20"/>
          <w:lang w:bidi="bn-BD"/>
        </w:rPr>
      </w:pPr>
      <w:ins w:id="596" w:author="Unknown">
        <w:r w:rsidRPr="001F73D2">
          <w:rPr>
            <w:rFonts w:ascii="Verdana" w:eastAsia="Times New Roman" w:hAnsi="Verdana" w:cs="Times New Roman"/>
            <w:b/>
            <w:bCs/>
            <w:color w:val="000000"/>
            <w:sz w:val="20"/>
            <w:szCs w:val="20"/>
            <w:lang w:bidi="bn-BD"/>
          </w:rPr>
          <w:t xml:space="preserve">Another example of super keyword where </w:t>
        </w:r>
        <w:proofErr w:type="gramStart"/>
        <w:r w:rsidRPr="001F73D2">
          <w:rPr>
            <w:rFonts w:ascii="Verdana" w:eastAsia="Times New Roman" w:hAnsi="Verdana" w:cs="Times New Roman"/>
            <w:b/>
            <w:bCs/>
            <w:color w:val="000000"/>
            <w:sz w:val="20"/>
            <w:szCs w:val="20"/>
            <w:lang w:bidi="bn-BD"/>
          </w:rPr>
          <w:t>super(</w:t>
        </w:r>
        <w:proofErr w:type="gramEnd"/>
        <w:r w:rsidRPr="001F73D2">
          <w:rPr>
            <w:rFonts w:ascii="Verdana" w:eastAsia="Times New Roman" w:hAnsi="Verdana" w:cs="Times New Roman"/>
            <w:b/>
            <w:bCs/>
            <w:color w:val="000000"/>
            <w:sz w:val="20"/>
            <w:szCs w:val="20"/>
            <w:lang w:bidi="bn-BD"/>
          </w:rPr>
          <w:t>) is provided by the compiler implicitly.</w:t>
        </w:r>
      </w:ins>
    </w:p>
    <w:p w:rsidR="001F73D2" w:rsidRPr="001F73D2" w:rsidRDefault="001F73D2" w:rsidP="001F73D2">
      <w:pPr>
        <w:numPr>
          <w:ilvl w:val="0"/>
          <w:numId w:val="34"/>
        </w:numPr>
        <w:shd w:val="clear" w:color="auto" w:fill="FFFFFF"/>
        <w:spacing w:after="0" w:line="345" w:lineRule="atLeast"/>
        <w:ind w:left="0"/>
        <w:jc w:val="both"/>
        <w:rPr>
          <w:ins w:id="597" w:author="Unknown"/>
          <w:rFonts w:ascii="Verdana" w:eastAsia="Times New Roman" w:hAnsi="Verdana" w:cs="Times New Roman"/>
          <w:color w:val="000000"/>
          <w:sz w:val="20"/>
          <w:szCs w:val="20"/>
          <w:lang w:bidi="bn-BD"/>
        </w:rPr>
      </w:pPr>
      <w:ins w:id="598"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Animal{  </w:t>
        </w:r>
      </w:ins>
    </w:p>
    <w:p w:rsidR="001F73D2" w:rsidRPr="001F73D2" w:rsidRDefault="001F73D2" w:rsidP="001F73D2">
      <w:pPr>
        <w:numPr>
          <w:ilvl w:val="0"/>
          <w:numId w:val="34"/>
        </w:numPr>
        <w:shd w:val="clear" w:color="auto" w:fill="FFFFFF"/>
        <w:spacing w:after="0" w:line="345" w:lineRule="atLeast"/>
        <w:ind w:left="0"/>
        <w:jc w:val="both"/>
        <w:rPr>
          <w:ins w:id="599" w:author="Unknown"/>
          <w:rFonts w:ascii="Verdana" w:eastAsia="Times New Roman" w:hAnsi="Verdana" w:cs="Times New Roman"/>
          <w:color w:val="000000"/>
          <w:sz w:val="20"/>
          <w:szCs w:val="20"/>
          <w:lang w:bidi="bn-BD"/>
        </w:rPr>
      </w:pPr>
      <w:ins w:id="600" w:author="Unknown">
        <w:r w:rsidRPr="001F73D2">
          <w:rPr>
            <w:rFonts w:ascii="Verdana" w:eastAsia="Times New Roman" w:hAnsi="Verdana" w:cs="Times New Roman"/>
            <w:color w:val="000000"/>
            <w:sz w:val="20"/>
            <w:szCs w:val="20"/>
            <w:bdr w:val="none" w:sz="0" w:space="0" w:color="auto" w:frame="1"/>
            <w:lang w:bidi="bn-BD"/>
          </w:rPr>
          <w:t>Animal(){</w:t>
        </w:r>
        <w:proofErr w:type="spellStart"/>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"animal is created"</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4"/>
        </w:numPr>
        <w:shd w:val="clear" w:color="auto" w:fill="FFFFFF"/>
        <w:spacing w:after="0" w:line="345" w:lineRule="atLeast"/>
        <w:ind w:left="0"/>
        <w:jc w:val="both"/>
        <w:rPr>
          <w:ins w:id="601" w:author="Unknown"/>
          <w:rFonts w:ascii="Verdana" w:eastAsia="Times New Roman" w:hAnsi="Verdana" w:cs="Times New Roman"/>
          <w:color w:val="000000"/>
          <w:sz w:val="20"/>
          <w:szCs w:val="20"/>
          <w:lang w:bidi="bn-BD"/>
        </w:rPr>
      </w:pPr>
      <w:ins w:id="602"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4"/>
        </w:numPr>
        <w:shd w:val="clear" w:color="auto" w:fill="FFFFFF"/>
        <w:spacing w:after="0" w:line="345" w:lineRule="atLeast"/>
        <w:ind w:left="0"/>
        <w:jc w:val="both"/>
        <w:rPr>
          <w:ins w:id="603" w:author="Unknown"/>
          <w:rFonts w:ascii="Verdana" w:eastAsia="Times New Roman" w:hAnsi="Verdana" w:cs="Times New Roman"/>
          <w:color w:val="000000"/>
          <w:sz w:val="20"/>
          <w:szCs w:val="20"/>
          <w:lang w:bidi="bn-BD"/>
        </w:rPr>
      </w:pPr>
      <w:ins w:id="604"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Dog </w:t>
        </w:r>
        <w:r w:rsidRPr="001F73D2">
          <w:rPr>
            <w:rFonts w:ascii="Verdana" w:eastAsia="Times New Roman" w:hAnsi="Verdana" w:cs="Times New Roman"/>
            <w:b/>
            <w:bCs/>
            <w:color w:val="006699"/>
            <w:sz w:val="20"/>
            <w:szCs w:val="20"/>
            <w:bdr w:val="none" w:sz="0" w:space="0" w:color="auto" w:frame="1"/>
            <w:lang w:bidi="bn-BD"/>
          </w:rPr>
          <w:t>extends</w:t>
        </w:r>
        <w:r w:rsidRPr="001F73D2">
          <w:rPr>
            <w:rFonts w:ascii="Verdana" w:eastAsia="Times New Roman" w:hAnsi="Verdana" w:cs="Times New Roman"/>
            <w:color w:val="000000"/>
            <w:sz w:val="20"/>
            <w:szCs w:val="20"/>
            <w:bdr w:val="none" w:sz="0" w:space="0" w:color="auto" w:frame="1"/>
            <w:lang w:bidi="bn-BD"/>
          </w:rPr>
          <w:t> Animal{  </w:t>
        </w:r>
      </w:ins>
    </w:p>
    <w:p w:rsidR="001F73D2" w:rsidRPr="001F73D2" w:rsidRDefault="001F73D2" w:rsidP="001F73D2">
      <w:pPr>
        <w:numPr>
          <w:ilvl w:val="0"/>
          <w:numId w:val="34"/>
        </w:numPr>
        <w:shd w:val="clear" w:color="auto" w:fill="FFFFFF"/>
        <w:spacing w:after="0" w:line="345" w:lineRule="atLeast"/>
        <w:ind w:left="0"/>
        <w:jc w:val="both"/>
        <w:rPr>
          <w:ins w:id="605" w:author="Unknown"/>
          <w:rFonts w:ascii="Verdana" w:eastAsia="Times New Roman" w:hAnsi="Verdana" w:cs="Times New Roman"/>
          <w:color w:val="000000"/>
          <w:sz w:val="20"/>
          <w:szCs w:val="20"/>
          <w:lang w:bidi="bn-BD"/>
        </w:rPr>
      </w:pPr>
      <w:ins w:id="606" w:author="Unknown">
        <w:r w:rsidRPr="001F73D2">
          <w:rPr>
            <w:rFonts w:ascii="Verdana" w:eastAsia="Times New Roman" w:hAnsi="Verdana" w:cs="Times New Roman"/>
            <w:color w:val="000000"/>
            <w:sz w:val="20"/>
            <w:szCs w:val="20"/>
            <w:bdr w:val="none" w:sz="0" w:space="0" w:color="auto" w:frame="1"/>
            <w:lang w:bidi="bn-BD"/>
          </w:rPr>
          <w:t>Dog(){  </w:t>
        </w:r>
      </w:ins>
    </w:p>
    <w:p w:rsidR="001F73D2" w:rsidRPr="001F73D2" w:rsidRDefault="001F73D2" w:rsidP="001F73D2">
      <w:pPr>
        <w:numPr>
          <w:ilvl w:val="0"/>
          <w:numId w:val="34"/>
        </w:numPr>
        <w:shd w:val="clear" w:color="auto" w:fill="FFFFFF"/>
        <w:spacing w:after="0" w:line="345" w:lineRule="atLeast"/>
        <w:ind w:left="0"/>
        <w:jc w:val="both"/>
        <w:rPr>
          <w:ins w:id="607" w:author="Unknown"/>
          <w:rFonts w:ascii="Verdana" w:eastAsia="Times New Roman" w:hAnsi="Verdana" w:cs="Times New Roman"/>
          <w:color w:val="000000"/>
          <w:sz w:val="20"/>
          <w:szCs w:val="20"/>
          <w:lang w:bidi="bn-BD"/>
        </w:rPr>
      </w:pPr>
      <w:proofErr w:type="spellStart"/>
      <w:ins w:id="608" w:author="Unknown">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"dog is created"</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4"/>
        </w:numPr>
        <w:shd w:val="clear" w:color="auto" w:fill="FFFFFF"/>
        <w:spacing w:after="0" w:line="345" w:lineRule="atLeast"/>
        <w:ind w:left="0"/>
        <w:jc w:val="both"/>
        <w:rPr>
          <w:ins w:id="609" w:author="Unknown"/>
          <w:rFonts w:ascii="Verdana" w:eastAsia="Times New Roman" w:hAnsi="Verdana" w:cs="Times New Roman"/>
          <w:color w:val="000000"/>
          <w:sz w:val="20"/>
          <w:szCs w:val="20"/>
          <w:lang w:bidi="bn-BD"/>
        </w:rPr>
      </w:pPr>
      <w:ins w:id="610"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4"/>
        </w:numPr>
        <w:shd w:val="clear" w:color="auto" w:fill="FFFFFF"/>
        <w:spacing w:after="0" w:line="345" w:lineRule="atLeast"/>
        <w:ind w:left="0"/>
        <w:jc w:val="both"/>
        <w:rPr>
          <w:ins w:id="611" w:author="Unknown"/>
          <w:rFonts w:ascii="Verdana" w:eastAsia="Times New Roman" w:hAnsi="Verdana" w:cs="Times New Roman"/>
          <w:color w:val="000000"/>
          <w:sz w:val="20"/>
          <w:szCs w:val="20"/>
          <w:lang w:bidi="bn-BD"/>
        </w:rPr>
      </w:pPr>
      <w:ins w:id="612"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4"/>
        </w:numPr>
        <w:shd w:val="clear" w:color="auto" w:fill="FFFFFF"/>
        <w:spacing w:after="0" w:line="345" w:lineRule="atLeast"/>
        <w:ind w:left="0"/>
        <w:jc w:val="both"/>
        <w:rPr>
          <w:ins w:id="613" w:author="Unknown"/>
          <w:rFonts w:ascii="Verdana" w:eastAsia="Times New Roman" w:hAnsi="Verdana" w:cs="Times New Roman"/>
          <w:color w:val="000000"/>
          <w:sz w:val="20"/>
          <w:szCs w:val="20"/>
          <w:lang w:bidi="bn-BD"/>
        </w:rPr>
      </w:pPr>
      <w:ins w:id="614"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TestSuper4{  </w:t>
        </w:r>
      </w:ins>
    </w:p>
    <w:p w:rsidR="001F73D2" w:rsidRPr="001F73D2" w:rsidRDefault="001F73D2" w:rsidP="001F73D2">
      <w:pPr>
        <w:numPr>
          <w:ilvl w:val="0"/>
          <w:numId w:val="34"/>
        </w:numPr>
        <w:shd w:val="clear" w:color="auto" w:fill="FFFFFF"/>
        <w:spacing w:after="0" w:line="345" w:lineRule="atLeast"/>
        <w:ind w:left="0"/>
        <w:jc w:val="both"/>
        <w:rPr>
          <w:ins w:id="615" w:author="Unknown"/>
          <w:rFonts w:ascii="Verdana" w:eastAsia="Times New Roman" w:hAnsi="Verdana" w:cs="Times New Roman"/>
          <w:color w:val="000000"/>
          <w:sz w:val="20"/>
          <w:szCs w:val="20"/>
          <w:lang w:bidi="bn-BD"/>
        </w:rPr>
      </w:pPr>
      <w:ins w:id="616" w:author="Unknown">
        <w:r w:rsidRPr="001F73D2">
          <w:rPr>
            <w:rFonts w:ascii="Verdana" w:eastAsia="Times New Roman" w:hAnsi="Verdana" w:cs="Times New Roman"/>
            <w:b/>
            <w:bCs/>
            <w:color w:val="006699"/>
            <w:sz w:val="20"/>
            <w:szCs w:val="20"/>
            <w:bdr w:val="none" w:sz="0" w:space="0" w:color="auto" w:frame="1"/>
            <w:lang w:bidi="bn-BD"/>
          </w:rPr>
          <w:t>public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main(String </w:t>
        </w:r>
        <w:proofErr w:type="spellStart"/>
        <w:r w:rsidRPr="001F73D2">
          <w:rPr>
            <w:rFonts w:ascii="Verdana" w:eastAsia="Times New Roman" w:hAnsi="Verdana" w:cs="Times New Roman"/>
            <w:color w:val="000000"/>
            <w:sz w:val="20"/>
            <w:szCs w:val="20"/>
            <w:bdr w:val="none" w:sz="0" w:space="0" w:color="auto" w:frame="1"/>
            <w:lang w:bidi="bn-BD"/>
          </w:rPr>
          <w:t>args</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4"/>
        </w:numPr>
        <w:shd w:val="clear" w:color="auto" w:fill="FFFFFF"/>
        <w:spacing w:after="0" w:line="345" w:lineRule="atLeast"/>
        <w:ind w:left="0"/>
        <w:jc w:val="both"/>
        <w:rPr>
          <w:ins w:id="617" w:author="Unknown"/>
          <w:rFonts w:ascii="Verdana" w:eastAsia="Times New Roman" w:hAnsi="Verdana" w:cs="Times New Roman"/>
          <w:color w:val="000000"/>
          <w:sz w:val="20"/>
          <w:szCs w:val="20"/>
          <w:lang w:bidi="bn-BD"/>
        </w:rPr>
      </w:pPr>
      <w:ins w:id="618" w:author="Unknown">
        <w:r w:rsidRPr="001F73D2">
          <w:rPr>
            <w:rFonts w:ascii="Verdana" w:eastAsia="Times New Roman" w:hAnsi="Verdana" w:cs="Times New Roman"/>
            <w:color w:val="000000"/>
            <w:sz w:val="20"/>
            <w:szCs w:val="20"/>
            <w:bdr w:val="none" w:sz="0" w:space="0" w:color="auto" w:frame="1"/>
            <w:lang w:bidi="bn-BD"/>
          </w:rPr>
          <w:t>Dog d=</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Dog();  </w:t>
        </w:r>
      </w:ins>
    </w:p>
    <w:p w:rsidR="001F73D2" w:rsidRPr="001F73D2" w:rsidRDefault="001F73D2" w:rsidP="001F73D2">
      <w:pPr>
        <w:numPr>
          <w:ilvl w:val="0"/>
          <w:numId w:val="34"/>
        </w:numPr>
        <w:shd w:val="clear" w:color="auto" w:fill="FFFFFF"/>
        <w:spacing w:after="120" w:line="345" w:lineRule="atLeast"/>
        <w:ind w:left="0"/>
        <w:jc w:val="both"/>
        <w:rPr>
          <w:ins w:id="619" w:author="Unknown"/>
          <w:rFonts w:ascii="Verdana" w:eastAsia="Times New Roman" w:hAnsi="Verdana" w:cs="Times New Roman"/>
          <w:color w:val="000000"/>
          <w:sz w:val="20"/>
          <w:szCs w:val="20"/>
          <w:lang w:bidi="bn-BD"/>
        </w:rPr>
      </w:pPr>
      <w:ins w:id="620"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shd w:val="clear" w:color="auto" w:fill="FFFFFF"/>
        <w:spacing w:before="100" w:beforeAutospacing="1" w:after="100" w:afterAutospacing="1" w:line="240" w:lineRule="auto"/>
        <w:jc w:val="both"/>
        <w:rPr>
          <w:ins w:id="621" w:author="Unknown"/>
          <w:rFonts w:ascii="Verdana" w:eastAsia="Times New Roman" w:hAnsi="Verdana" w:cs="Times New Roman"/>
          <w:color w:val="000000"/>
          <w:sz w:val="20"/>
          <w:szCs w:val="20"/>
          <w:lang w:bidi="bn-BD"/>
        </w:rPr>
      </w:pPr>
      <w:ins w:id="622" w:author="Unknown">
        <w:r w:rsidRPr="001F73D2">
          <w:rPr>
            <w:rFonts w:ascii="Verdana" w:eastAsia="Times New Roman" w:hAnsi="Verdana" w:cs="Times New Roman"/>
            <w:color w:val="000000"/>
            <w:sz w:val="20"/>
            <w:szCs w:val="20"/>
            <w:lang w:bidi="bn-BD"/>
          </w:rPr>
          <w:t>Output:</w:t>
        </w:r>
      </w:ins>
    </w:p>
    <w:p w:rsidR="001F73D2" w:rsidRP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623" w:author="Unknown"/>
          <w:rFonts w:ascii="Courier New" w:eastAsia="Times New Roman" w:hAnsi="Courier New" w:cs="Courier New"/>
          <w:color w:val="000000"/>
          <w:sz w:val="20"/>
          <w:szCs w:val="20"/>
          <w:lang w:bidi="bn-BD"/>
        </w:rPr>
      </w:pPr>
      <w:proofErr w:type="gramStart"/>
      <w:ins w:id="624" w:author="Unknown">
        <w:r w:rsidRPr="001F73D2">
          <w:rPr>
            <w:rFonts w:ascii="Courier New" w:eastAsia="Times New Roman" w:hAnsi="Courier New" w:cs="Courier New"/>
            <w:color w:val="000000"/>
            <w:sz w:val="20"/>
            <w:szCs w:val="20"/>
            <w:lang w:bidi="bn-BD"/>
          </w:rPr>
          <w:t>animal</w:t>
        </w:r>
        <w:proofErr w:type="gramEnd"/>
        <w:r w:rsidRPr="001F73D2">
          <w:rPr>
            <w:rFonts w:ascii="Courier New" w:eastAsia="Times New Roman" w:hAnsi="Courier New" w:cs="Courier New"/>
            <w:color w:val="000000"/>
            <w:sz w:val="20"/>
            <w:szCs w:val="20"/>
            <w:lang w:bidi="bn-BD"/>
          </w:rPr>
          <w:t xml:space="preserve"> is created</w:t>
        </w:r>
      </w:ins>
    </w:p>
    <w:p w:rsidR="001F73D2" w:rsidRP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625" w:author="Unknown"/>
          <w:rFonts w:ascii="Courier New" w:eastAsia="Times New Roman" w:hAnsi="Courier New" w:cs="Courier New"/>
          <w:color w:val="000000"/>
          <w:sz w:val="20"/>
          <w:szCs w:val="20"/>
          <w:lang w:bidi="bn-BD"/>
        </w:rPr>
      </w:pPr>
      <w:proofErr w:type="gramStart"/>
      <w:ins w:id="626" w:author="Unknown">
        <w:r w:rsidRPr="001F73D2">
          <w:rPr>
            <w:rFonts w:ascii="Courier New" w:eastAsia="Times New Roman" w:hAnsi="Courier New" w:cs="Courier New"/>
            <w:color w:val="000000"/>
            <w:sz w:val="20"/>
            <w:szCs w:val="20"/>
            <w:lang w:bidi="bn-BD"/>
          </w:rPr>
          <w:t>dog</w:t>
        </w:r>
        <w:proofErr w:type="gramEnd"/>
        <w:r w:rsidRPr="001F73D2">
          <w:rPr>
            <w:rFonts w:ascii="Courier New" w:eastAsia="Times New Roman" w:hAnsi="Courier New" w:cs="Courier New"/>
            <w:color w:val="000000"/>
            <w:sz w:val="20"/>
            <w:szCs w:val="20"/>
            <w:lang w:bidi="bn-BD"/>
          </w:rPr>
          <w:t xml:space="preserve"> is created</w:t>
        </w:r>
      </w:ins>
    </w:p>
    <w:p w:rsidR="001F73D2" w:rsidRPr="001F73D2" w:rsidRDefault="001F73D2" w:rsidP="001F73D2">
      <w:pPr>
        <w:shd w:val="clear" w:color="auto" w:fill="FFFFFF"/>
        <w:spacing w:before="100" w:beforeAutospacing="1" w:after="100" w:afterAutospacing="1" w:line="312" w:lineRule="atLeast"/>
        <w:jc w:val="both"/>
        <w:outlineLvl w:val="1"/>
        <w:rPr>
          <w:ins w:id="627" w:author="Unknown"/>
          <w:rFonts w:ascii="Helvetica" w:eastAsia="Times New Roman" w:hAnsi="Helvetica" w:cs="Helvetica"/>
          <w:color w:val="610B38"/>
          <w:sz w:val="38"/>
          <w:szCs w:val="38"/>
          <w:lang w:bidi="bn-BD"/>
        </w:rPr>
      </w:pPr>
      <w:proofErr w:type="gramStart"/>
      <w:ins w:id="628" w:author="Unknown">
        <w:r w:rsidRPr="001F73D2">
          <w:rPr>
            <w:rFonts w:ascii="Helvetica" w:eastAsia="Times New Roman" w:hAnsi="Helvetica" w:cs="Helvetica"/>
            <w:color w:val="610B38"/>
            <w:sz w:val="38"/>
            <w:szCs w:val="38"/>
            <w:lang w:bidi="bn-BD"/>
          </w:rPr>
          <w:t>super</w:t>
        </w:r>
        <w:proofErr w:type="gramEnd"/>
        <w:r w:rsidRPr="001F73D2">
          <w:rPr>
            <w:rFonts w:ascii="Helvetica" w:eastAsia="Times New Roman" w:hAnsi="Helvetica" w:cs="Helvetica"/>
            <w:color w:val="610B38"/>
            <w:sz w:val="38"/>
            <w:szCs w:val="38"/>
            <w:lang w:bidi="bn-BD"/>
          </w:rPr>
          <w:t xml:space="preserve"> example: real use</w:t>
        </w:r>
      </w:ins>
    </w:p>
    <w:p w:rsidR="001F73D2" w:rsidRPr="001F73D2" w:rsidRDefault="001F73D2" w:rsidP="001F73D2">
      <w:pPr>
        <w:shd w:val="clear" w:color="auto" w:fill="FFFFFF"/>
        <w:spacing w:before="100" w:beforeAutospacing="1" w:after="100" w:afterAutospacing="1" w:line="240" w:lineRule="auto"/>
        <w:jc w:val="both"/>
        <w:rPr>
          <w:ins w:id="629" w:author="Unknown"/>
          <w:rFonts w:ascii="Verdana" w:eastAsia="Times New Roman" w:hAnsi="Verdana" w:cs="Times New Roman"/>
          <w:color w:val="000000"/>
          <w:sz w:val="20"/>
          <w:szCs w:val="20"/>
          <w:lang w:bidi="bn-BD"/>
        </w:rPr>
      </w:pPr>
      <w:ins w:id="630" w:author="Unknown">
        <w:r w:rsidRPr="001F73D2">
          <w:rPr>
            <w:rFonts w:ascii="Verdana" w:eastAsia="Times New Roman" w:hAnsi="Verdana" w:cs="Times New Roman"/>
            <w:color w:val="000000"/>
            <w:sz w:val="20"/>
            <w:szCs w:val="20"/>
            <w:lang w:bidi="bn-BD"/>
          </w:rPr>
          <w:t xml:space="preserve">Let's see the real use of super keyword. Here, </w:t>
        </w:r>
        <w:proofErr w:type="spellStart"/>
        <w:proofErr w:type="gramStart"/>
        <w:r w:rsidRPr="001F73D2">
          <w:rPr>
            <w:rFonts w:ascii="Verdana" w:eastAsia="Times New Roman" w:hAnsi="Verdana" w:cs="Times New Roman"/>
            <w:color w:val="000000"/>
            <w:sz w:val="20"/>
            <w:szCs w:val="20"/>
            <w:lang w:bidi="bn-BD"/>
          </w:rPr>
          <w:t>Emp</w:t>
        </w:r>
        <w:proofErr w:type="spellEnd"/>
        <w:proofErr w:type="gramEnd"/>
        <w:r w:rsidRPr="001F73D2">
          <w:rPr>
            <w:rFonts w:ascii="Verdana" w:eastAsia="Times New Roman" w:hAnsi="Verdana" w:cs="Times New Roman"/>
            <w:color w:val="000000"/>
            <w:sz w:val="20"/>
            <w:szCs w:val="20"/>
            <w:lang w:bidi="bn-BD"/>
          </w:rPr>
          <w:t xml:space="preserve"> class inherits Person class so all the properties of Person will be inherited to </w:t>
        </w:r>
        <w:proofErr w:type="spellStart"/>
        <w:r w:rsidRPr="001F73D2">
          <w:rPr>
            <w:rFonts w:ascii="Verdana" w:eastAsia="Times New Roman" w:hAnsi="Verdana" w:cs="Times New Roman"/>
            <w:color w:val="000000"/>
            <w:sz w:val="20"/>
            <w:szCs w:val="20"/>
            <w:lang w:bidi="bn-BD"/>
          </w:rPr>
          <w:t>Emp</w:t>
        </w:r>
        <w:proofErr w:type="spellEnd"/>
        <w:r w:rsidRPr="001F73D2">
          <w:rPr>
            <w:rFonts w:ascii="Verdana" w:eastAsia="Times New Roman" w:hAnsi="Verdana" w:cs="Times New Roman"/>
            <w:color w:val="000000"/>
            <w:sz w:val="20"/>
            <w:szCs w:val="20"/>
            <w:lang w:bidi="bn-BD"/>
          </w:rPr>
          <w:t xml:space="preserve"> by default. To initialize all the property, we are using parent class constructor from child class. In such way, we are reusing the parent class constructor.</w:t>
        </w:r>
      </w:ins>
    </w:p>
    <w:p w:rsidR="001F73D2" w:rsidRPr="001F73D2" w:rsidRDefault="001F73D2" w:rsidP="001F73D2">
      <w:pPr>
        <w:numPr>
          <w:ilvl w:val="0"/>
          <w:numId w:val="35"/>
        </w:numPr>
        <w:shd w:val="clear" w:color="auto" w:fill="FFFFFF"/>
        <w:spacing w:after="0" w:line="345" w:lineRule="atLeast"/>
        <w:ind w:left="0"/>
        <w:jc w:val="both"/>
        <w:rPr>
          <w:ins w:id="631" w:author="Unknown"/>
          <w:rFonts w:ascii="Verdana" w:eastAsia="Times New Roman" w:hAnsi="Verdana" w:cs="Times New Roman"/>
          <w:color w:val="000000"/>
          <w:sz w:val="20"/>
          <w:szCs w:val="20"/>
          <w:lang w:bidi="bn-BD"/>
        </w:rPr>
      </w:pPr>
      <w:ins w:id="632"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Person{  </w:t>
        </w:r>
      </w:ins>
    </w:p>
    <w:p w:rsidR="001F73D2" w:rsidRPr="001F73D2" w:rsidRDefault="001F73D2" w:rsidP="001F73D2">
      <w:pPr>
        <w:numPr>
          <w:ilvl w:val="0"/>
          <w:numId w:val="35"/>
        </w:numPr>
        <w:shd w:val="clear" w:color="auto" w:fill="FFFFFF"/>
        <w:spacing w:after="0" w:line="345" w:lineRule="atLeast"/>
        <w:ind w:left="0"/>
        <w:jc w:val="both"/>
        <w:rPr>
          <w:ins w:id="633" w:author="Unknown"/>
          <w:rFonts w:ascii="Verdana" w:eastAsia="Times New Roman" w:hAnsi="Verdana" w:cs="Times New Roman"/>
          <w:color w:val="000000"/>
          <w:sz w:val="20"/>
          <w:szCs w:val="20"/>
          <w:lang w:bidi="bn-BD"/>
        </w:rPr>
      </w:pPr>
      <w:proofErr w:type="spellStart"/>
      <w:ins w:id="634" w:author="Unknown">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id;  </w:t>
        </w:r>
      </w:ins>
    </w:p>
    <w:p w:rsidR="001F73D2" w:rsidRPr="001F73D2" w:rsidRDefault="001F73D2" w:rsidP="001F73D2">
      <w:pPr>
        <w:numPr>
          <w:ilvl w:val="0"/>
          <w:numId w:val="35"/>
        </w:numPr>
        <w:shd w:val="clear" w:color="auto" w:fill="FFFFFF"/>
        <w:spacing w:after="0" w:line="345" w:lineRule="atLeast"/>
        <w:ind w:left="0"/>
        <w:jc w:val="both"/>
        <w:rPr>
          <w:ins w:id="635" w:author="Unknown"/>
          <w:rFonts w:ascii="Verdana" w:eastAsia="Times New Roman" w:hAnsi="Verdana" w:cs="Times New Roman"/>
          <w:color w:val="000000"/>
          <w:sz w:val="20"/>
          <w:szCs w:val="20"/>
          <w:lang w:bidi="bn-BD"/>
        </w:rPr>
      </w:pPr>
      <w:ins w:id="636" w:author="Unknown">
        <w:r w:rsidRPr="001F73D2">
          <w:rPr>
            <w:rFonts w:ascii="Verdana" w:eastAsia="Times New Roman" w:hAnsi="Verdana" w:cs="Times New Roman"/>
            <w:color w:val="000000"/>
            <w:sz w:val="20"/>
            <w:szCs w:val="20"/>
            <w:bdr w:val="none" w:sz="0" w:space="0" w:color="auto" w:frame="1"/>
            <w:lang w:bidi="bn-BD"/>
          </w:rPr>
          <w:t>String name;  </w:t>
        </w:r>
      </w:ins>
    </w:p>
    <w:p w:rsidR="001F73D2" w:rsidRPr="001F73D2" w:rsidRDefault="001F73D2" w:rsidP="001F73D2">
      <w:pPr>
        <w:numPr>
          <w:ilvl w:val="0"/>
          <w:numId w:val="35"/>
        </w:numPr>
        <w:shd w:val="clear" w:color="auto" w:fill="FFFFFF"/>
        <w:spacing w:after="0" w:line="345" w:lineRule="atLeast"/>
        <w:ind w:left="0"/>
        <w:jc w:val="both"/>
        <w:rPr>
          <w:ins w:id="637" w:author="Unknown"/>
          <w:rFonts w:ascii="Verdana" w:eastAsia="Times New Roman" w:hAnsi="Verdana" w:cs="Times New Roman"/>
          <w:color w:val="000000"/>
          <w:sz w:val="20"/>
          <w:szCs w:val="20"/>
          <w:lang w:bidi="bn-BD"/>
        </w:rPr>
      </w:pPr>
      <w:ins w:id="638" w:author="Unknown">
        <w:r w:rsidRPr="001F73D2">
          <w:rPr>
            <w:rFonts w:ascii="Verdana" w:eastAsia="Times New Roman" w:hAnsi="Verdana" w:cs="Times New Roman"/>
            <w:color w:val="000000"/>
            <w:sz w:val="20"/>
            <w:szCs w:val="20"/>
            <w:bdr w:val="none" w:sz="0" w:space="0" w:color="auto" w:frame="1"/>
            <w:lang w:bidi="bn-BD"/>
          </w:rPr>
          <w:lastRenderedPageBreak/>
          <w:t>Person(</w:t>
        </w:r>
        <w:proofErr w:type="spellStart"/>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id,String</w:t>
        </w:r>
        <w:proofErr w:type="spellEnd"/>
        <w:r w:rsidRPr="001F73D2">
          <w:rPr>
            <w:rFonts w:ascii="Verdana" w:eastAsia="Times New Roman" w:hAnsi="Verdana" w:cs="Times New Roman"/>
            <w:color w:val="000000"/>
            <w:sz w:val="20"/>
            <w:szCs w:val="20"/>
            <w:bdr w:val="none" w:sz="0" w:space="0" w:color="auto" w:frame="1"/>
            <w:lang w:bidi="bn-BD"/>
          </w:rPr>
          <w:t> name){  </w:t>
        </w:r>
      </w:ins>
    </w:p>
    <w:p w:rsidR="001F73D2" w:rsidRPr="001F73D2" w:rsidRDefault="001F73D2" w:rsidP="001F73D2">
      <w:pPr>
        <w:numPr>
          <w:ilvl w:val="0"/>
          <w:numId w:val="35"/>
        </w:numPr>
        <w:shd w:val="clear" w:color="auto" w:fill="FFFFFF"/>
        <w:spacing w:after="0" w:line="345" w:lineRule="atLeast"/>
        <w:ind w:left="0"/>
        <w:jc w:val="both"/>
        <w:rPr>
          <w:ins w:id="639" w:author="Unknown"/>
          <w:rFonts w:ascii="Verdana" w:eastAsia="Times New Roman" w:hAnsi="Verdana" w:cs="Times New Roman"/>
          <w:color w:val="000000"/>
          <w:sz w:val="20"/>
          <w:szCs w:val="20"/>
          <w:lang w:bidi="bn-BD"/>
        </w:rPr>
      </w:pPr>
      <w:ins w:id="640" w:author="Unknown">
        <w:r w:rsidRPr="001F73D2">
          <w:rPr>
            <w:rFonts w:ascii="Verdana" w:eastAsia="Times New Roman" w:hAnsi="Verdana" w:cs="Times New Roman"/>
            <w:b/>
            <w:bCs/>
            <w:color w:val="006699"/>
            <w:sz w:val="20"/>
            <w:szCs w:val="20"/>
            <w:bdr w:val="none" w:sz="0" w:space="0" w:color="auto" w:frame="1"/>
            <w:lang w:bidi="bn-BD"/>
          </w:rPr>
          <w:t>this</w:t>
        </w:r>
        <w:r w:rsidRPr="001F73D2">
          <w:rPr>
            <w:rFonts w:ascii="Verdana" w:eastAsia="Times New Roman" w:hAnsi="Verdana" w:cs="Times New Roman"/>
            <w:color w:val="000000"/>
            <w:sz w:val="20"/>
            <w:szCs w:val="20"/>
            <w:bdr w:val="none" w:sz="0" w:space="0" w:color="auto" w:frame="1"/>
            <w:lang w:bidi="bn-BD"/>
          </w:rPr>
          <w:t>.id=id;  </w:t>
        </w:r>
      </w:ins>
    </w:p>
    <w:p w:rsidR="001F73D2" w:rsidRPr="001F73D2" w:rsidRDefault="001F73D2" w:rsidP="001F73D2">
      <w:pPr>
        <w:numPr>
          <w:ilvl w:val="0"/>
          <w:numId w:val="35"/>
        </w:numPr>
        <w:shd w:val="clear" w:color="auto" w:fill="FFFFFF"/>
        <w:spacing w:after="0" w:line="345" w:lineRule="atLeast"/>
        <w:ind w:left="0"/>
        <w:jc w:val="both"/>
        <w:rPr>
          <w:ins w:id="641" w:author="Unknown"/>
          <w:rFonts w:ascii="Verdana" w:eastAsia="Times New Roman" w:hAnsi="Verdana" w:cs="Times New Roman"/>
          <w:color w:val="000000"/>
          <w:sz w:val="20"/>
          <w:szCs w:val="20"/>
          <w:lang w:bidi="bn-BD"/>
        </w:rPr>
      </w:pPr>
      <w:ins w:id="642" w:author="Unknown">
        <w:r w:rsidRPr="001F73D2">
          <w:rPr>
            <w:rFonts w:ascii="Verdana" w:eastAsia="Times New Roman" w:hAnsi="Verdana" w:cs="Times New Roman"/>
            <w:b/>
            <w:bCs/>
            <w:color w:val="006699"/>
            <w:sz w:val="20"/>
            <w:szCs w:val="20"/>
            <w:bdr w:val="none" w:sz="0" w:space="0" w:color="auto" w:frame="1"/>
            <w:lang w:bidi="bn-BD"/>
          </w:rPr>
          <w:t>this</w:t>
        </w:r>
        <w:r w:rsidRPr="001F73D2">
          <w:rPr>
            <w:rFonts w:ascii="Verdana" w:eastAsia="Times New Roman" w:hAnsi="Verdana" w:cs="Times New Roman"/>
            <w:color w:val="000000"/>
            <w:sz w:val="20"/>
            <w:szCs w:val="20"/>
            <w:bdr w:val="none" w:sz="0" w:space="0" w:color="auto" w:frame="1"/>
            <w:lang w:bidi="bn-BD"/>
          </w:rPr>
          <w:t>.name=name;  </w:t>
        </w:r>
      </w:ins>
    </w:p>
    <w:p w:rsidR="001F73D2" w:rsidRPr="001F73D2" w:rsidRDefault="001F73D2" w:rsidP="001F73D2">
      <w:pPr>
        <w:numPr>
          <w:ilvl w:val="0"/>
          <w:numId w:val="35"/>
        </w:numPr>
        <w:shd w:val="clear" w:color="auto" w:fill="FFFFFF"/>
        <w:spacing w:after="0" w:line="345" w:lineRule="atLeast"/>
        <w:ind w:left="0"/>
        <w:jc w:val="both"/>
        <w:rPr>
          <w:ins w:id="643" w:author="Unknown"/>
          <w:rFonts w:ascii="Verdana" w:eastAsia="Times New Roman" w:hAnsi="Verdana" w:cs="Times New Roman"/>
          <w:color w:val="000000"/>
          <w:sz w:val="20"/>
          <w:szCs w:val="20"/>
          <w:lang w:bidi="bn-BD"/>
        </w:rPr>
      </w:pPr>
      <w:ins w:id="644"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5"/>
        </w:numPr>
        <w:shd w:val="clear" w:color="auto" w:fill="FFFFFF"/>
        <w:spacing w:after="0" w:line="345" w:lineRule="atLeast"/>
        <w:ind w:left="0"/>
        <w:jc w:val="both"/>
        <w:rPr>
          <w:ins w:id="645" w:author="Unknown"/>
          <w:rFonts w:ascii="Verdana" w:eastAsia="Times New Roman" w:hAnsi="Verdana" w:cs="Times New Roman"/>
          <w:color w:val="000000"/>
          <w:sz w:val="20"/>
          <w:szCs w:val="20"/>
          <w:lang w:bidi="bn-BD"/>
        </w:rPr>
      </w:pPr>
      <w:ins w:id="646"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5"/>
        </w:numPr>
        <w:shd w:val="clear" w:color="auto" w:fill="FFFFFF"/>
        <w:spacing w:after="0" w:line="345" w:lineRule="atLeast"/>
        <w:ind w:left="0"/>
        <w:jc w:val="both"/>
        <w:rPr>
          <w:ins w:id="647" w:author="Unknown"/>
          <w:rFonts w:ascii="Verdana" w:eastAsia="Times New Roman" w:hAnsi="Verdana" w:cs="Times New Roman"/>
          <w:color w:val="000000"/>
          <w:sz w:val="20"/>
          <w:szCs w:val="20"/>
          <w:lang w:bidi="bn-BD"/>
        </w:rPr>
      </w:pPr>
      <w:ins w:id="648"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Emp</w:t>
        </w:r>
        <w:proofErr w:type="spellEnd"/>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extends</w:t>
        </w:r>
        <w:r w:rsidRPr="001F73D2">
          <w:rPr>
            <w:rFonts w:ascii="Verdana" w:eastAsia="Times New Roman" w:hAnsi="Verdana" w:cs="Times New Roman"/>
            <w:color w:val="000000"/>
            <w:sz w:val="20"/>
            <w:szCs w:val="20"/>
            <w:bdr w:val="none" w:sz="0" w:space="0" w:color="auto" w:frame="1"/>
            <w:lang w:bidi="bn-BD"/>
          </w:rPr>
          <w:t> Person{  </w:t>
        </w:r>
      </w:ins>
    </w:p>
    <w:p w:rsidR="001F73D2" w:rsidRPr="001F73D2" w:rsidRDefault="001F73D2" w:rsidP="001F73D2">
      <w:pPr>
        <w:numPr>
          <w:ilvl w:val="0"/>
          <w:numId w:val="35"/>
        </w:numPr>
        <w:shd w:val="clear" w:color="auto" w:fill="FFFFFF"/>
        <w:spacing w:after="0" w:line="345" w:lineRule="atLeast"/>
        <w:ind w:left="0"/>
        <w:jc w:val="both"/>
        <w:rPr>
          <w:ins w:id="649" w:author="Unknown"/>
          <w:rFonts w:ascii="Verdana" w:eastAsia="Times New Roman" w:hAnsi="Verdana" w:cs="Times New Roman"/>
          <w:color w:val="000000"/>
          <w:sz w:val="20"/>
          <w:szCs w:val="20"/>
          <w:lang w:bidi="bn-BD"/>
        </w:rPr>
      </w:pPr>
      <w:ins w:id="650" w:author="Unknown">
        <w:r w:rsidRPr="001F73D2">
          <w:rPr>
            <w:rFonts w:ascii="Verdana" w:eastAsia="Times New Roman" w:hAnsi="Verdana" w:cs="Times New Roman"/>
            <w:b/>
            <w:bCs/>
            <w:color w:val="006699"/>
            <w:sz w:val="20"/>
            <w:szCs w:val="20"/>
            <w:bdr w:val="none" w:sz="0" w:space="0" w:color="auto" w:frame="1"/>
            <w:lang w:bidi="bn-BD"/>
          </w:rPr>
          <w:t>float</w:t>
        </w:r>
        <w:r w:rsidRPr="001F73D2">
          <w:rPr>
            <w:rFonts w:ascii="Verdana" w:eastAsia="Times New Roman" w:hAnsi="Verdana" w:cs="Times New Roman"/>
            <w:color w:val="000000"/>
            <w:sz w:val="20"/>
            <w:szCs w:val="20"/>
            <w:bdr w:val="none" w:sz="0" w:space="0" w:color="auto" w:frame="1"/>
            <w:lang w:bidi="bn-BD"/>
          </w:rPr>
          <w:t> salary;  </w:t>
        </w:r>
      </w:ins>
    </w:p>
    <w:p w:rsidR="001F73D2" w:rsidRPr="001F73D2" w:rsidRDefault="001F73D2" w:rsidP="001F73D2">
      <w:pPr>
        <w:numPr>
          <w:ilvl w:val="0"/>
          <w:numId w:val="35"/>
        </w:numPr>
        <w:shd w:val="clear" w:color="auto" w:fill="FFFFFF"/>
        <w:spacing w:after="0" w:line="345" w:lineRule="atLeast"/>
        <w:ind w:left="0"/>
        <w:jc w:val="both"/>
        <w:rPr>
          <w:ins w:id="651" w:author="Unknown"/>
          <w:rFonts w:ascii="Verdana" w:eastAsia="Times New Roman" w:hAnsi="Verdana" w:cs="Times New Roman"/>
          <w:color w:val="000000"/>
          <w:sz w:val="20"/>
          <w:szCs w:val="20"/>
          <w:lang w:bidi="bn-BD"/>
        </w:rPr>
      </w:pPr>
      <w:proofErr w:type="spellStart"/>
      <w:ins w:id="652" w:author="Unknown">
        <w:r w:rsidRPr="001F73D2">
          <w:rPr>
            <w:rFonts w:ascii="Verdana" w:eastAsia="Times New Roman" w:hAnsi="Verdana" w:cs="Times New Roman"/>
            <w:color w:val="000000"/>
            <w:sz w:val="20"/>
            <w:szCs w:val="20"/>
            <w:bdr w:val="none" w:sz="0" w:space="0" w:color="auto" w:frame="1"/>
            <w:lang w:bidi="bn-BD"/>
          </w:rPr>
          <w:t>Emp</w:t>
        </w:r>
        <w:proofErr w:type="spellEnd"/>
        <w:r w:rsidRPr="001F73D2">
          <w:rPr>
            <w:rFonts w:ascii="Verdana" w:eastAsia="Times New Roman" w:hAnsi="Verdana" w:cs="Times New Roman"/>
            <w:color w:val="000000"/>
            <w:sz w:val="20"/>
            <w:szCs w:val="20"/>
            <w:bdr w:val="none" w:sz="0" w:space="0" w:color="auto" w:frame="1"/>
            <w:lang w:bidi="bn-BD"/>
          </w:rPr>
          <w:t>(</w:t>
        </w:r>
        <w:proofErr w:type="spellStart"/>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id,String</w:t>
        </w:r>
        <w:proofErr w:type="spellEnd"/>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name,</w:t>
        </w:r>
        <w:r w:rsidRPr="001F73D2">
          <w:rPr>
            <w:rFonts w:ascii="Verdana" w:eastAsia="Times New Roman" w:hAnsi="Verdana" w:cs="Times New Roman"/>
            <w:b/>
            <w:bCs/>
            <w:color w:val="006699"/>
            <w:sz w:val="20"/>
            <w:szCs w:val="20"/>
            <w:bdr w:val="none" w:sz="0" w:space="0" w:color="auto" w:frame="1"/>
            <w:lang w:bidi="bn-BD"/>
          </w:rPr>
          <w:t>float</w:t>
        </w:r>
        <w:proofErr w:type="spellEnd"/>
        <w:r w:rsidRPr="001F73D2">
          <w:rPr>
            <w:rFonts w:ascii="Verdana" w:eastAsia="Times New Roman" w:hAnsi="Verdana" w:cs="Times New Roman"/>
            <w:color w:val="000000"/>
            <w:sz w:val="20"/>
            <w:szCs w:val="20"/>
            <w:bdr w:val="none" w:sz="0" w:space="0" w:color="auto" w:frame="1"/>
            <w:lang w:bidi="bn-BD"/>
          </w:rPr>
          <w:t> salary){  </w:t>
        </w:r>
      </w:ins>
    </w:p>
    <w:p w:rsidR="001F73D2" w:rsidRPr="001F73D2" w:rsidRDefault="001F73D2" w:rsidP="001F73D2">
      <w:pPr>
        <w:numPr>
          <w:ilvl w:val="0"/>
          <w:numId w:val="35"/>
        </w:numPr>
        <w:shd w:val="clear" w:color="auto" w:fill="FFFFFF"/>
        <w:spacing w:after="0" w:line="345" w:lineRule="atLeast"/>
        <w:ind w:left="0"/>
        <w:jc w:val="both"/>
        <w:rPr>
          <w:ins w:id="653" w:author="Unknown"/>
          <w:rFonts w:ascii="Verdana" w:eastAsia="Times New Roman" w:hAnsi="Verdana" w:cs="Times New Roman"/>
          <w:color w:val="000000"/>
          <w:sz w:val="20"/>
          <w:szCs w:val="20"/>
          <w:lang w:bidi="bn-BD"/>
        </w:rPr>
      </w:pPr>
      <w:ins w:id="654" w:author="Unknown">
        <w:r w:rsidRPr="001F73D2">
          <w:rPr>
            <w:rFonts w:ascii="Verdana" w:eastAsia="Times New Roman" w:hAnsi="Verdana" w:cs="Times New Roman"/>
            <w:b/>
            <w:bCs/>
            <w:color w:val="006699"/>
            <w:sz w:val="20"/>
            <w:szCs w:val="20"/>
            <w:bdr w:val="none" w:sz="0" w:space="0" w:color="auto" w:frame="1"/>
            <w:lang w:bidi="bn-BD"/>
          </w:rPr>
          <w:t>super</w:t>
        </w:r>
        <w:r w:rsidRPr="001F73D2">
          <w:rPr>
            <w:rFonts w:ascii="Verdana" w:eastAsia="Times New Roman" w:hAnsi="Verdana" w:cs="Times New Roman"/>
            <w:color w:val="000000"/>
            <w:sz w:val="20"/>
            <w:szCs w:val="20"/>
            <w:bdr w:val="none" w:sz="0" w:space="0" w:color="auto" w:frame="1"/>
            <w:lang w:bidi="bn-BD"/>
          </w:rPr>
          <w:t>(</w:t>
        </w:r>
        <w:proofErr w:type="spellStart"/>
        <w:r w:rsidRPr="001F73D2">
          <w:rPr>
            <w:rFonts w:ascii="Verdana" w:eastAsia="Times New Roman" w:hAnsi="Verdana" w:cs="Times New Roman"/>
            <w:color w:val="000000"/>
            <w:sz w:val="20"/>
            <w:szCs w:val="20"/>
            <w:bdr w:val="none" w:sz="0" w:space="0" w:color="auto" w:frame="1"/>
            <w:lang w:bidi="bn-BD"/>
          </w:rPr>
          <w:t>id,name</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8200"/>
            <w:sz w:val="20"/>
            <w:szCs w:val="20"/>
            <w:bdr w:val="none" w:sz="0" w:space="0" w:color="auto" w:frame="1"/>
            <w:lang w:bidi="bn-BD"/>
          </w:rPr>
          <w:t>//reusing parent constructor</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5"/>
        </w:numPr>
        <w:shd w:val="clear" w:color="auto" w:fill="FFFFFF"/>
        <w:spacing w:after="0" w:line="345" w:lineRule="atLeast"/>
        <w:ind w:left="0"/>
        <w:jc w:val="both"/>
        <w:rPr>
          <w:ins w:id="655" w:author="Unknown"/>
          <w:rFonts w:ascii="Verdana" w:eastAsia="Times New Roman" w:hAnsi="Verdana" w:cs="Times New Roman"/>
          <w:color w:val="000000"/>
          <w:sz w:val="20"/>
          <w:szCs w:val="20"/>
          <w:lang w:bidi="bn-BD"/>
        </w:rPr>
      </w:pPr>
      <w:proofErr w:type="spellStart"/>
      <w:ins w:id="656" w:author="Unknown">
        <w:r w:rsidRPr="001F73D2">
          <w:rPr>
            <w:rFonts w:ascii="Verdana" w:eastAsia="Times New Roman" w:hAnsi="Verdana" w:cs="Times New Roman"/>
            <w:b/>
            <w:bCs/>
            <w:color w:val="006699"/>
            <w:sz w:val="20"/>
            <w:szCs w:val="20"/>
            <w:bdr w:val="none" w:sz="0" w:space="0" w:color="auto" w:frame="1"/>
            <w:lang w:bidi="bn-BD"/>
          </w:rPr>
          <w:t>this</w:t>
        </w:r>
        <w:r w:rsidRPr="001F73D2">
          <w:rPr>
            <w:rFonts w:ascii="Verdana" w:eastAsia="Times New Roman" w:hAnsi="Verdana" w:cs="Times New Roman"/>
            <w:color w:val="000000"/>
            <w:sz w:val="20"/>
            <w:szCs w:val="20"/>
            <w:bdr w:val="none" w:sz="0" w:space="0" w:color="auto" w:frame="1"/>
            <w:lang w:bidi="bn-BD"/>
          </w:rPr>
          <w:t>.salary</w:t>
        </w:r>
        <w:proofErr w:type="spellEnd"/>
        <w:r w:rsidRPr="001F73D2">
          <w:rPr>
            <w:rFonts w:ascii="Verdana" w:eastAsia="Times New Roman" w:hAnsi="Verdana" w:cs="Times New Roman"/>
            <w:color w:val="000000"/>
            <w:sz w:val="20"/>
            <w:szCs w:val="20"/>
            <w:bdr w:val="none" w:sz="0" w:space="0" w:color="auto" w:frame="1"/>
            <w:lang w:bidi="bn-BD"/>
          </w:rPr>
          <w:t>=salary;  </w:t>
        </w:r>
      </w:ins>
    </w:p>
    <w:p w:rsidR="001F73D2" w:rsidRPr="001F73D2" w:rsidRDefault="001F73D2" w:rsidP="001F73D2">
      <w:pPr>
        <w:numPr>
          <w:ilvl w:val="0"/>
          <w:numId w:val="35"/>
        </w:numPr>
        <w:shd w:val="clear" w:color="auto" w:fill="FFFFFF"/>
        <w:spacing w:after="0" w:line="345" w:lineRule="atLeast"/>
        <w:ind w:left="0"/>
        <w:jc w:val="both"/>
        <w:rPr>
          <w:ins w:id="657" w:author="Unknown"/>
          <w:rFonts w:ascii="Verdana" w:eastAsia="Times New Roman" w:hAnsi="Verdana" w:cs="Times New Roman"/>
          <w:color w:val="000000"/>
          <w:sz w:val="20"/>
          <w:szCs w:val="20"/>
          <w:lang w:bidi="bn-BD"/>
        </w:rPr>
      </w:pPr>
      <w:ins w:id="658"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5"/>
        </w:numPr>
        <w:shd w:val="clear" w:color="auto" w:fill="FFFFFF"/>
        <w:spacing w:after="0" w:line="345" w:lineRule="atLeast"/>
        <w:ind w:left="0"/>
        <w:jc w:val="both"/>
        <w:rPr>
          <w:ins w:id="659" w:author="Unknown"/>
          <w:rFonts w:ascii="Verdana" w:eastAsia="Times New Roman" w:hAnsi="Verdana" w:cs="Times New Roman"/>
          <w:color w:val="000000"/>
          <w:sz w:val="20"/>
          <w:szCs w:val="20"/>
          <w:lang w:bidi="bn-BD"/>
        </w:rPr>
      </w:pPr>
      <w:ins w:id="660" w:author="Unknown">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display(){</w:t>
        </w:r>
        <w:proofErr w:type="spellStart"/>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(id+</w:t>
        </w:r>
        <w:r w:rsidRPr="001F73D2">
          <w:rPr>
            <w:rFonts w:ascii="Verdana" w:eastAsia="Times New Roman" w:hAnsi="Verdana" w:cs="Times New Roman"/>
            <w:color w:val="0000FF"/>
            <w:sz w:val="20"/>
            <w:szCs w:val="20"/>
            <w:bdr w:val="none" w:sz="0" w:space="0" w:color="auto" w:frame="1"/>
            <w:lang w:bidi="bn-BD"/>
          </w:rPr>
          <w:t>" "</w:t>
        </w:r>
        <w:r w:rsidRPr="001F73D2">
          <w:rPr>
            <w:rFonts w:ascii="Verdana" w:eastAsia="Times New Roman" w:hAnsi="Verdana" w:cs="Times New Roman"/>
            <w:color w:val="000000"/>
            <w:sz w:val="20"/>
            <w:szCs w:val="20"/>
            <w:bdr w:val="none" w:sz="0" w:space="0" w:color="auto" w:frame="1"/>
            <w:lang w:bidi="bn-BD"/>
          </w:rPr>
          <w:t>+name+</w:t>
        </w:r>
        <w:r w:rsidRPr="001F73D2">
          <w:rPr>
            <w:rFonts w:ascii="Verdana" w:eastAsia="Times New Roman" w:hAnsi="Verdana" w:cs="Times New Roman"/>
            <w:color w:val="0000FF"/>
            <w:sz w:val="20"/>
            <w:szCs w:val="20"/>
            <w:bdr w:val="none" w:sz="0" w:space="0" w:color="auto" w:frame="1"/>
            <w:lang w:bidi="bn-BD"/>
          </w:rPr>
          <w:t>" "</w:t>
        </w:r>
        <w:r w:rsidRPr="001F73D2">
          <w:rPr>
            <w:rFonts w:ascii="Verdana" w:eastAsia="Times New Roman" w:hAnsi="Verdana" w:cs="Times New Roman"/>
            <w:color w:val="000000"/>
            <w:sz w:val="20"/>
            <w:szCs w:val="20"/>
            <w:bdr w:val="none" w:sz="0" w:space="0" w:color="auto" w:frame="1"/>
            <w:lang w:bidi="bn-BD"/>
          </w:rPr>
          <w:t>+salary);}  </w:t>
        </w:r>
      </w:ins>
    </w:p>
    <w:p w:rsidR="001F73D2" w:rsidRPr="001F73D2" w:rsidRDefault="001F73D2" w:rsidP="001F73D2">
      <w:pPr>
        <w:numPr>
          <w:ilvl w:val="0"/>
          <w:numId w:val="35"/>
        </w:numPr>
        <w:shd w:val="clear" w:color="auto" w:fill="FFFFFF"/>
        <w:spacing w:after="0" w:line="345" w:lineRule="atLeast"/>
        <w:ind w:left="0"/>
        <w:jc w:val="both"/>
        <w:rPr>
          <w:ins w:id="661" w:author="Unknown"/>
          <w:rFonts w:ascii="Verdana" w:eastAsia="Times New Roman" w:hAnsi="Verdana" w:cs="Times New Roman"/>
          <w:color w:val="000000"/>
          <w:sz w:val="20"/>
          <w:szCs w:val="20"/>
          <w:lang w:bidi="bn-BD"/>
        </w:rPr>
      </w:pPr>
      <w:ins w:id="662"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5"/>
        </w:numPr>
        <w:shd w:val="clear" w:color="auto" w:fill="FFFFFF"/>
        <w:spacing w:after="0" w:line="345" w:lineRule="atLeast"/>
        <w:ind w:left="0"/>
        <w:jc w:val="both"/>
        <w:rPr>
          <w:ins w:id="663" w:author="Unknown"/>
          <w:rFonts w:ascii="Verdana" w:eastAsia="Times New Roman" w:hAnsi="Verdana" w:cs="Times New Roman"/>
          <w:color w:val="000000"/>
          <w:sz w:val="20"/>
          <w:szCs w:val="20"/>
          <w:lang w:bidi="bn-BD"/>
        </w:rPr>
      </w:pPr>
      <w:ins w:id="664"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TestSuper5{  </w:t>
        </w:r>
      </w:ins>
    </w:p>
    <w:p w:rsidR="001F73D2" w:rsidRPr="001F73D2" w:rsidRDefault="001F73D2" w:rsidP="001F73D2">
      <w:pPr>
        <w:numPr>
          <w:ilvl w:val="0"/>
          <w:numId w:val="35"/>
        </w:numPr>
        <w:shd w:val="clear" w:color="auto" w:fill="FFFFFF"/>
        <w:spacing w:after="0" w:line="345" w:lineRule="atLeast"/>
        <w:ind w:left="0"/>
        <w:jc w:val="both"/>
        <w:rPr>
          <w:ins w:id="665" w:author="Unknown"/>
          <w:rFonts w:ascii="Verdana" w:eastAsia="Times New Roman" w:hAnsi="Verdana" w:cs="Times New Roman"/>
          <w:color w:val="000000"/>
          <w:sz w:val="20"/>
          <w:szCs w:val="20"/>
          <w:lang w:bidi="bn-BD"/>
        </w:rPr>
      </w:pPr>
      <w:ins w:id="666" w:author="Unknown">
        <w:r w:rsidRPr="001F73D2">
          <w:rPr>
            <w:rFonts w:ascii="Verdana" w:eastAsia="Times New Roman" w:hAnsi="Verdana" w:cs="Times New Roman"/>
            <w:b/>
            <w:bCs/>
            <w:color w:val="006699"/>
            <w:sz w:val="20"/>
            <w:szCs w:val="20"/>
            <w:bdr w:val="none" w:sz="0" w:space="0" w:color="auto" w:frame="1"/>
            <w:lang w:bidi="bn-BD"/>
          </w:rPr>
          <w:t>public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main(String[] </w:t>
        </w:r>
        <w:proofErr w:type="spellStart"/>
        <w:r w:rsidRPr="001F73D2">
          <w:rPr>
            <w:rFonts w:ascii="Verdana" w:eastAsia="Times New Roman" w:hAnsi="Verdana" w:cs="Times New Roman"/>
            <w:color w:val="000000"/>
            <w:sz w:val="20"/>
            <w:szCs w:val="20"/>
            <w:bdr w:val="none" w:sz="0" w:space="0" w:color="auto" w:frame="1"/>
            <w:lang w:bidi="bn-BD"/>
          </w:rPr>
          <w:t>args</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5"/>
        </w:numPr>
        <w:shd w:val="clear" w:color="auto" w:fill="FFFFFF"/>
        <w:spacing w:after="0" w:line="345" w:lineRule="atLeast"/>
        <w:ind w:left="0"/>
        <w:jc w:val="both"/>
        <w:rPr>
          <w:ins w:id="667" w:author="Unknown"/>
          <w:rFonts w:ascii="Verdana" w:eastAsia="Times New Roman" w:hAnsi="Verdana" w:cs="Times New Roman"/>
          <w:color w:val="000000"/>
          <w:sz w:val="20"/>
          <w:szCs w:val="20"/>
          <w:lang w:bidi="bn-BD"/>
        </w:rPr>
      </w:pPr>
      <w:proofErr w:type="spellStart"/>
      <w:ins w:id="668" w:author="Unknown">
        <w:r w:rsidRPr="001F73D2">
          <w:rPr>
            <w:rFonts w:ascii="Verdana" w:eastAsia="Times New Roman" w:hAnsi="Verdana" w:cs="Times New Roman"/>
            <w:color w:val="000000"/>
            <w:sz w:val="20"/>
            <w:szCs w:val="20"/>
            <w:bdr w:val="none" w:sz="0" w:space="0" w:color="auto" w:frame="1"/>
            <w:lang w:bidi="bn-BD"/>
          </w:rPr>
          <w:t>Emp</w:t>
        </w:r>
        <w:proofErr w:type="spellEnd"/>
        <w:r w:rsidRPr="001F73D2">
          <w:rPr>
            <w:rFonts w:ascii="Verdana" w:eastAsia="Times New Roman" w:hAnsi="Verdana" w:cs="Times New Roman"/>
            <w:color w:val="000000"/>
            <w:sz w:val="20"/>
            <w:szCs w:val="20"/>
            <w:bdr w:val="none" w:sz="0" w:space="0" w:color="auto" w:frame="1"/>
            <w:lang w:bidi="bn-BD"/>
          </w:rPr>
          <w:t> e1=</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Emp</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C00000"/>
            <w:sz w:val="20"/>
            <w:szCs w:val="20"/>
            <w:bdr w:val="none" w:sz="0" w:space="0" w:color="auto" w:frame="1"/>
            <w:lang w:bidi="bn-BD"/>
          </w:rPr>
          <w:t>1</w:t>
        </w:r>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"ankit"</w:t>
        </w:r>
        <w:r w:rsidRPr="001F73D2">
          <w:rPr>
            <w:rFonts w:ascii="Verdana" w:eastAsia="Times New Roman" w:hAnsi="Verdana" w:cs="Times New Roman"/>
            <w:color w:val="000000"/>
            <w:sz w:val="20"/>
            <w:szCs w:val="20"/>
            <w:bdr w:val="none" w:sz="0" w:space="0" w:color="auto" w:frame="1"/>
            <w:lang w:bidi="bn-BD"/>
          </w:rPr>
          <w:t>,45000f);  </w:t>
        </w:r>
      </w:ins>
    </w:p>
    <w:p w:rsidR="001F73D2" w:rsidRPr="001F73D2" w:rsidRDefault="001F73D2" w:rsidP="001F73D2">
      <w:pPr>
        <w:numPr>
          <w:ilvl w:val="0"/>
          <w:numId w:val="35"/>
        </w:numPr>
        <w:shd w:val="clear" w:color="auto" w:fill="FFFFFF"/>
        <w:spacing w:after="0" w:line="345" w:lineRule="atLeast"/>
        <w:ind w:left="0"/>
        <w:jc w:val="both"/>
        <w:rPr>
          <w:ins w:id="669" w:author="Unknown"/>
          <w:rFonts w:ascii="Verdana" w:eastAsia="Times New Roman" w:hAnsi="Verdana" w:cs="Times New Roman"/>
          <w:color w:val="000000"/>
          <w:sz w:val="20"/>
          <w:szCs w:val="20"/>
          <w:lang w:bidi="bn-BD"/>
        </w:rPr>
      </w:pPr>
      <w:ins w:id="670" w:author="Unknown">
        <w:r w:rsidRPr="001F73D2">
          <w:rPr>
            <w:rFonts w:ascii="Verdana" w:eastAsia="Times New Roman" w:hAnsi="Verdana" w:cs="Times New Roman"/>
            <w:color w:val="000000"/>
            <w:sz w:val="20"/>
            <w:szCs w:val="20"/>
            <w:bdr w:val="none" w:sz="0" w:space="0" w:color="auto" w:frame="1"/>
            <w:lang w:bidi="bn-BD"/>
          </w:rPr>
          <w:t>e1.display();  </w:t>
        </w:r>
      </w:ins>
    </w:p>
    <w:p w:rsidR="001F73D2" w:rsidRPr="001F73D2" w:rsidRDefault="001F73D2" w:rsidP="001F73D2">
      <w:pPr>
        <w:numPr>
          <w:ilvl w:val="0"/>
          <w:numId w:val="35"/>
        </w:numPr>
        <w:shd w:val="clear" w:color="auto" w:fill="FFFFFF"/>
        <w:spacing w:after="120" w:line="345" w:lineRule="atLeast"/>
        <w:ind w:left="0"/>
        <w:jc w:val="both"/>
        <w:rPr>
          <w:ins w:id="671" w:author="Unknown"/>
          <w:rFonts w:ascii="Verdana" w:eastAsia="Times New Roman" w:hAnsi="Verdana" w:cs="Times New Roman"/>
          <w:color w:val="000000"/>
          <w:sz w:val="20"/>
          <w:szCs w:val="20"/>
          <w:lang w:bidi="bn-BD"/>
        </w:rPr>
      </w:pPr>
      <w:ins w:id="672"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shd w:val="clear" w:color="auto" w:fill="FFFFFF"/>
        <w:spacing w:before="100" w:beforeAutospacing="1" w:after="100" w:afterAutospacing="1" w:line="240" w:lineRule="auto"/>
        <w:jc w:val="both"/>
        <w:rPr>
          <w:ins w:id="673" w:author="Unknown"/>
          <w:rFonts w:ascii="Verdana" w:eastAsia="Times New Roman" w:hAnsi="Verdana" w:cs="Times New Roman"/>
          <w:color w:val="000000"/>
          <w:sz w:val="20"/>
          <w:szCs w:val="20"/>
          <w:lang w:bidi="bn-BD"/>
        </w:rPr>
      </w:pPr>
      <w:ins w:id="674" w:author="Unknown">
        <w:r w:rsidRPr="001F73D2">
          <w:rPr>
            <w:rFonts w:ascii="Verdana" w:eastAsia="Times New Roman" w:hAnsi="Verdana" w:cs="Times New Roman"/>
            <w:color w:val="000000"/>
            <w:sz w:val="20"/>
            <w:szCs w:val="20"/>
            <w:lang w:bidi="bn-BD"/>
          </w:rPr>
          <w:t>Output:</w:t>
        </w:r>
      </w:ins>
    </w:p>
    <w:p w:rsidR="001F73D2" w:rsidRP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675" w:author="Unknown"/>
          <w:rFonts w:ascii="Courier New" w:eastAsia="Times New Roman" w:hAnsi="Courier New" w:cs="Courier New"/>
          <w:color w:val="000000"/>
          <w:sz w:val="20"/>
          <w:szCs w:val="20"/>
          <w:lang w:bidi="bn-BD"/>
        </w:rPr>
      </w:pPr>
      <w:ins w:id="676" w:author="Unknown">
        <w:r w:rsidRPr="001F73D2">
          <w:rPr>
            <w:rFonts w:ascii="Courier New" w:eastAsia="Times New Roman" w:hAnsi="Courier New" w:cs="Courier New"/>
            <w:color w:val="000000"/>
            <w:sz w:val="20"/>
            <w:szCs w:val="20"/>
            <w:lang w:bidi="bn-BD"/>
          </w:rPr>
          <w:t xml:space="preserve">1 </w:t>
        </w:r>
        <w:proofErr w:type="spellStart"/>
        <w:r w:rsidRPr="001F73D2">
          <w:rPr>
            <w:rFonts w:ascii="Courier New" w:eastAsia="Times New Roman" w:hAnsi="Courier New" w:cs="Courier New"/>
            <w:color w:val="000000"/>
            <w:sz w:val="20"/>
            <w:szCs w:val="20"/>
            <w:lang w:bidi="bn-BD"/>
          </w:rPr>
          <w:t>ankit</w:t>
        </w:r>
        <w:proofErr w:type="spellEnd"/>
        <w:r w:rsidRPr="001F73D2">
          <w:rPr>
            <w:rFonts w:ascii="Courier New" w:eastAsia="Times New Roman" w:hAnsi="Courier New" w:cs="Courier New"/>
            <w:color w:val="000000"/>
            <w:sz w:val="20"/>
            <w:szCs w:val="20"/>
            <w:lang w:bidi="bn-BD"/>
          </w:rPr>
          <w:t xml:space="preserve"> 45000</w:t>
        </w:r>
      </w:ins>
    </w:p>
    <w:p w:rsidR="00E05619" w:rsidRDefault="00E05619" w:rsidP="001F73D2">
      <w:pPr>
        <w:shd w:val="clear" w:color="auto" w:fill="FFFFFF"/>
        <w:spacing w:before="75" w:after="100" w:afterAutospacing="1" w:line="312" w:lineRule="atLeast"/>
        <w:jc w:val="both"/>
        <w:outlineLvl w:val="0"/>
      </w:pPr>
    </w:p>
    <w:p w:rsidR="001F73D2" w:rsidRPr="001F73D2" w:rsidRDefault="001F73D2" w:rsidP="001F73D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bn-BD"/>
        </w:rPr>
      </w:pPr>
      <w:r w:rsidRPr="001F73D2">
        <w:rPr>
          <w:rFonts w:ascii="Helvetica" w:eastAsia="Times New Roman" w:hAnsi="Helvetica" w:cs="Helvetica"/>
          <w:color w:val="610B38"/>
          <w:kern w:val="36"/>
          <w:sz w:val="44"/>
          <w:szCs w:val="44"/>
          <w:lang w:bidi="bn-BD"/>
        </w:rPr>
        <w:t xml:space="preserve">Final Keyword </w:t>
      </w:r>
      <w:proofErr w:type="gramStart"/>
      <w:r w:rsidRPr="001F73D2">
        <w:rPr>
          <w:rFonts w:ascii="Helvetica" w:eastAsia="Times New Roman" w:hAnsi="Helvetica" w:cs="Helvetica"/>
          <w:color w:val="610B38"/>
          <w:kern w:val="36"/>
          <w:sz w:val="44"/>
          <w:szCs w:val="44"/>
          <w:lang w:bidi="bn-BD"/>
        </w:rPr>
        <w:t>In</w:t>
      </w:r>
      <w:proofErr w:type="gramEnd"/>
      <w:r w:rsidRPr="001F73D2">
        <w:rPr>
          <w:rFonts w:ascii="Helvetica" w:eastAsia="Times New Roman" w:hAnsi="Helvetica" w:cs="Helvetica"/>
          <w:color w:val="610B38"/>
          <w:kern w:val="36"/>
          <w:sz w:val="44"/>
          <w:szCs w:val="44"/>
          <w:lang w:bidi="bn-BD"/>
        </w:rPr>
        <w:t xml:space="preserve"> Java</w:t>
      </w:r>
    </w:p>
    <w:p w:rsidR="001F73D2" w:rsidRPr="001F73D2" w:rsidRDefault="004A08FA" w:rsidP="001F73D2">
      <w:pPr>
        <w:numPr>
          <w:ilvl w:val="0"/>
          <w:numId w:val="36"/>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bidi="bn-BD"/>
        </w:rPr>
      </w:pPr>
      <w:hyperlink r:id="rId9" w:anchor="finalv" w:history="1">
        <w:r w:rsidR="001F73D2" w:rsidRPr="001F73D2">
          <w:rPr>
            <w:rFonts w:ascii="Times New Roman" w:eastAsia="Times New Roman" w:hAnsi="Times New Roman" w:cs="Times New Roman"/>
            <w:color w:val="008000"/>
            <w:sz w:val="23"/>
            <w:szCs w:val="23"/>
            <w:u w:val="single"/>
            <w:lang w:bidi="bn-BD"/>
          </w:rPr>
          <w:t>Final variable</w:t>
        </w:r>
      </w:hyperlink>
    </w:p>
    <w:p w:rsidR="001F73D2" w:rsidRPr="001F73D2" w:rsidRDefault="004A08FA" w:rsidP="001F73D2">
      <w:pPr>
        <w:numPr>
          <w:ilvl w:val="0"/>
          <w:numId w:val="36"/>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bidi="bn-BD"/>
        </w:rPr>
      </w:pPr>
      <w:hyperlink r:id="rId10" w:anchor="finalm" w:history="1">
        <w:r w:rsidR="001F73D2" w:rsidRPr="001F73D2">
          <w:rPr>
            <w:rFonts w:ascii="Times New Roman" w:eastAsia="Times New Roman" w:hAnsi="Times New Roman" w:cs="Times New Roman"/>
            <w:color w:val="008000"/>
            <w:sz w:val="23"/>
            <w:szCs w:val="23"/>
            <w:u w:val="single"/>
            <w:lang w:bidi="bn-BD"/>
          </w:rPr>
          <w:t>Final method</w:t>
        </w:r>
      </w:hyperlink>
    </w:p>
    <w:p w:rsidR="001F73D2" w:rsidRPr="001F73D2" w:rsidRDefault="004A08FA" w:rsidP="001F73D2">
      <w:pPr>
        <w:numPr>
          <w:ilvl w:val="0"/>
          <w:numId w:val="36"/>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bidi="bn-BD"/>
        </w:rPr>
      </w:pPr>
      <w:hyperlink r:id="rId11" w:anchor="finalc" w:history="1">
        <w:r w:rsidR="001F73D2" w:rsidRPr="001F73D2">
          <w:rPr>
            <w:rFonts w:ascii="Times New Roman" w:eastAsia="Times New Roman" w:hAnsi="Times New Roman" w:cs="Times New Roman"/>
            <w:color w:val="008000"/>
            <w:sz w:val="23"/>
            <w:szCs w:val="23"/>
            <w:u w:val="single"/>
            <w:lang w:bidi="bn-BD"/>
          </w:rPr>
          <w:t>Final class</w:t>
        </w:r>
      </w:hyperlink>
    </w:p>
    <w:p w:rsidR="001F73D2" w:rsidRPr="001F73D2" w:rsidRDefault="004A08FA" w:rsidP="001F73D2">
      <w:pPr>
        <w:numPr>
          <w:ilvl w:val="0"/>
          <w:numId w:val="36"/>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bidi="bn-BD"/>
        </w:rPr>
      </w:pPr>
      <w:hyperlink r:id="rId12" w:anchor="finalisinherited" w:history="1">
        <w:r w:rsidR="001F73D2" w:rsidRPr="001F73D2">
          <w:rPr>
            <w:rFonts w:ascii="Times New Roman" w:eastAsia="Times New Roman" w:hAnsi="Times New Roman" w:cs="Times New Roman"/>
            <w:color w:val="008000"/>
            <w:sz w:val="23"/>
            <w:szCs w:val="23"/>
            <w:u w:val="single"/>
            <w:lang w:bidi="bn-BD"/>
          </w:rPr>
          <w:t xml:space="preserve">Is final method </w:t>
        </w:r>
        <w:proofErr w:type="gramStart"/>
        <w:r w:rsidR="001F73D2" w:rsidRPr="001F73D2">
          <w:rPr>
            <w:rFonts w:ascii="Times New Roman" w:eastAsia="Times New Roman" w:hAnsi="Times New Roman" w:cs="Times New Roman"/>
            <w:color w:val="008000"/>
            <w:sz w:val="23"/>
            <w:szCs w:val="23"/>
            <w:u w:val="single"/>
            <w:lang w:bidi="bn-BD"/>
          </w:rPr>
          <w:t>inherited ?</w:t>
        </w:r>
        <w:proofErr w:type="gramEnd"/>
      </w:hyperlink>
    </w:p>
    <w:p w:rsidR="001F73D2" w:rsidRPr="001F73D2" w:rsidRDefault="004A08FA" w:rsidP="001F73D2">
      <w:pPr>
        <w:numPr>
          <w:ilvl w:val="0"/>
          <w:numId w:val="36"/>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bidi="bn-BD"/>
        </w:rPr>
      </w:pPr>
      <w:hyperlink r:id="rId13" w:anchor="finalblank" w:history="1">
        <w:r w:rsidR="001F73D2" w:rsidRPr="001F73D2">
          <w:rPr>
            <w:rFonts w:ascii="Times New Roman" w:eastAsia="Times New Roman" w:hAnsi="Times New Roman" w:cs="Times New Roman"/>
            <w:color w:val="008000"/>
            <w:sz w:val="23"/>
            <w:szCs w:val="23"/>
            <w:u w:val="single"/>
            <w:lang w:bidi="bn-BD"/>
          </w:rPr>
          <w:t>Blank final variable</w:t>
        </w:r>
      </w:hyperlink>
    </w:p>
    <w:p w:rsidR="001F73D2" w:rsidRPr="001F73D2" w:rsidRDefault="004A08FA" w:rsidP="001F73D2">
      <w:pPr>
        <w:numPr>
          <w:ilvl w:val="0"/>
          <w:numId w:val="36"/>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bidi="bn-BD"/>
        </w:rPr>
      </w:pPr>
      <w:hyperlink r:id="rId14" w:anchor="finalstaticblank" w:history="1">
        <w:r w:rsidR="001F73D2" w:rsidRPr="001F73D2">
          <w:rPr>
            <w:rFonts w:ascii="Times New Roman" w:eastAsia="Times New Roman" w:hAnsi="Times New Roman" w:cs="Times New Roman"/>
            <w:color w:val="008000"/>
            <w:sz w:val="23"/>
            <w:szCs w:val="23"/>
            <w:u w:val="single"/>
            <w:lang w:bidi="bn-BD"/>
          </w:rPr>
          <w:t>Static blank final variable</w:t>
        </w:r>
      </w:hyperlink>
    </w:p>
    <w:p w:rsidR="001F73D2" w:rsidRPr="001F73D2" w:rsidRDefault="004A08FA" w:rsidP="001F73D2">
      <w:pPr>
        <w:numPr>
          <w:ilvl w:val="0"/>
          <w:numId w:val="36"/>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bidi="bn-BD"/>
        </w:rPr>
      </w:pPr>
      <w:hyperlink r:id="rId15" w:anchor="finalpara" w:history="1">
        <w:r w:rsidR="001F73D2" w:rsidRPr="001F73D2">
          <w:rPr>
            <w:rFonts w:ascii="Times New Roman" w:eastAsia="Times New Roman" w:hAnsi="Times New Roman" w:cs="Times New Roman"/>
            <w:color w:val="008000"/>
            <w:sz w:val="23"/>
            <w:szCs w:val="23"/>
            <w:u w:val="single"/>
            <w:lang w:bidi="bn-BD"/>
          </w:rPr>
          <w:t>Final parameter</w:t>
        </w:r>
      </w:hyperlink>
    </w:p>
    <w:p w:rsidR="001F73D2" w:rsidRPr="001F73D2" w:rsidRDefault="004A08FA" w:rsidP="001F73D2">
      <w:pPr>
        <w:numPr>
          <w:ilvl w:val="0"/>
          <w:numId w:val="36"/>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bidi="bn-BD"/>
        </w:rPr>
      </w:pPr>
      <w:hyperlink r:id="rId16" w:anchor="finalcons" w:history="1">
        <w:r w:rsidR="001F73D2" w:rsidRPr="001F73D2">
          <w:rPr>
            <w:rFonts w:ascii="Times New Roman" w:eastAsia="Times New Roman" w:hAnsi="Times New Roman" w:cs="Times New Roman"/>
            <w:color w:val="008000"/>
            <w:sz w:val="23"/>
            <w:szCs w:val="23"/>
            <w:u w:val="single"/>
            <w:lang w:bidi="bn-BD"/>
          </w:rPr>
          <w:t>Can you declare a final constructor</w:t>
        </w:r>
      </w:hyperlink>
    </w:p>
    <w:p w:rsidR="001F73D2" w:rsidRPr="001F73D2" w:rsidRDefault="001F73D2" w:rsidP="001F73D2">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lang w:bidi="bn-BD"/>
        </w:rPr>
        <w:t>The </w:t>
      </w:r>
      <w:r w:rsidRPr="001F73D2">
        <w:rPr>
          <w:rFonts w:ascii="Verdana" w:eastAsia="Times New Roman" w:hAnsi="Verdana" w:cs="Times New Roman"/>
          <w:b/>
          <w:bCs/>
          <w:color w:val="000000"/>
          <w:sz w:val="20"/>
          <w:szCs w:val="20"/>
          <w:lang w:bidi="bn-BD"/>
        </w:rPr>
        <w:t>final keyword</w:t>
      </w:r>
      <w:r w:rsidRPr="001F73D2">
        <w:rPr>
          <w:rFonts w:ascii="Verdana" w:eastAsia="Times New Roman" w:hAnsi="Verdana" w:cs="Times New Roman"/>
          <w:color w:val="000000"/>
          <w:sz w:val="20"/>
          <w:szCs w:val="20"/>
          <w:lang w:bidi="bn-BD"/>
        </w:rPr>
        <w:t xml:space="preserve"> in java is used to restrict the user. The java final keyword can be used in many </w:t>
      </w:r>
      <w:proofErr w:type="gramStart"/>
      <w:r w:rsidRPr="001F73D2">
        <w:rPr>
          <w:rFonts w:ascii="Verdana" w:eastAsia="Times New Roman" w:hAnsi="Verdana" w:cs="Times New Roman"/>
          <w:color w:val="000000"/>
          <w:sz w:val="20"/>
          <w:szCs w:val="20"/>
          <w:lang w:bidi="bn-BD"/>
        </w:rPr>
        <w:t>context</w:t>
      </w:r>
      <w:proofErr w:type="gramEnd"/>
      <w:r w:rsidRPr="001F73D2">
        <w:rPr>
          <w:rFonts w:ascii="Verdana" w:eastAsia="Times New Roman" w:hAnsi="Verdana" w:cs="Times New Roman"/>
          <w:color w:val="000000"/>
          <w:sz w:val="20"/>
          <w:szCs w:val="20"/>
          <w:lang w:bidi="bn-BD"/>
        </w:rPr>
        <w:t>. Final can be:</w:t>
      </w:r>
    </w:p>
    <w:p w:rsidR="001F73D2" w:rsidRPr="001F73D2" w:rsidRDefault="001F73D2" w:rsidP="001F73D2">
      <w:pPr>
        <w:numPr>
          <w:ilvl w:val="0"/>
          <w:numId w:val="37"/>
        </w:numPr>
        <w:shd w:val="clear" w:color="auto" w:fill="FFFFFF"/>
        <w:spacing w:before="60" w:after="100" w:afterAutospacing="1" w:line="345" w:lineRule="atLeast"/>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lang w:bidi="bn-BD"/>
        </w:rPr>
        <w:lastRenderedPageBreak/>
        <w:t>variable</w:t>
      </w:r>
    </w:p>
    <w:p w:rsidR="001F73D2" w:rsidRPr="001F73D2" w:rsidRDefault="001F73D2" w:rsidP="001F73D2">
      <w:pPr>
        <w:numPr>
          <w:ilvl w:val="0"/>
          <w:numId w:val="37"/>
        </w:numPr>
        <w:shd w:val="clear" w:color="auto" w:fill="FFFFFF"/>
        <w:spacing w:before="60" w:after="100" w:afterAutospacing="1" w:line="345" w:lineRule="atLeast"/>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lang w:bidi="bn-BD"/>
        </w:rPr>
        <w:t>method</w:t>
      </w:r>
    </w:p>
    <w:p w:rsidR="001F73D2" w:rsidRPr="001F73D2" w:rsidRDefault="001F73D2" w:rsidP="001F73D2">
      <w:pPr>
        <w:numPr>
          <w:ilvl w:val="0"/>
          <w:numId w:val="37"/>
        </w:numPr>
        <w:shd w:val="clear" w:color="auto" w:fill="FFFFFF"/>
        <w:spacing w:before="60" w:after="100" w:afterAutospacing="1" w:line="345" w:lineRule="atLeast"/>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lang w:bidi="bn-BD"/>
        </w:rPr>
        <w:t>class</w:t>
      </w:r>
    </w:p>
    <w:p w:rsidR="001F73D2" w:rsidRPr="001F73D2" w:rsidRDefault="001F73D2" w:rsidP="001F73D2">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lang w:bidi="bn-BD"/>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rsidR="001F73D2" w:rsidRPr="001F73D2" w:rsidRDefault="001F73D2" w:rsidP="001F73D2">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noProof/>
          <w:sz w:val="24"/>
          <w:szCs w:val="24"/>
          <w:lang w:bidi="bn-BD"/>
        </w:rPr>
        <w:drawing>
          <wp:inline distT="0" distB="0" distL="0" distR="0">
            <wp:extent cx="3550920" cy="1234095"/>
            <wp:effectExtent l="0" t="0" r="0" b="4445"/>
            <wp:docPr id="5" name="Picture 5"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nal keyword in 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9650" cy="1233654"/>
                    </a:xfrm>
                    <a:prstGeom prst="rect">
                      <a:avLst/>
                    </a:prstGeom>
                    <a:noFill/>
                    <a:ln>
                      <a:noFill/>
                    </a:ln>
                  </pic:spPr>
                </pic:pic>
              </a:graphicData>
            </a:graphic>
          </wp:inline>
        </w:drawing>
      </w:r>
    </w:p>
    <w:p w:rsidR="001F73D2" w:rsidRPr="001F73D2" w:rsidRDefault="001F73D2" w:rsidP="001F7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bn-BD"/>
        </w:rPr>
      </w:pPr>
      <w:r w:rsidRPr="001F73D2">
        <w:rPr>
          <w:rFonts w:ascii="Helvetica" w:eastAsia="Times New Roman" w:hAnsi="Helvetica" w:cs="Helvetica"/>
          <w:color w:val="610B38"/>
          <w:sz w:val="38"/>
          <w:szCs w:val="38"/>
          <w:lang w:bidi="bn-BD"/>
        </w:rPr>
        <w:t>1) Java final variable</w:t>
      </w:r>
    </w:p>
    <w:p w:rsidR="001F73D2" w:rsidRPr="001F73D2" w:rsidRDefault="001F73D2" w:rsidP="001F73D2">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lang w:bidi="bn-BD"/>
        </w:rPr>
        <w:t xml:space="preserve">If you make any variable as final, you cannot change the value of final </w:t>
      </w:r>
      <w:proofErr w:type="gramStart"/>
      <w:r w:rsidRPr="001F73D2">
        <w:rPr>
          <w:rFonts w:ascii="Verdana" w:eastAsia="Times New Roman" w:hAnsi="Verdana" w:cs="Times New Roman"/>
          <w:color w:val="000000"/>
          <w:sz w:val="20"/>
          <w:szCs w:val="20"/>
          <w:lang w:bidi="bn-BD"/>
        </w:rPr>
        <w:t>variable(</w:t>
      </w:r>
      <w:proofErr w:type="gramEnd"/>
      <w:r w:rsidRPr="001F73D2">
        <w:rPr>
          <w:rFonts w:ascii="Verdana" w:eastAsia="Times New Roman" w:hAnsi="Verdana" w:cs="Times New Roman"/>
          <w:color w:val="000000"/>
          <w:sz w:val="20"/>
          <w:szCs w:val="20"/>
          <w:lang w:bidi="bn-BD"/>
        </w:rPr>
        <w:t>It will be constant).</w:t>
      </w:r>
    </w:p>
    <w:p w:rsidR="001F73D2" w:rsidRPr="001F73D2" w:rsidRDefault="001F73D2" w:rsidP="001F73D2">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lang w:bidi="bn-BD"/>
        </w:rPr>
      </w:pPr>
      <w:r w:rsidRPr="001F73D2">
        <w:rPr>
          <w:rFonts w:ascii="Tahoma" w:eastAsia="Times New Roman" w:hAnsi="Tahoma" w:cs="Tahoma"/>
          <w:color w:val="610B4B"/>
          <w:sz w:val="33"/>
          <w:szCs w:val="33"/>
          <w:lang w:bidi="bn-BD"/>
        </w:rPr>
        <w:t>Example of final variable</w:t>
      </w:r>
    </w:p>
    <w:p w:rsidR="001F73D2" w:rsidRPr="001F73D2" w:rsidRDefault="001F73D2" w:rsidP="001F73D2">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lang w:bidi="bn-BD"/>
        </w:rPr>
        <w:t xml:space="preserve">There is a final variable </w:t>
      </w:r>
      <w:proofErr w:type="spellStart"/>
      <w:r w:rsidRPr="001F73D2">
        <w:rPr>
          <w:rFonts w:ascii="Verdana" w:eastAsia="Times New Roman" w:hAnsi="Verdana" w:cs="Times New Roman"/>
          <w:color w:val="000000"/>
          <w:sz w:val="20"/>
          <w:szCs w:val="20"/>
          <w:lang w:bidi="bn-BD"/>
        </w:rPr>
        <w:t>speedlimit</w:t>
      </w:r>
      <w:proofErr w:type="spellEnd"/>
      <w:r w:rsidRPr="001F73D2">
        <w:rPr>
          <w:rFonts w:ascii="Verdana" w:eastAsia="Times New Roman" w:hAnsi="Verdana" w:cs="Times New Roman"/>
          <w:color w:val="000000"/>
          <w:sz w:val="20"/>
          <w:szCs w:val="20"/>
          <w:lang w:bidi="bn-BD"/>
        </w:rPr>
        <w:t xml:space="preserve">, we are going to change the value of this variable, but </w:t>
      </w:r>
      <w:proofErr w:type="gramStart"/>
      <w:r w:rsidRPr="001F73D2">
        <w:rPr>
          <w:rFonts w:ascii="Verdana" w:eastAsia="Times New Roman" w:hAnsi="Verdana" w:cs="Times New Roman"/>
          <w:color w:val="000000"/>
          <w:sz w:val="20"/>
          <w:szCs w:val="20"/>
          <w:lang w:bidi="bn-BD"/>
        </w:rPr>
        <w:t>It</w:t>
      </w:r>
      <w:proofErr w:type="gramEnd"/>
      <w:r w:rsidRPr="001F73D2">
        <w:rPr>
          <w:rFonts w:ascii="Verdana" w:eastAsia="Times New Roman" w:hAnsi="Verdana" w:cs="Times New Roman"/>
          <w:color w:val="000000"/>
          <w:sz w:val="20"/>
          <w:szCs w:val="20"/>
          <w:lang w:bidi="bn-BD"/>
        </w:rPr>
        <w:t xml:space="preserve"> can't be changed because final variable once assigned a value can never be changed.</w:t>
      </w:r>
    </w:p>
    <w:p w:rsidR="001F73D2" w:rsidRPr="001F73D2" w:rsidRDefault="001F73D2" w:rsidP="001F73D2">
      <w:pPr>
        <w:numPr>
          <w:ilvl w:val="0"/>
          <w:numId w:val="38"/>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Bike9{  </w:t>
      </w:r>
    </w:p>
    <w:p w:rsidR="001F73D2" w:rsidRPr="001F73D2" w:rsidRDefault="001F73D2" w:rsidP="001F73D2">
      <w:pPr>
        <w:numPr>
          <w:ilvl w:val="0"/>
          <w:numId w:val="38"/>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final</w:t>
      </w:r>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speedlimit</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C00000"/>
          <w:sz w:val="20"/>
          <w:szCs w:val="20"/>
          <w:bdr w:val="none" w:sz="0" w:space="0" w:color="auto" w:frame="1"/>
          <w:lang w:bidi="bn-BD"/>
        </w:rPr>
        <w:t>90</w:t>
      </w:r>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8200"/>
          <w:sz w:val="20"/>
          <w:szCs w:val="20"/>
          <w:bdr w:val="none" w:sz="0" w:space="0" w:color="auto" w:frame="1"/>
          <w:lang w:bidi="bn-BD"/>
        </w:rPr>
        <w:t>//final variable</w:t>
      </w:r>
      <w:r w:rsidRPr="001F73D2">
        <w:rPr>
          <w:rFonts w:ascii="Verdana" w:eastAsia="Times New Roman" w:hAnsi="Verdana" w:cs="Times New Roman"/>
          <w:color w:val="000000"/>
          <w:sz w:val="20"/>
          <w:szCs w:val="20"/>
          <w:bdr w:val="none" w:sz="0" w:space="0" w:color="auto" w:frame="1"/>
          <w:lang w:bidi="bn-BD"/>
        </w:rPr>
        <w:t>  </w:t>
      </w:r>
    </w:p>
    <w:p w:rsidR="001F73D2" w:rsidRPr="001F73D2" w:rsidRDefault="001F73D2" w:rsidP="001F73D2">
      <w:pPr>
        <w:numPr>
          <w:ilvl w:val="0"/>
          <w:numId w:val="38"/>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run(){  </w:t>
      </w:r>
    </w:p>
    <w:p w:rsidR="001F73D2" w:rsidRPr="001F73D2" w:rsidRDefault="001F73D2" w:rsidP="001F73D2">
      <w:pPr>
        <w:numPr>
          <w:ilvl w:val="0"/>
          <w:numId w:val="38"/>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speedlimit</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C00000"/>
          <w:sz w:val="20"/>
          <w:szCs w:val="20"/>
          <w:bdr w:val="none" w:sz="0" w:space="0" w:color="auto" w:frame="1"/>
          <w:lang w:bidi="bn-BD"/>
        </w:rPr>
        <w:t>400</w:t>
      </w:r>
      <w:r w:rsidRPr="001F73D2">
        <w:rPr>
          <w:rFonts w:ascii="Verdana" w:eastAsia="Times New Roman" w:hAnsi="Verdana" w:cs="Times New Roman"/>
          <w:color w:val="000000"/>
          <w:sz w:val="20"/>
          <w:szCs w:val="20"/>
          <w:bdr w:val="none" w:sz="0" w:space="0" w:color="auto" w:frame="1"/>
          <w:lang w:bidi="bn-BD"/>
        </w:rPr>
        <w:t>;  </w:t>
      </w:r>
    </w:p>
    <w:p w:rsidR="001F73D2" w:rsidRPr="001F73D2" w:rsidRDefault="001F73D2" w:rsidP="001F73D2">
      <w:pPr>
        <w:numPr>
          <w:ilvl w:val="0"/>
          <w:numId w:val="38"/>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 }  </w:t>
      </w:r>
    </w:p>
    <w:p w:rsidR="001F73D2" w:rsidRPr="001F73D2" w:rsidRDefault="001F73D2" w:rsidP="001F73D2">
      <w:pPr>
        <w:numPr>
          <w:ilvl w:val="0"/>
          <w:numId w:val="38"/>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public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main(String </w:t>
      </w:r>
      <w:proofErr w:type="spellStart"/>
      <w:r w:rsidRPr="001F73D2">
        <w:rPr>
          <w:rFonts w:ascii="Verdana" w:eastAsia="Times New Roman" w:hAnsi="Verdana" w:cs="Times New Roman"/>
          <w:color w:val="000000"/>
          <w:sz w:val="20"/>
          <w:szCs w:val="20"/>
          <w:bdr w:val="none" w:sz="0" w:space="0" w:color="auto" w:frame="1"/>
          <w:lang w:bidi="bn-BD"/>
        </w:rPr>
        <w:t>args</w:t>
      </w:r>
      <w:proofErr w:type="spellEnd"/>
      <w:r w:rsidRPr="001F73D2">
        <w:rPr>
          <w:rFonts w:ascii="Verdana" w:eastAsia="Times New Roman" w:hAnsi="Verdana" w:cs="Times New Roman"/>
          <w:color w:val="000000"/>
          <w:sz w:val="20"/>
          <w:szCs w:val="20"/>
          <w:bdr w:val="none" w:sz="0" w:space="0" w:color="auto" w:frame="1"/>
          <w:lang w:bidi="bn-BD"/>
        </w:rPr>
        <w:t>[]){  </w:t>
      </w:r>
    </w:p>
    <w:p w:rsidR="001F73D2" w:rsidRPr="001F73D2" w:rsidRDefault="001F73D2" w:rsidP="001F73D2">
      <w:pPr>
        <w:numPr>
          <w:ilvl w:val="0"/>
          <w:numId w:val="38"/>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 Bike9 </w:t>
      </w:r>
      <w:proofErr w:type="spellStart"/>
      <w:r w:rsidRPr="001F73D2">
        <w:rPr>
          <w:rFonts w:ascii="Verdana" w:eastAsia="Times New Roman" w:hAnsi="Verdana" w:cs="Times New Roman"/>
          <w:color w:val="000000"/>
          <w:sz w:val="20"/>
          <w:szCs w:val="20"/>
          <w:bdr w:val="none" w:sz="0" w:space="0" w:color="auto" w:frame="1"/>
          <w:lang w:bidi="bn-BD"/>
        </w:rPr>
        <w:t>obj</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Bike9();  </w:t>
      </w:r>
    </w:p>
    <w:p w:rsidR="001F73D2" w:rsidRPr="001F73D2" w:rsidRDefault="001F73D2" w:rsidP="001F73D2">
      <w:pPr>
        <w:numPr>
          <w:ilvl w:val="0"/>
          <w:numId w:val="38"/>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obj.run</w:t>
      </w:r>
      <w:proofErr w:type="spellEnd"/>
      <w:r w:rsidRPr="001F73D2">
        <w:rPr>
          <w:rFonts w:ascii="Verdana" w:eastAsia="Times New Roman" w:hAnsi="Verdana" w:cs="Times New Roman"/>
          <w:color w:val="000000"/>
          <w:sz w:val="20"/>
          <w:szCs w:val="20"/>
          <w:bdr w:val="none" w:sz="0" w:space="0" w:color="auto" w:frame="1"/>
          <w:lang w:bidi="bn-BD"/>
        </w:rPr>
        <w:t>();  </w:t>
      </w:r>
    </w:p>
    <w:p w:rsidR="001F73D2" w:rsidRPr="001F73D2" w:rsidRDefault="001F73D2" w:rsidP="001F73D2">
      <w:pPr>
        <w:numPr>
          <w:ilvl w:val="0"/>
          <w:numId w:val="38"/>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 }  </w:t>
      </w:r>
    </w:p>
    <w:p w:rsidR="001F73D2" w:rsidRPr="001F73D2" w:rsidRDefault="001F73D2" w:rsidP="001F73D2">
      <w:pPr>
        <w:numPr>
          <w:ilvl w:val="0"/>
          <w:numId w:val="38"/>
        </w:numPr>
        <w:shd w:val="clear" w:color="auto" w:fill="FFFFFF"/>
        <w:spacing w:after="12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8200"/>
          <w:sz w:val="20"/>
          <w:szCs w:val="20"/>
          <w:bdr w:val="none" w:sz="0" w:space="0" w:color="auto" w:frame="1"/>
          <w:lang w:bidi="bn-BD"/>
        </w:rPr>
        <w:t>//end of class</w:t>
      </w:r>
      <w:r w:rsidRPr="001F73D2">
        <w:rPr>
          <w:rFonts w:ascii="Verdana" w:eastAsia="Times New Roman" w:hAnsi="Verdana" w:cs="Times New Roman"/>
          <w:color w:val="000000"/>
          <w:sz w:val="20"/>
          <w:szCs w:val="20"/>
          <w:bdr w:val="none" w:sz="0" w:space="0" w:color="auto" w:frame="1"/>
          <w:lang w:bidi="bn-BD"/>
        </w:rPr>
        <w:t>  </w:t>
      </w:r>
    </w:p>
    <w:p w:rsid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bn-BD"/>
        </w:rPr>
      </w:pPr>
      <w:proofErr w:type="spellStart"/>
      <w:r w:rsidRPr="001F73D2">
        <w:rPr>
          <w:rFonts w:ascii="Courier New" w:eastAsia="Times New Roman" w:hAnsi="Courier New" w:cs="Courier New"/>
          <w:color w:val="000000"/>
          <w:sz w:val="20"/>
          <w:szCs w:val="20"/>
          <w:lang w:bidi="bn-BD"/>
        </w:rPr>
        <w:t>Output</w:t>
      </w:r>
      <w:proofErr w:type="gramStart"/>
      <w:r w:rsidRPr="001F73D2">
        <w:rPr>
          <w:rFonts w:ascii="Courier New" w:eastAsia="Times New Roman" w:hAnsi="Courier New" w:cs="Courier New"/>
          <w:color w:val="000000"/>
          <w:sz w:val="20"/>
          <w:szCs w:val="20"/>
          <w:lang w:bidi="bn-BD"/>
        </w:rPr>
        <w:t>:Compile</w:t>
      </w:r>
      <w:proofErr w:type="spellEnd"/>
      <w:proofErr w:type="gramEnd"/>
      <w:r w:rsidRPr="001F73D2">
        <w:rPr>
          <w:rFonts w:ascii="Courier New" w:eastAsia="Times New Roman" w:hAnsi="Courier New" w:cs="Courier New"/>
          <w:color w:val="000000"/>
          <w:sz w:val="20"/>
          <w:szCs w:val="20"/>
          <w:lang w:bidi="bn-BD"/>
        </w:rPr>
        <w:t xml:space="preserve"> Time Error</w:t>
      </w:r>
    </w:p>
    <w:p w:rsidR="0011570F" w:rsidRPr="001F73D2" w:rsidRDefault="0011570F"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bn-BD"/>
        </w:rPr>
      </w:pPr>
    </w:p>
    <w:p w:rsidR="001F73D2" w:rsidRPr="001F73D2" w:rsidRDefault="004A08FA" w:rsidP="001F73D2">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28" style="width:0;height:.75pt" o:hrstd="t" o:hrnoshade="t" o:hr="t" fillcolor="#d4d4d4" stroked="f"/>
        </w:pict>
      </w:r>
    </w:p>
    <w:p w:rsidR="001F73D2" w:rsidRPr="001F73D2" w:rsidRDefault="001F73D2" w:rsidP="001F73D2">
      <w:pPr>
        <w:shd w:val="clear" w:color="auto" w:fill="FFFFFF"/>
        <w:spacing w:before="100" w:beforeAutospacing="1" w:after="100" w:afterAutospacing="1" w:line="312" w:lineRule="atLeast"/>
        <w:jc w:val="both"/>
        <w:outlineLvl w:val="1"/>
        <w:rPr>
          <w:ins w:id="677" w:author="Unknown"/>
          <w:rFonts w:ascii="Helvetica" w:eastAsia="Times New Roman" w:hAnsi="Helvetica" w:cs="Helvetica"/>
          <w:color w:val="610B38"/>
          <w:sz w:val="38"/>
          <w:szCs w:val="38"/>
          <w:lang w:bidi="bn-BD"/>
        </w:rPr>
      </w:pPr>
      <w:ins w:id="678" w:author="Unknown">
        <w:r w:rsidRPr="001F73D2">
          <w:rPr>
            <w:rFonts w:ascii="Helvetica" w:eastAsia="Times New Roman" w:hAnsi="Helvetica" w:cs="Helvetica"/>
            <w:color w:val="610B38"/>
            <w:sz w:val="38"/>
            <w:szCs w:val="38"/>
            <w:lang w:bidi="bn-BD"/>
          </w:rPr>
          <w:lastRenderedPageBreak/>
          <w:t>2) Java final method</w:t>
        </w:r>
      </w:ins>
    </w:p>
    <w:p w:rsidR="001F73D2" w:rsidRPr="001F73D2" w:rsidRDefault="001F73D2" w:rsidP="001F73D2">
      <w:pPr>
        <w:shd w:val="clear" w:color="auto" w:fill="FFFFFF"/>
        <w:spacing w:before="100" w:beforeAutospacing="1" w:after="100" w:afterAutospacing="1" w:line="240" w:lineRule="auto"/>
        <w:jc w:val="both"/>
        <w:rPr>
          <w:ins w:id="679" w:author="Unknown"/>
          <w:rFonts w:ascii="Verdana" w:eastAsia="Times New Roman" w:hAnsi="Verdana" w:cs="Times New Roman"/>
          <w:color w:val="000000"/>
          <w:sz w:val="20"/>
          <w:szCs w:val="20"/>
          <w:lang w:bidi="bn-BD"/>
        </w:rPr>
      </w:pPr>
      <w:ins w:id="680" w:author="Unknown">
        <w:r w:rsidRPr="001F73D2">
          <w:rPr>
            <w:rFonts w:ascii="Verdana" w:eastAsia="Times New Roman" w:hAnsi="Verdana" w:cs="Times New Roman"/>
            <w:color w:val="000000"/>
            <w:sz w:val="20"/>
            <w:szCs w:val="20"/>
            <w:lang w:bidi="bn-BD"/>
          </w:rPr>
          <w:t>If you make any method as final, you cannot override it.</w:t>
        </w:r>
      </w:ins>
    </w:p>
    <w:p w:rsidR="001F73D2" w:rsidRPr="001F73D2" w:rsidRDefault="001F73D2" w:rsidP="001F73D2">
      <w:pPr>
        <w:shd w:val="clear" w:color="auto" w:fill="FFFFFF"/>
        <w:spacing w:before="100" w:beforeAutospacing="1" w:after="100" w:afterAutospacing="1" w:line="240" w:lineRule="auto"/>
        <w:jc w:val="both"/>
        <w:outlineLvl w:val="2"/>
        <w:rPr>
          <w:ins w:id="681" w:author="Unknown"/>
          <w:rFonts w:ascii="Tahoma" w:eastAsia="Times New Roman" w:hAnsi="Tahoma" w:cs="Tahoma"/>
          <w:color w:val="610B4B"/>
          <w:sz w:val="33"/>
          <w:szCs w:val="33"/>
          <w:lang w:bidi="bn-BD"/>
        </w:rPr>
      </w:pPr>
      <w:ins w:id="682" w:author="Unknown">
        <w:r w:rsidRPr="001F73D2">
          <w:rPr>
            <w:rFonts w:ascii="Tahoma" w:eastAsia="Times New Roman" w:hAnsi="Tahoma" w:cs="Tahoma"/>
            <w:color w:val="610B4B"/>
            <w:sz w:val="33"/>
            <w:szCs w:val="33"/>
            <w:lang w:bidi="bn-BD"/>
          </w:rPr>
          <w:t>Example of final method</w:t>
        </w:r>
      </w:ins>
    </w:p>
    <w:p w:rsidR="001F73D2" w:rsidRPr="001F73D2" w:rsidRDefault="001F73D2" w:rsidP="001F73D2">
      <w:pPr>
        <w:numPr>
          <w:ilvl w:val="0"/>
          <w:numId w:val="39"/>
        </w:numPr>
        <w:shd w:val="clear" w:color="auto" w:fill="FFFFFF"/>
        <w:spacing w:after="0" w:line="345" w:lineRule="atLeast"/>
        <w:ind w:left="0"/>
        <w:jc w:val="both"/>
        <w:rPr>
          <w:ins w:id="683" w:author="Unknown"/>
          <w:rFonts w:ascii="Verdana" w:eastAsia="Times New Roman" w:hAnsi="Verdana" w:cs="Times New Roman"/>
          <w:color w:val="000000"/>
          <w:sz w:val="20"/>
          <w:szCs w:val="20"/>
          <w:lang w:bidi="bn-BD"/>
        </w:rPr>
      </w:pPr>
      <w:ins w:id="684"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Bike{  </w:t>
        </w:r>
      </w:ins>
    </w:p>
    <w:p w:rsidR="001F73D2" w:rsidRPr="001F73D2" w:rsidRDefault="001F73D2" w:rsidP="001F73D2">
      <w:pPr>
        <w:numPr>
          <w:ilvl w:val="0"/>
          <w:numId w:val="39"/>
        </w:numPr>
        <w:shd w:val="clear" w:color="auto" w:fill="FFFFFF"/>
        <w:spacing w:after="0" w:line="345" w:lineRule="atLeast"/>
        <w:ind w:left="0"/>
        <w:jc w:val="both"/>
        <w:rPr>
          <w:ins w:id="685" w:author="Unknown"/>
          <w:rFonts w:ascii="Verdana" w:eastAsia="Times New Roman" w:hAnsi="Verdana" w:cs="Times New Roman"/>
          <w:color w:val="000000"/>
          <w:sz w:val="20"/>
          <w:szCs w:val="20"/>
          <w:lang w:bidi="bn-BD"/>
        </w:rPr>
      </w:pPr>
      <w:ins w:id="686" w:author="Unknown">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final</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run(){</w:t>
        </w:r>
        <w:proofErr w:type="spellStart"/>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"running"</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9"/>
        </w:numPr>
        <w:shd w:val="clear" w:color="auto" w:fill="FFFFFF"/>
        <w:spacing w:after="0" w:line="345" w:lineRule="atLeast"/>
        <w:ind w:left="0"/>
        <w:jc w:val="both"/>
        <w:rPr>
          <w:ins w:id="687" w:author="Unknown"/>
          <w:rFonts w:ascii="Verdana" w:eastAsia="Times New Roman" w:hAnsi="Verdana" w:cs="Times New Roman"/>
          <w:color w:val="000000"/>
          <w:sz w:val="20"/>
          <w:szCs w:val="20"/>
          <w:lang w:bidi="bn-BD"/>
        </w:rPr>
      </w:pPr>
      <w:ins w:id="688"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9"/>
        </w:numPr>
        <w:shd w:val="clear" w:color="auto" w:fill="FFFFFF"/>
        <w:spacing w:after="0" w:line="345" w:lineRule="atLeast"/>
        <w:ind w:left="0"/>
        <w:jc w:val="both"/>
        <w:rPr>
          <w:ins w:id="689" w:author="Unknown"/>
          <w:rFonts w:ascii="Verdana" w:eastAsia="Times New Roman" w:hAnsi="Verdana" w:cs="Times New Roman"/>
          <w:color w:val="000000"/>
          <w:sz w:val="20"/>
          <w:szCs w:val="20"/>
          <w:lang w:bidi="bn-BD"/>
        </w:rPr>
      </w:pPr>
      <w:ins w:id="690"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9"/>
        </w:numPr>
        <w:shd w:val="clear" w:color="auto" w:fill="FFFFFF"/>
        <w:spacing w:after="0" w:line="345" w:lineRule="atLeast"/>
        <w:ind w:left="0"/>
        <w:jc w:val="both"/>
        <w:rPr>
          <w:ins w:id="691" w:author="Unknown"/>
          <w:rFonts w:ascii="Verdana" w:eastAsia="Times New Roman" w:hAnsi="Verdana" w:cs="Times New Roman"/>
          <w:color w:val="000000"/>
          <w:sz w:val="20"/>
          <w:szCs w:val="20"/>
          <w:lang w:bidi="bn-BD"/>
        </w:rPr>
      </w:pPr>
      <w:ins w:id="692"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Honda </w:t>
        </w:r>
        <w:r w:rsidRPr="001F73D2">
          <w:rPr>
            <w:rFonts w:ascii="Verdana" w:eastAsia="Times New Roman" w:hAnsi="Verdana" w:cs="Times New Roman"/>
            <w:b/>
            <w:bCs/>
            <w:color w:val="006699"/>
            <w:sz w:val="20"/>
            <w:szCs w:val="20"/>
            <w:bdr w:val="none" w:sz="0" w:space="0" w:color="auto" w:frame="1"/>
            <w:lang w:bidi="bn-BD"/>
          </w:rPr>
          <w:t>extends</w:t>
        </w:r>
        <w:r w:rsidRPr="001F73D2">
          <w:rPr>
            <w:rFonts w:ascii="Verdana" w:eastAsia="Times New Roman" w:hAnsi="Verdana" w:cs="Times New Roman"/>
            <w:color w:val="000000"/>
            <w:sz w:val="20"/>
            <w:szCs w:val="20"/>
            <w:bdr w:val="none" w:sz="0" w:space="0" w:color="auto" w:frame="1"/>
            <w:lang w:bidi="bn-BD"/>
          </w:rPr>
          <w:t> Bike{  </w:t>
        </w:r>
      </w:ins>
    </w:p>
    <w:p w:rsidR="001F73D2" w:rsidRPr="001F73D2" w:rsidRDefault="001F73D2" w:rsidP="001F73D2">
      <w:pPr>
        <w:numPr>
          <w:ilvl w:val="0"/>
          <w:numId w:val="39"/>
        </w:numPr>
        <w:shd w:val="clear" w:color="auto" w:fill="FFFFFF"/>
        <w:spacing w:after="0" w:line="345" w:lineRule="atLeast"/>
        <w:ind w:left="0"/>
        <w:jc w:val="both"/>
        <w:rPr>
          <w:ins w:id="693" w:author="Unknown"/>
          <w:rFonts w:ascii="Verdana" w:eastAsia="Times New Roman" w:hAnsi="Verdana" w:cs="Times New Roman"/>
          <w:color w:val="000000"/>
          <w:sz w:val="20"/>
          <w:szCs w:val="20"/>
          <w:lang w:bidi="bn-BD"/>
        </w:rPr>
      </w:pPr>
      <w:ins w:id="694" w:author="Unknown">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run(){System.out.println(</w:t>
        </w:r>
        <w:r w:rsidRPr="001F73D2">
          <w:rPr>
            <w:rFonts w:ascii="Verdana" w:eastAsia="Times New Roman" w:hAnsi="Verdana" w:cs="Times New Roman"/>
            <w:color w:val="0000FF"/>
            <w:sz w:val="20"/>
            <w:szCs w:val="20"/>
            <w:bdr w:val="none" w:sz="0" w:space="0" w:color="auto" w:frame="1"/>
            <w:lang w:bidi="bn-BD"/>
          </w:rPr>
          <w:t>"running safely with 100kmph"</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9"/>
        </w:numPr>
        <w:shd w:val="clear" w:color="auto" w:fill="FFFFFF"/>
        <w:spacing w:after="0" w:line="345" w:lineRule="atLeast"/>
        <w:ind w:left="0"/>
        <w:jc w:val="both"/>
        <w:rPr>
          <w:ins w:id="695" w:author="Unknown"/>
          <w:rFonts w:ascii="Verdana" w:eastAsia="Times New Roman" w:hAnsi="Verdana" w:cs="Times New Roman"/>
          <w:color w:val="000000"/>
          <w:sz w:val="20"/>
          <w:szCs w:val="20"/>
          <w:lang w:bidi="bn-BD"/>
        </w:rPr>
      </w:pPr>
      <w:ins w:id="696"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9"/>
        </w:numPr>
        <w:shd w:val="clear" w:color="auto" w:fill="FFFFFF"/>
        <w:spacing w:after="0" w:line="345" w:lineRule="atLeast"/>
        <w:ind w:left="0"/>
        <w:jc w:val="both"/>
        <w:rPr>
          <w:ins w:id="697" w:author="Unknown"/>
          <w:rFonts w:ascii="Verdana" w:eastAsia="Times New Roman" w:hAnsi="Verdana" w:cs="Times New Roman"/>
          <w:color w:val="000000"/>
          <w:sz w:val="20"/>
          <w:szCs w:val="20"/>
          <w:lang w:bidi="bn-BD"/>
        </w:rPr>
      </w:pPr>
      <w:ins w:id="698" w:author="Unknown">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public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main(String </w:t>
        </w:r>
        <w:proofErr w:type="spellStart"/>
        <w:r w:rsidRPr="001F73D2">
          <w:rPr>
            <w:rFonts w:ascii="Verdana" w:eastAsia="Times New Roman" w:hAnsi="Verdana" w:cs="Times New Roman"/>
            <w:color w:val="000000"/>
            <w:sz w:val="20"/>
            <w:szCs w:val="20"/>
            <w:bdr w:val="none" w:sz="0" w:space="0" w:color="auto" w:frame="1"/>
            <w:lang w:bidi="bn-BD"/>
          </w:rPr>
          <w:t>args</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9"/>
        </w:numPr>
        <w:shd w:val="clear" w:color="auto" w:fill="FFFFFF"/>
        <w:spacing w:after="0" w:line="345" w:lineRule="atLeast"/>
        <w:ind w:left="0"/>
        <w:jc w:val="both"/>
        <w:rPr>
          <w:ins w:id="699" w:author="Unknown"/>
          <w:rFonts w:ascii="Verdana" w:eastAsia="Times New Roman" w:hAnsi="Verdana" w:cs="Times New Roman"/>
          <w:color w:val="000000"/>
          <w:sz w:val="20"/>
          <w:szCs w:val="20"/>
          <w:lang w:bidi="bn-BD"/>
        </w:rPr>
      </w:pPr>
      <w:ins w:id="700" w:author="Unknown">
        <w:r w:rsidRPr="001F73D2">
          <w:rPr>
            <w:rFonts w:ascii="Verdana" w:eastAsia="Times New Roman" w:hAnsi="Verdana" w:cs="Times New Roman"/>
            <w:color w:val="000000"/>
            <w:sz w:val="20"/>
            <w:szCs w:val="20"/>
            <w:bdr w:val="none" w:sz="0" w:space="0" w:color="auto" w:frame="1"/>
            <w:lang w:bidi="bn-BD"/>
          </w:rPr>
          <w:t>   Honda </w:t>
        </w:r>
        <w:proofErr w:type="spellStart"/>
        <w:r w:rsidRPr="001F73D2">
          <w:rPr>
            <w:rFonts w:ascii="Verdana" w:eastAsia="Times New Roman" w:hAnsi="Verdana" w:cs="Times New Roman"/>
            <w:color w:val="000000"/>
            <w:sz w:val="20"/>
            <w:szCs w:val="20"/>
            <w:bdr w:val="none" w:sz="0" w:space="0" w:color="auto" w:frame="1"/>
            <w:lang w:bidi="bn-BD"/>
          </w:rPr>
          <w:t>honda</w:t>
        </w:r>
        <w:proofErr w:type="spellEnd"/>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Honda();  </w:t>
        </w:r>
      </w:ins>
    </w:p>
    <w:p w:rsidR="001F73D2" w:rsidRPr="001F73D2" w:rsidRDefault="001F73D2" w:rsidP="001F73D2">
      <w:pPr>
        <w:numPr>
          <w:ilvl w:val="0"/>
          <w:numId w:val="39"/>
        </w:numPr>
        <w:shd w:val="clear" w:color="auto" w:fill="FFFFFF"/>
        <w:spacing w:after="0" w:line="345" w:lineRule="atLeast"/>
        <w:ind w:left="0"/>
        <w:jc w:val="both"/>
        <w:rPr>
          <w:ins w:id="701" w:author="Unknown"/>
          <w:rFonts w:ascii="Verdana" w:eastAsia="Times New Roman" w:hAnsi="Verdana" w:cs="Times New Roman"/>
          <w:color w:val="000000"/>
          <w:sz w:val="20"/>
          <w:szCs w:val="20"/>
          <w:lang w:bidi="bn-BD"/>
        </w:rPr>
      </w:pPr>
      <w:ins w:id="702" w:author="Unknown">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honda.run</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39"/>
        </w:numPr>
        <w:shd w:val="clear" w:color="auto" w:fill="FFFFFF"/>
        <w:spacing w:after="0" w:line="345" w:lineRule="atLeast"/>
        <w:ind w:left="0"/>
        <w:jc w:val="both"/>
        <w:rPr>
          <w:ins w:id="703" w:author="Unknown"/>
          <w:rFonts w:ascii="Verdana" w:eastAsia="Times New Roman" w:hAnsi="Verdana" w:cs="Times New Roman"/>
          <w:color w:val="000000"/>
          <w:sz w:val="20"/>
          <w:szCs w:val="20"/>
          <w:lang w:bidi="bn-BD"/>
        </w:rPr>
      </w:pPr>
      <w:ins w:id="704" w:author="Unknown">
        <w:r w:rsidRPr="001F73D2">
          <w:rPr>
            <w:rFonts w:ascii="Verdana" w:eastAsia="Times New Roman" w:hAnsi="Verdana" w:cs="Times New Roman"/>
            <w:color w:val="000000"/>
            <w:sz w:val="20"/>
            <w:szCs w:val="20"/>
            <w:bdr w:val="none" w:sz="0" w:space="0" w:color="auto" w:frame="1"/>
            <w:lang w:bidi="bn-BD"/>
          </w:rPr>
          <w:t>   }  </w:t>
        </w:r>
      </w:ins>
    </w:p>
    <w:p w:rsidR="001F73D2" w:rsidRPr="001F73D2" w:rsidRDefault="001F73D2" w:rsidP="001F73D2">
      <w:pPr>
        <w:numPr>
          <w:ilvl w:val="0"/>
          <w:numId w:val="39"/>
        </w:numPr>
        <w:shd w:val="clear" w:color="auto" w:fill="FFFFFF"/>
        <w:spacing w:after="120" w:line="345" w:lineRule="atLeast"/>
        <w:ind w:left="0"/>
        <w:jc w:val="both"/>
        <w:rPr>
          <w:ins w:id="705" w:author="Unknown"/>
          <w:rFonts w:ascii="Verdana" w:eastAsia="Times New Roman" w:hAnsi="Verdana" w:cs="Times New Roman"/>
          <w:color w:val="000000"/>
          <w:sz w:val="20"/>
          <w:szCs w:val="20"/>
          <w:lang w:bidi="bn-BD"/>
        </w:rPr>
      </w:pPr>
      <w:ins w:id="706"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707" w:author="Unknown"/>
          <w:rFonts w:ascii="Courier New" w:eastAsia="Times New Roman" w:hAnsi="Courier New" w:cs="Courier New"/>
          <w:color w:val="000000"/>
          <w:sz w:val="20"/>
          <w:szCs w:val="20"/>
          <w:lang w:bidi="bn-BD"/>
        </w:rPr>
      </w:pPr>
      <w:proofErr w:type="spellStart"/>
      <w:ins w:id="708" w:author="Unknown">
        <w:r w:rsidRPr="001F73D2">
          <w:rPr>
            <w:rFonts w:ascii="Courier New" w:eastAsia="Times New Roman" w:hAnsi="Courier New" w:cs="Courier New"/>
            <w:color w:val="000000"/>
            <w:sz w:val="20"/>
            <w:szCs w:val="20"/>
            <w:lang w:bidi="bn-BD"/>
          </w:rPr>
          <w:t>Output</w:t>
        </w:r>
        <w:proofErr w:type="gramStart"/>
        <w:r w:rsidRPr="001F73D2">
          <w:rPr>
            <w:rFonts w:ascii="Courier New" w:eastAsia="Times New Roman" w:hAnsi="Courier New" w:cs="Courier New"/>
            <w:color w:val="000000"/>
            <w:sz w:val="20"/>
            <w:szCs w:val="20"/>
            <w:lang w:bidi="bn-BD"/>
          </w:rPr>
          <w:t>:Compile</w:t>
        </w:r>
        <w:proofErr w:type="spellEnd"/>
        <w:proofErr w:type="gramEnd"/>
        <w:r w:rsidRPr="001F73D2">
          <w:rPr>
            <w:rFonts w:ascii="Courier New" w:eastAsia="Times New Roman" w:hAnsi="Courier New" w:cs="Courier New"/>
            <w:color w:val="000000"/>
            <w:sz w:val="20"/>
            <w:szCs w:val="20"/>
            <w:lang w:bidi="bn-BD"/>
          </w:rPr>
          <w:t xml:space="preserve"> Time Error</w:t>
        </w:r>
      </w:ins>
    </w:p>
    <w:p w:rsidR="001F73D2" w:rsidRPr="001F73D2" w:rsidRDefault="004A08FA" w:rsidP="001F73D2">
      <w:pPr>
        <w:spacing w:after="0" w:line="240" w:lineRule="auto"/>
        <w:rPr>
          <w:ins w:id="709" w:author="Unknown"/>
          <w:rFonts w:ascii="Times New Roman" w:eastAsia="Times New Roman" w:hAnsi="Times New Roman" w:cs="Times New Roman"/>
          <w:sz w:val="24"/>
          <w:szCs w:val="24"/>
          <w:lang w:bidi="bn-BD"/>
        </w:rPr>
      </w:pPr>
      <w:ins w:id="710" w:author="Unknown">
        <w:r>
          <w:rPr>
            <w:rFonts w:ascii="Times New Roman" w:eastAsia="Times New Roman" w:hAnsi="Times New Roman" w:cs="Times New Roman"/>
            <w:sz w:val="24"/>
            <w:szCs w:val="24"/>
            <w:lang w:bidi="bn-BD"/>
          </w:rPr>
          <w:pict>
            <v:rect id="_x0000_i1029" style="width:0;height:.75pt" o:hrstd="t" o:hrnoshade="t" o:hr="t" fillcolor="#d4d4d4" stroked="f"/>
          </w:pict>
        </w:r>
      </w:ins>
    </w:p>
    <w:p w:rsidR="001F73D2" w:rsidRPr="001F73D2" w:rsidRDefault="001F73D2" w:rsidP="001F73D2">
      <w:pPr>
        <w:shd w:val="clear" w:color="auto" w:fill="FFFFFF"/>
        <w:spacing w:before="100" w:beforeAutospacing="1" w:after="100" w:afterAutospacing="1" w:line="312" w:lineRule="atLeast"/>
        <w:jc w:val="both"/>
        <w:outlineLvl w:val="1"/>
        <w:rPr>
          <w:ins w:id="711" w:author="Unknown"/>
          <w:rFonts w:ascii="Helvetica" w:eastAsia="Times New Roman" w:hAnsi="Helvetica" w:cs="Helvetica"/>
          <w:color w:val="610B38"/>
          <w:sz w:val="38"/>
          <w:szCs w:val="38"/>
          <w:lang w:bidi="bn-BD"/>
        </w:rPr>
      </w:pPr>
      <w:ins w:id="712" w:author="Unknown">
        <w:r w:rsidRPr="001F73D2">
          <w:rPr>
            <w:rFonts w:ascii="Helvetica" w:eastAsia="Times New Roman" w:hAnsi="Helvetica" w:cs="Helvetica"/>
            <w:color w:val="610B38"/>
            <w:sz w:val="38"/>
            <w:szCs w:val="38"/>
            <w:lang w:bidi="bn-BD"/>
          </w:rPr>
          <w:t>3) Java final class</w:t>
        </w:r>
      </w:ins>
    </w:p>
    <w:p w:rsidR="001F73D2" w:rsidRPr="001F73D2" w:rsidRDefault="001F73D2" w:rsidP="001F73D2">
      <w:pPr>
        <w:shd w:val="clear" w:color="auto" w:fill="FFFFFF"/>
        <w:spacing w:before="100" w:beforeAutospacing="1" w:after="100" w:afterAutospacing="1" w:line="240" w:lineRule="auto"/>
        <w:jc w:val="both"/>
        <w:rPr>
          <w:ins w:id="713" w:author="Unknown"/>
          <w:rFonts w:ascii="Verdana" w:eastAsia="Times New Roman" w:hAnsi="Verdana" w:cs="Times New Roman"/>
          <w:color w:val="000000"/>
          <w:sz w:val="20"/>
          <w:szCs w:val="20"/>
          <w:lang w:bidi="bn-BD"/>
        </w:rPr>
      </w:pPr>
      <w:ins w:id="714" w:author="Unknown">
        <w:r w:rsidRPr="001F73D2">
          <w:rPr>
            <w:rFonts w:ascii="Verdana" w:eastAsia="Times New Roman" w:hAnsi="Verdana" w:cs="Times New Roman"/>
            <w:color w:val="000000"/>
            <w:sz w:val="20"/>
            <w:szCs w:val="20"/>
            <w:lang w:bidi="bn-BD"/>
          </w:rPr>
          <w:t>If you make any class as final, you cannot extend it.</w:t>
        </w:r>
      </w:ins>
    </w:p>
    <w:p w:rsidR="001F73D2" w:rsidRPr="001F73D2" w:rsidRDefault="001F73D2" w:rsidP="001F73D2">
      <w:pPr>
        <w:shd w:val="clear" w:color="auto" w:fill="FFFFFF"/>
        <w:spacing w:before="100" w:beforeAutospacing="1" w:after="100" w:afterAutospacing="1" w:line="240" w:lineRule="auto"/>
        <w:jc w:val="both"/>
        <w:outlineLvl w:val="2"/>
        <w:rPr>
          <w:ins w:id="715" w:author="Unknown"/>
          <w:rFonts w:ascii="Tahoma" w:eastAsia="Times New Roman" w:hAnsi="Tahoma" w:cs="Tahoma"/>
          <w:color w:val="610B4B"/>
          <w:sz w:val="33"/>
          <w:szCs w:val="33"/>
          <w:lang w:bidi="bn-BD"/>
        </w:rPr>
      </w:pPr>
      <w:ins w:id="716" w:author="Unknown">
        <w:r w:rsidRPr="001F73D2">
          <w:rPr>
            <w:rFonts w:ascii="Tahoma" w:eastAsia="Times New Roman" w:hAnsi="Tahoma" w:cs="Tahoma"/>
            <w:color w:val="610B4B"/>
            <w:sz w:val="33"/>
            <w:szCs w:val="33"/>
            <w:lang w:bidi="bn-BD"/>
          </w:rPr>
          <w:t>Example of final class</w:t>
        </w:r>
      </w:ins>
    </w:p>
    <w:p w:rsidR="001F73D2" w:rsidRPr="001F73D2" w:rsidRDefault="001F73D2" w:rsidP="001F73D2">
      <w:pPr>
        <w:numPr>
          <w:ilvl w:val="0"/>
          <w:numId w:val="40"/>
        </w:numPr>
        <w:shd w:val="clear" w:color="auto" w:fill="FFFFFF"/>
        <w:spacing w:after="0" w:line="345" w:lineRule="atLeast"/>
        <w:ind w:left="0"/>
        <w:jc w:val="both"/>
        <w:rPr>
          <w:ins w:id="717" w:author="Unknown"/>
          <w:rFonts w:ascii="Verdana" w:eastAsia="Times New Roman" w:hAnsi="Verdana" w:cs="Times New Roman"/>
          <w:color w:val="000000"/>
          <w:sz w:val="20"/>
          <w:szCs w:val="20"/>
          <w:lang w:bidi="bn-BD"/>
        </w:rPr>
      </w:pPr>
      <w:ins w:id="718" w:author="Unknown">
        <w:r w:rsidRPr="001F73D2">
          <w:rPr>
            <w:rFonts w:ascii="Verdana" w:eastAsia="Times New Roman" w:hAnsi="Verdana" w:cs="Times New Roman"/>
            <w:b/>
            <w:bCs/>
            <w:color w:val="006699"/>
            <w:sz w:val="20"/>
            <w:szCs w:val="20"/>
            <w:bdr w:val="none" w:sz="0" w:space="0" w:color="auto" w:frame="1"/>
            <w:lang w:bidi="bn-BD"/>
          </w:rPr>
          <w:t>final</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Bike{}  </w:t>
        </w:r>
      </w:ins>
    </w:p>
    <w:p w:rsidR="001F73D2" w:rsidRPr="001F73D2" w:rsidRDefault="001F73D2" w:rsidP="001F73D2">
      <w:pPr>
        <w:numPr>
          <w:ilvl w:val="0"/>
          <w:numId w:val="40"/>
        </w:numPr>
        <w:shd w:val="clear" w:color="auto" w:fill="FFFFFF"/>
        <w:spacing w:after="0" w:line="345" w:lineRule="atLeast"/>
        <w:ind w:left="0"/>
        <w:jc w:val="both"/>
        <w:rPr>
          <w:ins w:id="719" w:author="Unknown"/>
          <w:rFonts w:ascii="Verdana" w:eastAsia="Times New Roman" w:hAnsi="Verdana" w:cs="Times New Roman"/>
          <w:color w:val="000000"/>
          <w:sz w:val="20"/>
          <w:szCs w:val="20"/>
          <w:lang w:bidi="bn-BD"/>
        </w:rPr>
      </w:pPr>
      <w:ins w:id="720"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40"/>
        </w:numPr>
        <w:shd w:val="clear" w:color="auto" w:fill="FFFFFF"/>
        <w:spacing w:after="0" w:line="345" w:lineRule="atLeast"/>
        <w:ind w:left="0"/>
        <w:jc w:val="both"/>
        <w:rPr>
          <w:ins w:id="721" w:author="Unknown"/>
          <w:rFonts w:ascii="Verdana" w:eastAsia="Times New Roman" w:hAnsi="Verdana" w:cs="Times New Roman"/>
          <w:color w:val="000000"/>
          <w:sz w:val="20"/>
          <w:szCs w:val="20"/>
          <w:lang w:bidi="bn-BD"/>
        </w:rPr>
      </w:pPr>
      <w:ins w:id="722"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Honda1 </w:t>
        </w:r>
        <w:r w:rsidRPr="001F73D2">
          <w:rPr>
            <w:rFonts w:ascii="Verdana" w:eastAsia="Times New Roman" w:hAnsi="Verdana" w:cs="Times New Roman"/>
            <w:b/>
            <w:bCs/>
            <w:color w:val="006699"/>
            <w:sz w:val="20"/>
            <w:szCs w:val="20"/>
            <w:bdr w:val="none" w:sz="0" w:space="0" w:color="auto" w:frame="1"/>
            <w:lang w:bidi="bn-BD"/>
          </w:rPr>
          <w:t>extends</w:t>
        </w:r>
        <w:r w:rsidRPr="001F73D2">
          <w:rPr>
            <w:rFonts w:ascii="Verdana" w:eastAsia="Times New Roman" w:hAnsi="Verdana" w:cs="Times New Roman"/>
            <w:color w:val="000000"/>
            <w:sz w:val="20"/>
            <w:szCs w:val="20"/>
            <w:bdr w:val="none" w:sz="0" w:space="0" w:color="auto" w:frame="1"/>
            <w:lang w:bidi="bn-BD"/>
          </w:rPr>
          <w:t> Bike{  </w:t>
        </w:r>
      </w:ins>
    </w:p>
    <w:p w:rsidR="001F73D2" w:rsidRPr="001F73D2" w:rsidRDefault="001F73D2" w:rsidP="001F73D2">
      <w:pPr>
        <w:numPr>
          <w:ilvl w:val="0"/>
          <w:numId w:val="40"/>
        </w:numPr>
        <w:shd w:val="clear" w:color="auto" w:fill="FFFFFF"/>
        <w:spacing w:after="0" w:line="345" w:lineRule="atLeast"/>
        <w:ind w:left="0"/>
        <w:jc w:val="both"/>
        <w:rPr>
          <w:ins w:id="723" w:author="Unknown"/>
          <w:rFonts w:ascii="Verdana" w:eastAsia="Times New Roman" w:hAnsi="Verdana" w:cs="Times New Roman"/>
          <w:color w:val="000000"/>
          <w:sz w:val="20"/>
          <w:szCs w:val="20"/>
          <w:lang w:bidi="bn-BD"/>
        </w:rPr>
      </w:pPr>
      <w:ins w:id="724" w:author="Unknown">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run(){System.out.println(</w:t>
        </w:r>
        <w:r w:rsidRPr="001F73D2">
          <w:rPr>
            <w:rFonts w:ascii="Verdana" w:eastAsia="Times New Roman" w:hAnsi="Verdana" w:cs="Times New Roman"/>
            <w:color w:val="0000FF"/>
            <w:sz w:val="20"/>
            <w:szCs w:val="20"/>
            <w:bdr w:val="none" w:sz="0" w:space="0" w:color="auto" w:frame="1"/>
            <w:lang w:bidi="bn-BD"/>
          </w:rPr>
          <w:t>"running safely with 100kmph"</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40"/>
        </w:numPr>
        <w:shd w:val="clear" w:color="auto" w:fill="FFFFFF"/>
        <w:spacing w:after="0" w:line="345" w:lineRule="atLeast"/>
        <w:ind w:left="0"/>
        <w:jc w:val="both"/>
        <w:rPr>
          <w:ins w:id="725" w:author="Unknown"/>
          <w:rFonts w:ascii="Verdana" w:eastAsia="Times New Roman" w:hAnsi="Verdana" w:cs="Times New Roman"/>
          <w:color w:val="000000"/>
          <w:sz w:val="20"/>
          <w:szCs w:val="20"/>
          <w:lang w:bidi="bn-BD"/>
        </w:rPr>
      </w:pPr>
      <w:ins w:id="726"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40"/>
        </w:numPr>
        <w:shd w:val="clear" w:color="auto" w:fill="FFFFFF"/>
        <w:spacing w:after="0" w:line="345" w:lineRule="atLeast"/>
        <w:ind w:left="0"/>
        <w:jc w:val="both"/>
        <w:rPr>
          <w:ins w:id="727" w:author="Unknown"/>
          <w:rFonts w:ascii="Verdana" w:eastAsia="Times New Roman" w:hAnsi="Verdana" w:cs="Times New Roman"/>
          <w:color w:val="000000"/>
          <w:sz w:val="20"/>
          <w:szCs w:val="20"/>
          <w:lang w:bidi="bn-BD"/>
        </w:rPr>
      </w:pPr>
      <w:ins w:id="728" w:author="Unknown">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public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main(String </w:t>
        </w:r>
        <w:proofErr w:type="spellStart"/>
        <w:r w:rsidRPr="001F73D2">
          <w:rPr>
            <w:rFonts w:ascii="Verdana" w:eastAsia="Times New Roman" w:hAnsi="Verdana" w:cs="Times New Roman"/>
            <w:color w:val="000000"/>
            <w:sz w:val="20"/>
            <w:szCs w:val="20"/>
            <w:bdr w:val="none" w:sz="0" w:space="0" w:color="auto" w:frame="1"/>
            <w:lang w:bidi="bn-BD"/>
          </w:rPr>
          <w:t>args</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40"/>
        </w:numPr>
        <w:shd w:val="clear" w:color="auto" w:fill="FFFFFF"/>
        <w:spacing w:after="0" w:line="345" w:lineRule="atLeast"/>
        <w:ind w:left="0"/>
        <w:jc w:val="both"/>
        <w:rPr>
          <w:ins w:id="729" w:author="Unknown"/>
          <w:rFonts w:ascii="Verdana" w:eastAsia="Times New Roman" w:hAnsi="Verdana" w:cs="Times New Roman"/>
          <w:color w:val="000000"/>
          <w:sz w:val="20"/>
          <w:szCs w:val="20"/>
          <w:lang w:bidi="bn-BD"/>
        </w:rPr>
      </w:pPr>
      <w:ins w:id="730" w:author="Unknown">
        <w:r w:rsidRPr="001F73D2">
          <w:rPr>
            <w:rFonts w:ascii="Verdana" w:eastAsia="Times New Roman" w:hAnsi="Verdana" w:cs="Times New Roman"/>
            <w:color w:val="000000"/>
            <w:sz w:val="20"/>
            <w:szCs w:val="20"/>
            <w:bdr w:val="none" w:sz="0" w:space="0" w:color="auto" w:frame="1"/>
            <w:lang w:bidi="bn-BD"/>
          </w:rPr>
          <w:t>  Honda1 </w:t>
        </w:r>
        <w:proofErr w:type="spellStart"/>
        <w:r w:rsidRPr="001F73D2">
          <w:rPr>
            <w:rFonts w:ascii="Verdana" w:eastAsia="Times New Roman" w:hAnsi="Verdana" w:cs="Times New Roman"/>
            <w:color w:val="000000"/>
            <w:sz w:val="20"/>
            <w:szCs w:val="20"/>
            <w:bdr w:val="none" w:sz="0" w:space="0" w:color="auto" w:frame="1"/>
            <w:lang w:bidi="bn-BD"/>
          </w:rPr>
          <w:t>honda</w:t>
        </w:r>
        <w:proofErr w:type="spellEnd"/>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Honda();  </w:t>
        </w:r>
      </w:ins>
    </w:p>
    <w:p w:rsidR="001F73D2" w:rsidRPr="001F73D2" w:rsidRDefault="001F73D2" w:rsidP="001F73D2">
      <w:pPr>
        <w:numPr>
          <w:ilvl w:val="0"/>
          <w:numId w:val="40"/>
        </w:numPr>
        <w:shd w:val="clear" w:color="auto" w:fill="FFFFFF"/>
        <w:spacing w:after="0" w:line="345" w:lineRule="atLeast"/>
        <w:ind w:left="0"/>
        <w:jc w:val="both"/>
        <w:rPr>
          <w:ins w:id="731" w:author="Unknown"/>
          <w:rFonts w:ascii="Verdana" w:eastAsia="Times New Roman" w:hAnsi="Verdana" w:cs="Times New Roman"/>
          <w:color w:val="000000"/>
          <w:sz w:val="20"/>
          <w:szCs w:val="20"/>
          <w:lang w:bidi="bn-BD"/>
        </w:rPr>
      </w:pPr>
      <w:ins w:id="732" w:author="Unknown">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honda.run</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40"/>
        </w:numPr>
        <w:shd w:val="clear" w:color="auto" w:fill="FFFFFF"/>
        <w:spacing w:after="0" w:line="345" w:lineRule="atLeast"/>
        <w:ind w:left="0"/>
        <w:jc w:val="both"/>
        <w:rPr>
          <w:ins w:id="733" w:author="Unknown"/>
          <w:rFonts w:ascii="Verdana" w:eastAsia="Times New Roman" w:hAnsi="Verdana" w:cs="Times New Roman"/>
          <w:color w:val="000000"/>
          <w:sz w:val="20"/>
          <w:szCs w:val="20"/>
          <w:lang w:bidi="bn-BD"/>
        </w:rPr>
      </w:pPr>
      <w:ins w:id="734" w:author="Unknown">
        <w:r w:rsidRPr="001F73D2">
          <w:rPr>
            <w:rFonts w:ascii="Verdana" w:eastAsia="Times New Roman" w:hAnsi="Verdana" w:cs="Times New Roman"/>
            <w:color w:val="000000"/>
            <w:sz w:val="20"/>
            <w:szCs w:val="20"/>
            <w:bdr w:val="none" w:sz="0" w:space="0" w:color="auto" w:frame="1"/>
            <w:lang w:bidi="bn-BD"/>
          </w:rPr>
          <w:t>  }  </w:t>
        </w:r>
      </w:ins>
    </w:p>
    <w:p w:rsidR="001F73D2" w:rsidRPr="001F73D2" w:rsidRDefault="001F73D2" w:rsidP="001F73D2">
      <w:pPr>
        <w:numPr>
          <w:ilvl w:val="0"/>
          <w:numId w:val="40"/>
        </w:numPr>
        <w:shd w:val="clear" w:color="auto" w:fill="FFFFFF"/>
        <w:spacing w:after="120" w:line="345" w:lineRule="atLeast"/>
        <w:ind w:left="0"/>
        <w:jc w:val="both"/>
        <w:rPr>
          <w:ins w:id="735" w:author="Unknown"/>
          <w:rFonts w:ascii="Verdana" w:eastAsia="Times New Roman" w:hAnsi="Verdana" w:cs="Times New Roman"/>
          <w:color w:val="000000"/>
          <w:sz w:val="20"/>
          <w:szCs w:val="20"/>
          <w:lang w:bidi="bn-BD"/>
        </w:rPr>
      </w:pPr>
      <w:ins w:id="736" w:author="Unknown">
        <w:r w:rsidRPr="001F73D2">
          <w:rPr>
            <w:rFonts w:ascii="Verdana" w:eastAsia="Times New Roman" w:hAnsi="Verdana" w:cs="Times New Roman"/>
            <w:color w:val="000000"/>
            <w:sz w:val="20"/>
            <w:szCs w:val="20"/>
            <w:bdr w:val="none" w:sz="0" w:space="0" w:color="auto" w:frame="1"/>
            <w:lang w:bidi="bn-BD"/>
          </w:rPr>
          <w:t>}  </w:t>
        </w:r>
      </w:ins>
    </w:p>
    <w:p w:rsidR="00D86223" w:rsidRDefault="00D86223"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color w:val="000000"/>
          <w:sz w:val="20"/>
          <w:szCs w:val="20"/>
          <w:shd w:val="clear" w:color="auto" w:fill="FFFFFF"/>
          <w:lang w:bidi="bn-BD"/>
        </w:rPr>
      </w:pPr>
    </w:p>
    <w:p w:rsidR="001F73D2" w:rsidRP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737" w:author="Unknown"/>
          <w:rFonts w:ascii="Courier New" w:eastAsia="Times New Roman" w:hAnsi="Courier New" w:cs="Courier New"/>
          <w:color w:val="000000"/>
          <w:sz w:val="20"/>
          <w:szCs w:val="20"/>
          <w:lang w:bidi="bn-BD"/>
        </w:rPr>
      </w:pPr>
      <w:proofErr w:type="spellStart"/>
      <w:ins w:id="738" w:author="Unknown">
        <w:r w:rsidRPr="001F73D2">
          <w:rPr>
            <w:rFonts w:ascii="Courier New" w:eastAsia="Times New Roman" w:hAnsi="Courier New" w:cs="Courier New"/>
            <w:color w:val="000000"/>
            <w:sz w:val="20"/>
            <w:szCs w:val="20"/>
            <w:lang w:bidi="bn-BD"/>
          </w:rPr>
          <w:t>Output</w:t>
        </w:r>
        <w:proofErr w:type="gramStart"/>
        <w:r w:rsidRPr="001F73D2">
          <w:rPr>
            <w:rFonts w:ascii="Courier New" w:eastAsia="Times New Roman" w:hAnsi="Courier New" w:cs="Courier New"/>
            <w:color w:val="000000"/>
            <w:sz w:val="20"/>
            <w:szCs w:val="20"/>
            <w:lang w:bidi="bn-BD"/>
          </w:rPr>
          <w:t>:Compile</w:t>
        </w:r>
        <w:proofErr w:type="spellEnd"/>
        <w:proofErr w:type="gramEnd"/>
        <w:r w:rsidRPr="001F73D2">
          <w:rPr>
            <w:rFonts w:ascii="Courier New" w:eastAsia="Times New Roman" w:hAnsi="Courier New" w:cs="Courier New"/>
            <w:color w:val="000000"/>
            <w:sz w:val="20"/>
            <w:szCs w:val="20"/>
            <w:lang w:bidi="bn-BD"/>
          </w:rPr>
          <w:t xml:space="preserve"> Time Error</w:t>
        </w:r>
      </w:ins>
    </w:p>
    <w:p w:rsidR="001F73D2" w:rsidRPr="001F73D2" w:rsidRDefault="004A08FA" w:rsidP="001F73D2">
      <w:pPr>
        <w:spacing w:after="0" w:line="240" w:lineRule="auto"/>
        <w:rPr>
          <w:ins w:id="739" w:author="Unknown"/>
          <w:rFonts w:ascii="Times New Roman" w:eastAsia="Times New Roman" w:hAnsi="Times New Roman" w:cs="Times New Roman"/>
          <w:sz w:val="24"/>
          <w:szCs w:val="24"/>
          <w:lang w:bidi="bn-BD"/>
        </w:rPr>
      </w:pPr>
      <w:ins w:id="740" w:author="Unknown">
        <w:r>
          <w:rPr>
            <w:rFonts w:ascii="Times New Roman" w:eastAsia="Times New Roman" w:hAnsi="Times New Roman" w:cs="Times New Roman"/>
            <w:sz w:val="24"/>
            <w:szCs w:val="24"/>
            <w:lang w:bidi="bn-BD"/>
          </w:rPr>
          <w:lastRenderedPageBreak/>
          <w:pict>
            <v:rect id="_x0000_i1030" style="width:0;height:.75pt" o:hrstd="t" o:hrnoshade="t" o:hr="t" fillcolor="#d4d4d4" stroked="f"/>
          </w:pict>
        </w:r>
      </w:ins>
    </w:p>
    <w:p w:rsidR="001F73D2" w:rsidRPr="001F73D2" w:rsidRDefault="001F73D2" w:rsidP="001F73D2">
      <w:pPr>
        <w:shd w:val="clear" w:color="auto" w:fill="FFFFFF"/>
        <w:spacing w:before="100" w:beforeAutospacing="1" w:after="100" w:afterAutospacing="1" w:line="312" w:lineRule="atLeast"/>
        <w:jc w:val="both"/>
        <w:outlineLvl w:val="2"/>
        <w:rPr>
          <w:ins w:id="741" w:author="Unknown"/>
          <w:rFonts w:ascii="Helvetica" w:eastAsia="Times New Roman" w:hAnsi="Helvetica" w:cs="Helvetica"/>
          <w:color w:val="610B4B"/>
          <w:sz w:val="32"/>
          <w:szCs w:val="32"/>
          <w:lang w:bidi="bn-BD"/>
        </w:rPr>
      </w:pPr>
      <w:ins w:id="742" w:author="Unknown">
        <w:r w:rsidRPr="001F73D2">
          <w:rPr>
            <w:rFonts w:ascii="Helvetica" w:eastAsia="Times New Roman" w:hAnsi="Helvetica" w:cs="Helvetica"/>
            <w:color w:val="610B4B"/>
            <w:sz w:val="32"/>
            <w:szCs w:val="32"/>
            <w:lang w:bidi="bn-BD"/>
          </w:rPr>
          <w:t>Q) Is final method inherited?</w:t>
        </w:r>
      </w:ins>
    </w:p>
    <w:p w:rsidR="001F73D2" w:rsidRPr="001F73D2" w:rsidRDefault="001F73D2" w:rsidP="001F73D2">
      <w:pPr>
        <w:shd w:val="clear" w:color="auto" w:fill="FFFFFF"/>
        <w:spacing w:before="100" w:beforeAutospacing="1" w:after="100" w:afterAutospacing="1" w:line="240" w:lineRule="auto"/>
        <w:jc w:val="both"/>
        <w:rPr>
          <w:ins w:id="743" w:author="Unknown"/>
          <w:rFonts w:ascii="Verdana" w:eastAsia="Times New Roman" w:hAnsi="Verdana" w:cs="Times New Roman"/>
          <w:color w:val="000000"/>
          <w:sz w:val="20"/>
          <w:szCs w:val="20"/>
          <w:lang w:bidi="bn-BD"/>
        </w:rPr>
      </w:pPr>
      <w:proofErr w:type="spellStart"/>
      <w:ins w:id="744" w:author="Unknown">
        <w:r w:rsidRPr="001F73D2">
          <w:rPr>
            <w:rFonts w:ascii="Verdana" w:eastAsia="Times New Roman" w:hAnsi="Verdana" w:cs="Times New Roman"/>
            <w:color w:val="000000"/>
            <w:sz w:val="20"/>
            <w:szCs w:val="20"/>
            <w:lang w:bidi="bn-BD"/>
          </w:rPr>
          <w:t>Ans</w:t>
        </w:r>
        <w:proofErr w:type="spellEnd"/>
        <w:r w:rsidRPr="001F73D2">
          <w:rPr>
            <w:rFonts w:ascii="Verdana" w:eastAsia="Times New Roman" w:hAnsi="Verdana" w:cs="Times New Roman"/>
            <w:color w:val="000000"/>
            <w:sz w:val="20"/>
            <w:szCs w:val="20"/>
            <w:lang w:bidi="bn-BD"/>
          </w:rPr>
          <w:t>) Yes, final method is inherited but you cannot override it. For Example:</w:t>
        </w:r>
      </w:ins>
    </w:p>
    <w:p w:rsidR="001F73D2" w:rsidRPr="001F73D2" w:rsidRDefault="001F73D2" w:rsidP="001F73D2">
      <w:pPr>
        <w:numPr>
          <w:ilvl w:val="0"/>
          <w:numId w:val="41"/>
        </w:numPr>
        <w:shd w:val="clear" w:color="auto" w:fill="FFFFFF"/>
        <w:spacing w:after="0" w:line="345" w:lineRule="atLeast"/>
        <w:ind w:left="0"/>
        <w:jc w:val="both"/>
        <w:rPr>
          <w:ins w:id="745" w:author="Unknown"/>
          <w:rFonts w:ascii="Verdana" w:eastAsia="Times New Roman" w:hAnsi="Verdana" w:cs="Times New Roman"/>
          <w:color w:val="000000"/>
          <w:sz w:val="20"/>
          <w:szCs w:val="20"/>
          <w:lang w:bidi="bn-BD"/>
        </w:rPr>
      </w:pPr>
      <w:ins w:id="746"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Bike{  </w:t>
        </w:r>
      </w:ins>
    </w:p>
    <w:p w:rsidR="001F73D2" w:rsidRPr="001F73D2" w:rsidRDefault="001F73D2" w:rsidP="001F73D2">
      <w:pPr>
        <w:numPr>
          <w:ilvl w:val="0"/>
          <w:numId w:val="41"/>
        </w:numPr>
        <w:shd w:val="clear" w:color="auto" w:fill="FFFFFF"/>
        <w:spacing w:after="0" w:line="345" w:lineRule="atLeast"/>
        <w:ind w:left="0"/>
        <w:jc w:val="both"/>
        <w:rPr>
          <w:ins w:id="747" w:author="Unknown"/>
          <w:rFonts w:ascii="Verdana" w:eastAsia="Times New Roman" w:hAnsi="Verdana" w:cs="Times New Roman"/>
          <w:color w:val="000000"/>
          <w:sz w:val="20"/>
          <w:szCs w:val="20"/>
          <w:lang w:bidi="bn-BD"/>
        </w:rPr>
      </w:pPr>
      <w:ins w:id="748" w:author="Unknown">
        <w:r w:rsidRPr="001F73D2">
          <w:rPr>
            <w:rFonts w:ascii="Verdana" w:eastAsia="Times New Roman" w:hAnsi="Verdana" w:cs="Times New Roman"/>
            <w:color w:val="000000"/>
            <w:sz w:val="20"/>
            <w:szCs w:val="20"/>
            <w:bdr w:val="none" w:sz="0" w:space="0" w:color="auto" w:frame="1"/>
            <w:lang w:bidi="bn-BD"/>
          </w:rPr>
          <w:t>  </w:t>
        </w:r>
        <w:proofErr w:type="gramStart"/>
        <w:r w:rsidRPr="001F73D2">
          <w:rPr>
            <w:rFonts w:ascii="Verdana" w:eastAsia="Times New Roman" w:hAnsi="Verdana" w:cs="Times New Roman"/>
            <w:b/>
            <w:bCs/>
            <w:color w:val="006699"/>
            <w:sz w:val="20"/>
            <w:szCs w:val="20"/>
            <w:bdr w:val="none" w:sz="0" w:space="0" w:color="auto" w:frame="1"/>
            <w:lang w:bidi="bn-BD"/>
          </w:rPr>
          <w:t>final</w:t>
        </w:r>
        <w:proofErr w:type="gramEnd"/>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run(){</w:t>
        </w:r>
        <w:proofErr w:type="spellStart"/>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"running..."</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41"/>
        </w:numPr>
        <w:shd w:val="clear" w:color="auto" w:fill="FFFFFF"/>
        <w:spacing w:after="0" w:line="345" w:lineRule="atLeast"/>
        <w:ind w:left="0"/>
        <w:jc w:val="both"/>
        <w:rPr>
          <w:ins w:id="749" w:author="Unknown"/>
          <w:rFonts w:ascii="Verdana" w:eastAsia="Times New Roman" w:hAnsi="Verdana" w:cs="Times New Roman"/>
          <w:color w:val="000000"/>
          <w:sz w:val="20"/>
          <w:szCs w:val="20"/>
          <w:lang w:bidi="bn-BD"/>
        </w:rPr>
      </w:pPr>
      <w:ins w:id="750"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41"/>
        </w:numPr>
        <w:shd w:val="clear" w:color="auto" w:fill="FFFFFF"/>
        <w:spacing w:after="0" w:line="345" w:lineRule="atLeast"/>
        <w:ind w:left="0"/>
        <w:jc w:val="both"/>
        <w:rPr>
          <w:ins w:id="751" w:author="Unknown"/>
          <w:rFonts w:ascii="Verdana" w:eastAsia="Times New Roman" w:hAnsi="Verdana" w:cs="Times New Roman"/>
          <w:color w:val="000000"/>
          <w:sz w:val="20"/>
          <w:szCs w:val="20"/>
          <w:lang w:bidi="bn-BD"/>
        </w:rPr>
      </w:pPr>
      <w:ins w:id="752"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Honda2 </w:t>
        </w:r>
        <w:r w:rsidRPr="001F73D2">
          <w:rPr>
            <w:rFonts w:ascii="Verdana" w:eastAsia="Times New Roman" w:hAnsi="Verdana" w:cs="Times New Roman"/>
            <w:b/>
            <w:bCs/>
            <w:color w:val="006699"/>
            <w:sz w:val="20"/>
            <w:szCs w:val="20"/>
            <w:bdr w:val="none" w:sz="0" w:space="0" w:color="auto" w:frame="1"/>
            <w:lang w:bidi="bn-BD"/>
          </w:rPr>
          <w:t>extends</w:t>
        </w:r>
        <w:r w:rsidRPr="001F73D2">
          <w:rPr>
            <w:rFonts w:ascii="Verdana" w:eastAsia="Times New Roman" w:hAnsi="Verdana" w:cs="Times New Roman"/>
            <w:color w:val="000000"/>
            <w:sz w:val="20"/>
            <w:szCs w:val="20"/>
            <w:bdr w:val="none" w:sz="0" w:space="0" w:color="auto" w:frame="1"/>
            <w:lang w:bidi="bn-BD"/>
          </w:rPr>
          <w:t> Bike{  </w:t>
        </w:r>
      </w:ins>
    </w:p>
    <w:p w:rsidR="001F73D2" w:rsidRPr="001F73D2" w:rsidRDefault="001F73D2" w:rsidP="001F73D2">
      <w:pPr>
        <w:numPr>
          <w:ilvl w:val="0"/>
          <w:numId w:val="41"/>
        </w:numPr>
        <w:shd w:val="clear" w:color="auto" w:fill="FFFFFF"/>
        <w:spacing w:after="0" w:line="345" w:lineRule="atLeast"/>
        <w:ind w:left="0"/>
        <w:jc w:val="both"/>
        <w:rPr>
          <w:ins w:id="753" w:author="Unknown"/>
          <w:rFonts w:ascii="Verdana" w:eastAsia="Times New Roman" w:hAnsi="Verdana" w:cs="Times New Roman"/>
          <w:color w:val="000000"/>
          <w:sz w:val="20"/>
          <w:szCs w:val="20"/>
          <w:lang w:bidi="bn-BD"/>
        </w:rPr>
      </w:pPr>
      <w:ins w:id="754" w:author="Unknown">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public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main(String </w:t>
        </w:r>
        <w:proofErr w:type="spellStart"/>
        <w:r w:rsidRPr="001F73D2">
          <w:rPr>
            <w:rFonts w:ascii="Verdana" w:eastAsia="Times New Roman" w:hAnsi="Verdana" w:cs="Times New Roman"/>
            <w:color w:val="000000"/>
            <w:sz w:val="20"/>
            <w:szCs w:val="20"/>
            <w:bdr w:val="none" w:sz="0" w:space="0" w:color="auto" w:frame="1"/>
            <w:lang w:bidi="bn-BD"/>
          </w:rPr>
          <w:t>args</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41"/>
        </w:numPr>
        <w:shd w:val="clear" w:color="auto" w:fill="FFFFFF"/>
        <w:spacing w:after="0" w:line="345" w:lineRule="atLeast"/>
        <w:ind w:left="0"/>
        <w:jc w:val="both"/>
        <w:rPr>
          <w:ins w:id="755" w:author="Unknown"/>
          <w:rFonts w:ascii="Verdana" w:eastAsia="Times New Roman" w:hAnsi="Verdana" w:cs="Times New Roman"/>
          <w:color w:val="000000"/>
          <w:sz w:val="20"/>
          <w:szCs w:val="20"/>
          <w:lang w:bidi="bn-BD"/>
        </w:rPr>
      </w:pPr>
      <w:ins w:id="756" w:author="Unknown">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Honda2().run();  </w:t>
        </w:r>
      </w:ins>
    </w:p>
    <w:p w:rsidR="001F73D2" w:rsidRPr="001F73D2" w:rsidRDefault="001F73D2" w:rsidP="001F73D2">
      <w:pPr>
        <w:numPr>
          <w:ilvl w:val="0"/>
          <w:numId w:val="41"/>
        </w:numPr>
        <w:shd w:val="clear" w:color="auto" w:fill="FFFFFF"/>
        <w:spacing w:after="0" w:line="345" w:lineRule="atLeast"/>
        <w:ind w:left="0"/>
        <w:jc w:val="both"/>
        <w:rPr>
          <w:ins w:id="757" w:author="Unknown"/>
          <w:rFonts w:ascii="Verdana" w:eastAsia="Times New Roman" w:hAnsi="Verdana" w:cs="Times New Roman"/>
          <w:color w:val="000000"/>
          <w:sz w:val="20"/>
          <w:szCs w:val="20"/>
          <w:lang w:bidi="bn-BD"/>
        </w:rPr>
      </w:pPr>
      <w:ins w:id="758" w:author="Unknown">
        <w:r w:rsidRPr="001F73D2">
          <w:rPr>
            <w:rFonts w:ascii="Verdana" w:eastAsia="Times New Roman" w:hAnsi="Verdana" w:cs="Times New Roman"/>
            <w:color w:val="000000"/>
            <w:sz w:val="20"/>
            <w:szCs w:val="20"/>
            <w:bdr w:val="none" w:sz="0" w:space="0" w:color="auto" w:frame="1"/>
            <w:lang w:bidi="bn-BD"/>
          </w:rPr>
          <w:t>   }  </w:t>
        </w:r>
      </w:ins>
    </w:p>
    <w:p w:rsidR="001F73D2" w:rsidRPr="001F73D2" w:rsidRDefault="001F73D2" w:rsidP="001F73D2">
      <w:pPr>
        <w:numPr>
          <w:ilvl w:val="0"/>
          <w:numId w:val="41"/>
        </w:numPr>
        <w:shd w:val="clear" w:color="auto" w:fill="FFFFFF"/>
        <w:spacing w:after="120" w:line="345" w:lineRule="atLeast"/>
        <w:ind w:left="0"/>
        <w:jc w:val="both"/>
        <w:rPr>
          <w:ins w:id="759" w:author="Unknown"/>
          <w:rFonts w:ascii="Verdana" w:eastAsia="Times New Roman" w:hAnsi="Verdana" w:cs="Times New Roman"/>
          <w:color w:val="000000"/>
          <w:sz w:val="20"/>
          <w:szCs w:val="20"/>
          <w:lang w:bidi="bn-BD"/>
        </w:rPr>
      </w:pPr>
      <w:ins w:id="760"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761" w:author="Unknown"/>
          <w:rFonts w:ascii="Courier New" w:eastAsia="Times New Roman" w:hAnsi="Courier New" w:cs="Courier New"/>
          <w:color w:val="000000"/>
          <w:sz w:val="20"/>
          <w:szCs w:val="20"/>
          <w:lang w:bidi="bn-BD"/>
        </w:rPr>
      </w:pPr>
      <w:proofErr w:type="spellStart"/>
      <w:ins w:id="762" w:author="Unknown">
        <w:r w:rsidRPr="001F73D2">
          <w:rPr>
            <w:rFonts w:ascii="Courier New" w:eastAsia="Times New Roman" w:hAnsi="Courier New" w:cs="Courier New"/>
            <w:color w:val="000000"/>
            <w:sz w:val="20"/>
            <w:szCs w:val="20"/>
            <w:lang w:bidi="bn-BD"/>
          </w:rPr>
          <w:t>Output</w:t>
        </w:r>
        <w:proofErr w:type="gramStart"/>
        <w:r w:rsidRPr="001F73D2">
          <w:rPr>
            <w:rFonts w:ascii="Courier New" w:eastAsia="Times New Roman" w:hAnsi="Courier New" w:cs="Courier New"/>
            <w:color w:val="000000"/>
            <w:sz w:val="20"/>
            <w:szCs w:val="20"/>
            <w:lang w:bidi="bn-BD"/>
          </w:rPr>
          <w:t>:running</w:t>
        </w:r>
        <w:proofErr w:type="spellEnd"/>
        <w:proofErr w:type="gramEnd"/>
        <w:r w:rsidRPr="001F73D2">
          <w:rPr>
            <w:rFonts w:ascii="Courier New" w:eastAsia="Times New Roman" w:hAnsi="Courier New" w:cs="Courier New"/>
            <w:color w:val="000000"/>
            <w:sz w:val="20"/>
            <w:szCs w:val="20"/>
            <w:lang w:bidi="bn-BD"/>
          </w:rPr>
          <w:t>...</w:t>
        </w:r>
      </w:ins>
    </w:p>
    <w:p w:rsidR="001F73D2" w:rsidRPr="001F73D2" w:rsidRDefault="004A08FA" w:rsidP="001F73D2">
      <w:pPr>
        <w:spacing w:after="0" w:line="240" w:lineRule="auto"/>
        <w:rPr>
          <w:ins w:id="763" w:author="Unknown"/>
          <w:rFonts w:ascii="Times New Roman" w:eastAsia="Times New Roman" w:hAnsi="Times New Roman" w:cs="Times New Roman"/>
          <w:sz w:val="24"/>
          <w:szCs w:val="24"/>
          <w:lang w:bidi="bn-BD"/>
        </w:rPr>
      </w:pPr>
      <w:ins w:id="764" w:author="Unknown">
        <w:r>
          <w:rPr>
            <w:rFonts w:ascii="Times New Roman" w:eastAsia="Times New Roman" w:hAnsi="Times New Roman" w:cs="Times New Roman"/>
            <w:sz w:val="24"/>
            <w:szCs w:val="24"/>
            <w:lang w:bidi="bn-BD"/>
          </w:rPr>
          <w:pict>
            <v:rect id="_x0000_i1031" style="width:0;height:.75pt" o:hrstd="t" o:hrnoshade="t" o:hr="t" fillcolor="#d4d4d4" stroked="f"/>
          </w:pict>
        </w:r>
      </w:ins>
    </w:p>
    <w:p w:rsidR="001F73D2" w:rsidRPr="001F73D2" w:rsidRDefault="001F73D2" w:rsidP="001F73D2">
      <w:pPr>
        <w:shd w:val="clear" w:color="auto" w:fill="FFFFFF"/>
        <w:spacing w:before="100" w:beforeAutospacing="1" w:after="100" w:afterAutospacing="1" w:line="312" w:lineRule="atLeast"/>
        <w:jc w:val="both"/>
        <w:outlineLvl w:val="2"/>
        <w:rPr>
          <w:ins w:id="765" w:author="Unknown"/>
          <w:rFonts w:ascii="Helvetica" w:eastAsia="Times New Roman" w:hAnsi="Helvetica" w:cs="Helvetica"/>
          <w:color w:val="610B4B"/>
          <w:sz w:val="32"/>
          <w:szCs w:val="32"/>
          <w:lang w:bidi="bn-BD"/>
        </w:rPr>
      </w:pPr>
      <w:ins w:id="766" w:author="Unknown">
        <w:r w:rsidRPr="001F73D2">
          <w:rPr>
            <w:rFonts w:ascii="Helvetica" w:eastAsia="Times New Roman" w:hAnsi="Helvetica" w:cs="Helvetica"/>
            <w:color w:val="610B4B"/>
            <w:sz w:val="32"/>
            <w:szCs w:val="32"/>
            <w:lang w:bidi="bn-BD"/>
          </w:rPr>
          <w:t>Q) What is blank or uninitialized final variable?</w:t>
        </w:r>
      </w:ins>
    </w:p>
    <w:p w:rsidR="001F73D2" w:rsidRPr="001F73D2" w:rsidRDefault="001F73D2" w:rsidP="001F73D2">
      <w:pPr>
        <w:shd w:val="clear" w:color="auto" w:fill="FFFFFF"/>
        <w:spacing w:before="100" w:beforeAutospacing="1" w:after="100" w:afterAutospacing="1" w:line="240" w:lineRule="auto"/>
        <w:jc w:val="both"/>
        <w:rPr>
          <w:ins w:id="767" w:author="Unknown"/>
          <w:rFonts w:ascii="Verdana" w:eastAsia="Times New Roman" w:hAnsi="Verdana" w:cs="Times New Roman"/>
          <w:color w:val="000000"/>
          <w:sz w:val="20"/>
          <w:szCs w:val="20"/>
          <w:lang w:bidi="bn-BD"/>
        </w:rPr>
      </w:pPr>
      <w:ins w:id="768" w:author="Unknown">
        <w:r w:rsidRPr="001F73D2">
          <w:rPr>
            <w:rFonts w:ascii="Verdana" w:eastAsia="Times New Roman" w:hAnsi="Verdana" w:cs="Times New Roman"/>
            <w:color w:val="000000"/>
            <w:sz w:val="20"/>
            <w:szCs w:val="20"/>
            <w:lang w:bidi="bn-BD"/>
          </w:rPr>
          <w:t>A final variable that is not initialized at the time of declaration is known as blank final variable.</w:t>
        </w:r>
      </w:ins>
    </w:p>
    <w:p w:rsidR="001F73D2" w:rsidRPr="001F73D2" w:rsidRDefault="001F73D2" w:rsidP="001F73D2">
      <w:pPr>
        <w:shd w:val="clear" w:color="auto" w:fill="FFFFFF"/>
        <w:spacing w:before="100" w:beforeAutospacing="1" w:after="100" w:afterAutospacing="1" w:line="240" w:lineRule="auto"/>
        <w:jc w:val="both"/>
        <w:rPr>
          <w:ins w:id="769" w:author="Unknown"/>
          <w:rFonts w:ascii="Verdana" w:eastAsia="Times New Roman" w:hAnsi="Verdana" w:cs="Times New Roman"/>
          <w:color w:val="000000"/>
          <w:sz w:val="20"/>
          <w:szCs w:val="20"/>
          <w:lang w:bidi="bn-BD"/>
        </w:rPr>
      </w:pPr>
      <w:ins w:id="770" w:author="Unknown">
        <w:r w:rsidRPr="001F73D2">
          <w:rPr>
            <w:rFonts w:ascii="Verdana" w:eastAsia="Times New Roman" w:hAnsi="Verdana" w:cs="Times New Roman"/>
            <w:color w:val="000000"/>
            <w:sz w:val="20"/>
            <w:szCs w:val="20"/>
            <w:lang w:bidi="bn-BD"/>
          </w:rPr>
          <w:t>If you want to create a variable that is initialized at the time of creating object and once initialized may not be changed, it is useful. For example PAN CARD number of an employee.</w:t>
        </w:r>
      </w:ins>
    </w:p>
    <w:p w:rsidR="001F73D2" w:rsidRPr="001F73D2" w:rsidRDefault="001F73D2" w:rsidP="001F73D2">
      <w:pPr>
        <w:shd w:val="clear" w:color="auto" w:fill="FFFFFF"/>
        <w:spacing w:before="100" w:beforeAutospacing="1" w:after="100" w:afterAutospacing="1" w:line="240" w:lineRule="auto"/>
        <w:jc w:val="both"/>
        <w:rPr>
          <w:ins w:id="771" w:author="Unknown"/>
          <w:rFonts w:ascii="Verdana" w:eastAsia="Times New Roman" w:hAnsi="Verdana" w:cs="Times New Roman"/>
          <w:color w:val="000000"/>
          <w:sz w:val="20"/>
          <w:szCs w:val="20"/>
          <w:lang w:bidi="bn-BD"/>
        </w:rPr>
      </w:pPr>
      <w:ins w:id="772" w:author="Unknown">
        <w:r w:rsidRPr="001F73D2">
          <w:rPr>
            <w:rFonts w:ascii="Verdana" w:eastAsia="Times New Roman" w:hAnsi="Verdana" w:cs="Times New Roman"/>
            <w:color w:val="000000"/>
            <w:sz w:val="20"/>
            <w:szCs w:val="20"/>
            <w:lang w:bidi="bn-BD"/>
          </w:rPr>
          <w:t>It can be initialized only in constructor.</w:t>
        </w:r>
      </w:ins>
    </w:p>
    <w:p w:rsidR="001F73D2" w:rsidRPr="001F73D2" w:rsidRDefault="001F73D2" w:rsidP="001F73D2">
      <w:pPr>
        <w:shd w:val="clear" w:color="auto" w:fill="FFFFFF"/>
        <w:spacing w:before="100" w:beforeAutospacing="1" w:after="100" w:afterAutospacing="1" w:line="240" w:lineRule="auto"/>
        <w:jc w:val="both"/>
        <w:outlineLvl w:val="2"/>
        <w:rPr>
          <w:ins w:id="773" w:author="Unknown"/>
          <w:rFonts w:ascii="Tahoma" w:eastAsia="Times New Roman" w:hAnsi="Tahoma" w:cs="Tahoma"/>
          <w:color w:val="610B4B"/>
          <w:sz w:val="33"/>
          <w:szCs w:val="33"/>
          <w:lang w:bidi="bn-BD"/>
        </w:rPr>
      </w:pPr>
      <w:ins w:id="774" w:author="Unknown">
        <w:r w:rsidRPr="001F73D2">
          <w:rPr>
            <w:rFonts w:ascii="Tahoma" w:eastAsia="Times New Roman" w:hAnsi="Tahoma" w:cs="Tahoma"/>
            <w:color w:val="610B4B"/>
            <w:sz w:val="33"/>
            <w:szCs w:val="33"/>
            <w:lang w:bidi="bn-BD"/>
          </w:rPr>
          <w:t>Example of blank final variable</w:t>
        </w:r>
      </w:ins>
    </w:p>
    <w:p w:rsidR="001F73D2" w:rsidRPr="001F73D2" w:rsidRDefault="001F73D2" w:rsidP="001F73D2">
      <w:pPr>
        <w:numPr>
          <w:ilvl w:val="0"/>
          <w:numId w:val="42"/>
        </w:numPr>
        <w:shd w:val="clear" w:color="auto" w:fill="FFFFFF"/>
        <w:spacing w:after="0" w:line="345" w:lineRule="atLeast"/>
        <w:ind w:left="0"/>
        <w:jc w:val="both"/>
        <w:rPr>
          <w:ins w:id="775" w:author="Unknown"/>
          <w:rFonts w:ascii="Verdana" w:eastAsia="Times New Roman" w:hAnsi="Verdana" w:cs="Times New Roman"/>
          <w:color w:val="000000"/>
          <w:sz w:val="20"/>
          <w:szCs w:val="20"/>
          <w:lang w:bidi="bn-BD"/>
        </w:rPr>
      </w:pPr>
      <w:ins w:id="776"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Student{  </w:t>
        </w:r>
      </w:ins>
    </w:p>
    <w:p w:rsidR="001F73D2" w:rsidRPr="001F73D2" w:rsidRDefault="001F73D2" w:rsidP="001F73D2">
      <w:pPr>
        <w:numPr>
          <w:ilvl w:val="0"/>
          <w:numId w:val="42"/>
        </w:numPr>
        <w:shd w:val="clear" w:color="auto" w:fill="FFFFFF"/>
        <w:spacing w:after="0" w:line="345" w:lineRule="atLeast"/>
        <w:ind w:left="0"/>
        <w:jc w:val="both"/>
        <w:rPr>
          <w:ins w:id="777" w:author="Unknown"/>
          <w:rFonts w:ascii="Verdana" w:eastAsia="Times New Roman" w:hAnsi="Verdana" w:cs="Times New Roman"/>
          <w:color w:val="000000"/>
          <w:sz w:val="20"/>
          <w:szCs w:val="20"/>
          <w:lang w:bidi="bn-BD"/>
        </w:rPr>
      </w:pPr>
      <w:proofErr w:type="spellStart"/>
      <w:ins w:id="778" w:author="Unknown">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id;  </w:t>
        </w:r>
      </w:ins>
    </w:p>
    <w:p w:rsidR="001F73D2" w:rsidRPr="001F73D2" w:rsidRDefault="001F73D2" w:rsidP="001F73D2">
      <w:pPr>
        <w:numPr>
          <w:ilvl w:val="0"/>
          <w:numId w:val="42"/>
        </w:numPr>
        <w:shd w:val="clear" w:color="auto" w:fill="FFFFFF"/>
        <w:spacing w:after="0" w:line="345" w:lineRule="atLeast"/>
        <w:ind w:left="0"/>
        <w:jc w:val="both"/>
        <w:rPr>
          <w:ins w:id="779" w:author="Unknown"/>
          <w:rFonts w:ascii="Verdana" w:eastAsia="Times New Roman" w:hAnsi="Verdana" w:cs="Times New Roman"/>
          <w:color w:val="000000"/>
          <w:sz w:val="20"/>
          <w:szCs w:val="20"/>
          <w:lang w:bidi="bn-BD"/>
        </w:rPr>
      </w:pPr>
      <w:ins w:id="780" w:author="Unknown">
        <w:r w:rsidRPr="001F73D2">
          <w:rPr>
            <w:rFonts w:ascii="Verdana" w:eastAsia="Times New Roman" w:hAnsi="Verdana" w:cs="Times New Roman"/>
            <w:color w:val="000000"/>
            <w:sz w:val="20"/>
            <w:szCs w:val="20"/>
            <w:bdr w:val="none" w:sz="0" w:space="0" w:color="auto" w:frame="1"/>
            <w:lang w:bidi="bn-BD"/>
          </w:rPr>
          <w:t>String name;  </w:t>
        </w:r>
      </w:ins>
    </w:p>
    <w:p w:rsidR="001F73D2" w:rsidRPr="001F73D2" w:rsidRDefault="001F73D2" w:rsidP="001F73D2">
      <w:pPr>
        <w:numPr>
          <w:ilvl w:val="0"/>
          <w:numId w:val="42"/>
        </w:numPr>
        <w:shd w:val="clear" w:color="auto" w:fill="FFFFFF"/>
        <w:spacing w:after="0" w:line="345" w:lineRule="atLeast"/>
        <w:ind w:left="0"/>
        <w:jc w:val="both"/>
        <w:rPr>
          <w:ins w:id="781" w:author="Unknown"/>
          <w:rFonts w:ascii="Verdana" w:eastAsia="Times New Roman" w:hAnsi="Verdana" w:cs="Times New Roman"/>
          <w:color w:val="000000"/>
          <w:sz w:val="20"/>
          <w:szCs w:val="20"/>
          <w:lang w:bidi="bn-BD"/>
        </w:rPr>
      </w:pPr>
      <w:ins w:id="782" w:author="Unknown">
        <w:r w:rsidRPr="001F73D2">
          <w:rPr>
            <w:rFonts w:ascii="Verdana" w:eastAsia="Times New Roman" w:hAnsi="Verdana" w:cs="Times New Roman"/>
            <w:b/>
            <w:bCs/>
            <w:color w:val="006699"/>
            <w:sz w:val="20"/>
            <w:szCs w:val="20"/>
            <w:bdr w:val="none" w:sz="0" w:space="0" w:color="auto" w:frame="1"/>
            <w:lang w:bidi="bn-BD"/>
          </w:rPr>
          <w:t>final</w:t>
        </w:r>
        <w:r w:rsidRPr="001F73D2">
          <w:rPr>
            <w:rFonts w:ascii="Verdana" w:eastAsia="Times New Roman" w:hAnsi="Verdana" w:cs="Times New Roman"/>
            <w:color w:val="000000"/>
            <w:sz w:val="20"/>
            <w:szCs w:val="20"/>
            <w:bdr w:val="none" w:sz="0" w:space="0" w:color="auto" w:frame="1"/>
            <w:lang w:bidi="bn-BD"/>
          </w:rPr>
          <w:t> String PAN_CARD_NUMBER;  </w:t>
        </w:r>
      </w:ins>
    </w:p>
    <w:p w:rsidR="001F73D2" w:rsidRPr="001F73D2" w:rsidRDefault="001F73D2" w:rsidP="001F73D2">
      <w:pPr>
        <w:numPr>
          <w:ilvl w:val="0"/>
          <w:numId w:val="42"/>
        </w:numPr>
        <w:shd w:val="clear" w:color="auto" w:fill="FFFFFF"/>
        <w:spacing w:after="0" w:line="345" w:lineRule="atLeast"/>
        <w:ind w:left="0"/>
        <w:jc w:val="both"/>
        <w:rPr>
          <w:ins w:id="783" w:author="Unknown"/>
          <w:rFonts w:ascii="Verdana" w:eastAsia="Times New Roman" w:hAnsi="Verdana" w:cs="Times New Roman"/>
          <w:color w:val="000000"/>
          <w:sz w:val="20"/>
          <w:szCs w:val="20"/>
          <w:lang w:bidi="bn-BD"/>
        </w:rPr>
      </w:pPr>
      <w:ins w:id="784"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42"/>
        </w:numPr>
        <w:shd w:val="clear" w:color="auto" w:fill="FFFFFF"/>
        <w:spacing w:after="120" w:line="345" w:lineRule="atLeast"/>
        <w:ind w:left="0"/>
        <w:jc w:val="both"/>
        <w:rPr>
          <w:ins w:id="785" w:author="Unknown"/>
          <w:rFonts w:ascii="Verdana" w:eastAsia="Times New Roman" w:hAnsi="Verdana" w:cs="Times New Roman"/>
          <w:color w:val="000000"/>
          <w:sz w:val="20"/>
          <w:szCs w:val="20"/>
          <w:lang w:bidi="bn-BD"/>
        </w:rPr>
      </w:pPr>
      <w:ins w:id="786"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shd w:val="clear" w:color="auto" w:fill="FFFFFF"/>
        <w:spacing w:before="100" w:beforeAutospacing="1" w:after="100" w:afterAutospacing="1" w:line="312" w:lineRule="atLeast"/>
        <w:jc w:val="both"/>
        <w:outlineLvl w:val="2"/>
        <w:rPr>
          <w:ins w:id="787" w:author="Unknown"/>
          <w:rFonts w:ascii="Helvetica" w:eastAsia="Times New Roman" w:hAnsi="Helvetica" w:cs="Helvetica"/>
          <w:color w:val="610B4B"/>
          <w:sz w:val="29"/>
          <w:szCs w:val="29"/>
          <w:lang w:bidi="bn-BD"/>
        </w:rPr>
      </w:pPr>
      <w:ins w:id="788" w:author="Unknown">
        <w:r w:rsidRPr="001F73D2">
          <w:rPr>
            <w:rFonts w:ascii="Helvetica" w:eastAsia="Times New Roman" w:hAnsi="Helvetica" w:cs="Helvetica"/>
            <w:color w:val="610B4B"/>
            <w:sz w:val="29"/>
            <w:szCs w:val="29"/>
            <w:lang w:bidi="bn-BD"/>
          </w:rPr>
          <w:t>Que) Can we initialize blank final variable?</w:t>
        </w:r>
      </w:ins>
    </w:p>
    <w:p w:rsidR="001F73D2" w:rsidRPr="001F73D2" w:rsidRDefault="001F73D2" w:rsidP="001F73D2">
      <w:pPr>
        <w:shd w:val="clear" w:color="auto" w:fill="FFFFFF"/>
        <w:spacing w:before="100" w:beforeAutospacing="1" w:after="100" w:afterAutospacing="1" w:line="240" w:lineRule="auto"/>
        <w:jc w:val="both"/>
        <w:rPr>
          <w:ins w:id="789" w:author="Unknown"/>
          <w:rFonts w:ascii="Verdana" w:eastAsia="Times New Roman" w:hAnsi="Verdana" w:cs="Times New Roman"/>
          <w:color w:val="000000"/>
          <w:sz w:val="20"/>
          <w:szCs w:val="20"/>
          <w:lang w:bidi="bn-BD"/>
        </w:rPr>
      </w:pPr>
      <w:ins w:id="790" w:author="Unknown">
        <w:r w:rsidRPr="001F73D2">
          <w:rPr>
            <w:rFonts w:ascii="Verdana" w:eastAsia="Times New Roman" w:hAnsi="Verdana" w:cs="Times New Roman"/>
            <w:color w:val="000000"/>
            <w:sz w:val="20"/>
            <w:szCs w:val="20"/>
            <w:lang w:bidi="bn-BD"/>
          </w:rPr>
          <w:t>Yes, but only in constructor. For example:</w:t>
        </w:r>
      </w:ins>
    </w:p>
    <w:p w:rsidR="001F73D2" w:rsidRPr="001F73D2" w:rsidRDefault="001F73D2" w:rsidP="001F73D2">
      <w:pPr>
        <w:numPr>
          <w:ilvl w:val="0"/>
          <w:numId w:val="43"/>
        </w:numPr>
        <w:shd w:val="clear" w:color="auto" w:fill="FFFFFF"/>
        <w:spacing w:after="0" w:line="345" w:lineRule="atLeast"/>
        <w:ind w:left="0"/>
        <w:jc w:val="both"/>
        <w:rPr>
          <w:ins w:id="791" w:author="Unknown"/>
          <w:rFonts w:ascii="Verdana" w:eastAsia="Times New Roman" w:hAnsi="Verdana" w:cs="Times New Roman"/>
          <w:color w:val="000000"/>
          <w:sz w:val="20"/>
          <w:szCs w:val="20"/>
          <w:lang w:bidi="bn-BD"/>
        </w:rPr>
      </w:pPr>
      <w:ins w:id="792"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Bike10{  </w:t>
        </w:r>
      </w:ins>
    </w:p>
    <w:p w:rsidR="001F73D2" w:rsidRPr="001F73D2" w:rsidRDefault="001F73D2" w:rsidP="001F73D2">
      <w:pPr>
        <w:numPr>
          <w:ilvl w:val="0"/>
          <w:numId w:val="43"/>
        </w:numPr>
        <w:shd w:val="clear" w:color="auto" w:fill="FFFFFF"/>
        <w:spacing w:after="0" w:line="345" w:lineRule="atLeast"/>
        <w:ind w:left="0"/>
        <w:jc w:val="both"/>
        <w:rPr>
          <w:ins w:id="793" w:author="Unknown"/>
          <w:rFonts w:ascii="Verdana" w:eastAsia="Times New Roman" w:hAnsi="Verdana" w:cs="Times New Roman"/>
          <w:color w:val="000000"/>
          <w:sz w:val="20"/>
          <w:szCs w:val="20"/>
          <w:lang w:bidi="bn-BD"/>
        </w:rPr>
      </w:pPr>
      <w:ins w:id="794" w:author="Unknown">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final</w:t>
        </w:r>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speedlimit</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8200"/>
            <w:sz w:val="20"/>
            <w:szCs w:val="20"/>
            <w:bdr w:val="none" w:sz="0" w:space="0" w:color="auto" w:frame="1"/>
            <w:lang w:bidi="bn-BD"/>
          </w:rPr>
          <w:t>//blank final variable</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43"/>
        </w:numPr>
        <w:shd w:val="clear" w:color="auto" w:fill="FFFFFF"/>
        <w:spacing w:after="0" w:line="345" w:lineRule="atLeast"/>
        <w:ind w:left="0"/>
        <w:jc w:val="both"/>
        <w:rPr>
          <w:ins w:id="795" w:author="Unknown"/>
          <w:rFonts w:ascii="Verdana" w:eastAsia="Times New Roman" w:hAnsi="Verdana" w:cs="Times New Roman"/>
          <w:color w:val="000000"/>
          <w:sz w:val="20"/>
          <w:szCs w:val="20"/>
          <w:lang w:bidi="bn-BD"/>
        </w:rPr>
      </w:pPr>
      <w:ins w:id="796" w:author="Unknown">
        <w:r w:rsidRPr="001F73D2">
          <w:rPr>
            <w:rFonts w:ascii="Verdana" w:eastAsia="Times New Roman" w:hAnsi="Verdana" w:cs="Times New Roman"/>
            <w:color w:val="000000"/>
            <w:sz w:val="20"/>
            <w:szCs w:val="20"/>
            <w:bdr w:val="none" w:sz="0" w:space="0" w:color="auto" w:frame="1"/>
            <w:lang w:bidi="bn-BD"/>
          </w:rPr>
          <w:lastRenderedPageBreak/>
          <w:t>    </w:t>
        </w:r>
      </w:ins>
    </w:p>
    <w:p w:rsidR="001F73D2" w:rsidRPr="001F73D2" w:rsidRDefault="001F73D2" w:rsidP="001F73D2">
      <w:pPr>
        <w:numPr>
          <w:ilvl w:val="0"/>
          <w:numId w:val="43"/>
        </w:numPr>
        <w:shd w:val="clear" w:color="auto" w:fill="FFFFFF"/>
        <w:spacing w:after="0" w:line="345" w:lineRule="atLeast"/>
        <w:ind w:left="0"/>
        <w:jc w:val="both"/>
        <w:rPr>
          <w:ins w:id="797" w:author="Unknown"/>
          <w:rFonts w:ascii="Verdana" w:eastAsia="Times New Roman" w:hAnsi="Verdana" w:cs="Times New Roman"/>
          <w:color w:val="000000"/>
          <w:sz w:val="20"/>
          <w:szCs w:val="20"/>
          <w:lang w:bidi="bn-BD"/>
        </w:rPr>
      </w:pPr>
      <w:ins w:id="798" w:author="Unknown">
        <w:r w:rsidRPr="001F73D2">
          <w:rPr>
            <w:rFonts w:ascii="Verdana" w:eastAsia="Times New Roman" w:hAnsi="Verdana" w:cs="Times New Roman"/>
            <w:color w:val="000000"/>
            <w:sz w:val="20"/>
            <w:szCs w:val="20"/>
            <w:bdr w:val="none" w:sz="0" w:space="0" w:color="auto" w:frame="1"/>
            <w:lang w:bidi="bn-BD"/>
          </w:rPr>
          <w:t>  Bike10(){  </w:t>
        </w:r>
      </w:ins>
    </w:p>
    <w:p w:rsidR="001F73D2" w:rsidRPr="001F73D2" w:rsidRDefault="001F73D2" w:rsidP="001F73D2">
      <w:pPr>
        <w:numPr>
          <w:ilvl w:val="0"/>
          <w:numId w:val="43"/>
        </w:numPr>
        <w:shd w:val="clear" w:color="auto" w:fill="FFFFFF"/>
        <w:spacing w:after="0" w:line="345" w:lineRule="atLeast"/>
        <w:ind w:left="0"/>
        <w:jc w:val="both"/>
        <w:rPr>
          <w:ins w:id="799" w:author="Unknown"/>
          <w:rFonts w:ascii="Verdana" w:eastAsia="Times New Roman" w:hAnsi="Verdana" w:cs="Times New Roman"/>
          <w:color w:val="000000"/>
          <w:sz w:val="20"/>
          <w:szCs w:val="20"/>
          <w:lang w:bidi="bn-BD"/>
        </w:rPr>
      </w:pPr>
      <w:ins w:id="800" w:author="Unknown">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speedlimit</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C00000"/>
            <w:sz w:val="20"/>
            <w:szCs w:val="20"/>
            <w:bdr w:val="none" w:sz="0" w:space="0" w:color="auto" w:frame="1"/>
            <w:lang w:bidi="bn-BD"/>
          </w:rPr>
          <w:t>70</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43"/>
        </w:numPr>
        <w:shd w:val="clear" w:color="auto" w:fill="FFFFFF"/>
        <w:spacing w:after="0" w:line="345" w:lineRule="atLeast"/>
        <w:ind w:left="0"/>
        <w:jc w:val="both"/>
        <w:rPr>
          <w:ins w:id="801" w:author="Unknown"/>
          <w:rFonts w:ascii="Verdana" w:eastAsia="Times New Roman" w:hAnsi="Verdana" w:cs="Times New Roman"/>
          <w:color w:val="000000"/>
          <w:sz w:val="20"/>
          <w:szCs w:val="20"/>
          <w:lang w:bidi="bn-BD"/>
        </w:rPr>
      </w:pPr>
      <w:ins w:id="802" w:author="Unknown">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w:t>
        </w:r>
        <w:proofErr w:type="spellStart"/>
        <w:r w:rsidRPr="001F73D2">
          <w:rPr>
            <w:rFonts w:ascii="Verdana" w:eastAsia="Times New Roman" w:hAnsi="Verdana" w:cs="Times New Roman"/>
            <w:color w:val="000000"/>
            <w:sz w:val="20"/>
            <w:szCs w:val="20"/>
            <w:bdr w:val="none" w:sz="0" w:space="0" w:color="auto" w:frame="1"/>
            <w:lang w:bidi="bn-BD"/>
          </w:rPr>
          <w:t>speedlimit</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43"/>
        </w:numPr>
        <w:shd w:val="clear" w:color="auto" w:fill="FFFFFF"/>
        <w:spacing w:after="0" w:line="345" w:lineRule="atLeast"/>
        <w:ind w:left="0"/>
        <w:jc w:val="both"/>
        <w:rPr>
          <w:ins w:id="803" w:author="Unknown"/>
          <w:rFonts w:ascii="Verdana" w:eastAsia="Times New Roman" w:hAnsi="Verdana" w:cs="Times New Roman"/>
          <w:color w:val="000000"/>
          <w:sz w:val="20"/>
          <w:szCs w:val="20"/>
          <w:lang w:bidi="bn-BD"/>
        </w:rPr>
      </w:pPr>
      <w:ins w:id="804" w:author="Unknown">
        <w:r w:rsidRPr="001F73D2">
          <w:rPr>
            <w:rFonts w:ascii="Verdana" w:eastAsia="Times New Roman" w:hAnsi="Verdana" w:cs="Times New Roman"/>
            <w:color w:val="000000"/>
            <w:sz w:val="20"/>
            <w:szCs w:val="20"/>
            <w:bdr w:val="none" w:sz="0" w:space="0" w:color="auto" w:frame="1"/>
            <w:lang w:bidi="bn-BD"/>
          </w:rPr>
          <w:t>  }  </w:t>
        </w:r>
      </w:ins>
    </w:p>
    <w:p w:rsidR="001F73D2" w:rsidRPr="001F73D2" w:rsidRDefault="001F73D2" w:rsidP="001F73D2">
      <w:pPr>
        <w:numPr>
          <w:ilvl w:val="0"/>
          <w:numId w:val="43"/>
        </w:numPr>
        <w:shd w:val="clear" w:color="auto" w:fill="FFFFFF"/>
        <w:spacing w:after="0" w:line="345" w:lineRule="atLeast"/>
        <w:ind w:left="0"/>
        <w:jc w:val="both"/>
        <w:rPr>
          <w:ins w:id="805" w:author="Unknown"/>
          <w:rFonts w:ascii="Verdana" w:eastAsia="Times New Roman" w:hAnsi="Verdana" w:cs="Times New Roman"/>
          <w:color w:val="000000"/>
          <w:sz w:val="20"/>
          <w:szCs w:val="20"/>
          <w:lang w:bidi="bn-BD"/>
        </w:rPr>
      </w:pPr>
      <w:ins w:id="806"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43"/>
        </w:numPr>
        <w:shd w:val="clear" w:color="auto" w:fill="FFFFFF"/>
        <w:spacing w:after="0" w:line="345" w:lineRule="atLeast"/>
        <w:ind w:left="0"/>
        <w:jc w:val="both"/>
        <w:rPr>
          <w:ins w:id="807" w:author="Unknown"/>
          <w:rFonts w:ascii="Verdana" w:eastAsia="Times New Roman" w:hAnsi="Verdana" w:cs="Times New Roman"/>
          <w:color w:val="000000"/>
          <w:sz w:val="20"/>
          <w:szCs w:val="20"/>
          <w:lang w:bidi="bn-BD"/>
        </w:rPr>
      </w:pPr>
      <w:ins w:id="808" w:author="Unknown">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public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main(String </w:t>
        </w:r>
        <w:proofErr w:type="spellStart"/>
        <w:r w:rsidRPr="001F73D2">
          <w:rPr>
            <w:rFonts w:ascii="Verdana" w:eastAsia="Times New Roman" w:hAnsi="Verdana" w:cs="Times New Roman"/>
            <w:color w:val="000000"/>
            <w:sz w:val="20"/>
            <w:szCs w:val="20"/>
            <w:bdr w:val="none" w:sz="0" w:space="0" w:color="auto" w:frame="1"/>
            <w:lang w:bidi="bn-BD"/>
          </w:rPr>
          <w:t>args</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43"/>
        </w:numPr>
        <w:shd w:val="clear" w:color="auto" w:fill="FFFFFF"/>
        <w:spacing w:after="0" w:line="345" w:lineRule="atLeast"/>
        <w:ind w:left="0"/>
        <w:jc w:val="both"/>
        <w:rPr>
          <w:ins w:id="809" w:author="Unknown"/>
          <w:rFonts w:ascii="Verdana" w:eastAsia="Times New Roman" w:hAnsi="Verdana" w:cs="Times New Roman"/>
          <w:color w:val="000000"/>
          <w:sz w:val="20"/>
          <w:szCs w:val="20"/>
          <w:lang w:bidi="bn-BD"/>
        </w:rPr>
      </w:pPr>
      <w:ins w:id="810" w:author="Unknown">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Bike10();  </w:t>
        </w:r>
      </w:ins>
    </w:p>
    <w:p w:rsidR="001F73D2" w:rsidRPr="001F73D2" w:rsidRDefault="001F73D2" w:rsidP="001F73D2">
      <w:pPr>
        <w:numPr>
          <w:ilvl w:val="0"/>
          <w:numId w:val="43"/>
        </w:numPr>
        <w:shd w:val="clear" w:color="auto" w:fill="FFFFFF"/>
        <w:spacing w:after="0" w:line="345" w:lineRule="atLeast"/>
        <w:ind w:left="0"/>
        <w:jc w:val="both"/>
        <w:rPr>
          <w:ins w:id="811" w:author="Unknown"/>
          <w:rFonts w:ascii="Verdana" w:eastAsia="Times New Roman" w:hAnsi="Verdana" w:cs="Times New Roman"/>
          <w:color w:val="000000"/>
          <w:sz w:val="20"/>
          <w:szCs w:val="20"/>
          <w:lang w:bidi="bn-BD"/>
        </w:rPr>
      </w:pPr>
      <w:ins w:id="812" w:author="Unknown">
        <w:r w:rsidRPr="001F73D2">
          <w:rPr>
            <w:rFonts w:ascii="Verdana" w:eastAsia="Times New Roman" w:hAnsi="Verdana" w:cs="Times New Roman"/>
            <w:color w:val="000000"/>
            <w:sz w:val="20"/>
            <w:szCs w:val="20"/>
            <w:bdr w:val="none" w:sz="0" w:space="0" w:color="auto" w:frame="1"/>
            <w:lang w:bidi="bn-BD"/>
          </w:rPr>
          <w:t> }  </w:t>
        </w:r>
      </w:ins>
    </w:p>
    <w:p w:rsidR="001F73D2" w:rsidRPr="001F73D2" w:rsidRDefault="001F73D2" w:rsidP="001F73D2">
      <w:pPr>
        <w:numPr>
          <w:ilvl w:val="0"/>
          <w:numId w:val="43"/>
        </w:numPr>
        <w:shd w:val="clear" w:color="auto" w:fill="FFFFFF"/>
        <w:spacing w:after="120" w:line="345" w:lineRule="atLeast"/>
        <w:ind w:left="0"/>
        <w:jc w:val="both"/>
        <w:rPr>
          <w:ins w:id="813" w:author="Unknown"/>
          <w:rFonts w:ascii="Verdana" w:eastAsia="Times New Roman" w:hAnsi="Verdana" w:cs="Times New Roman"/>
          <w:color w:val="000000"/>
          <w:sz w:val="20"/>
          <w:szCs w:val="20"/>
          <w:lang w:bidi="bn-BD"/>
        </w:rPr>
      </w:pPr>
      <w:ins w:id="814"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815" w:author="Unknown"/>
          <w:rFonts w:ascii="Courier New" w:eastAsia="Times New Roman" w:hAnsi="Courier New" w:cs="Courier New"/>
          <w:color w:val="000000"/>
          <w:sz w:val="20"/>
          <w:szCs w:val="20"/>
          <w:lang w:bidi="bn-BD"/>
        </w:rPr>
      </w:pPr>
      <w:ins w:id="816" w:author="Unknown">
        <w:r w:rsidRPr="001F73D2">
          <w:rPr>
            <w:rFonts w:ascii="Courier New" w:eastAsia="Times New Roman" w:hAnsi="Courier New" w:cs="Courier New"/>
            <w:color w:val="000000"/>
            <w:sz w:val="20"/>
            <w:szCs w:val="20"/>
            <w:lang w:bidi="bn-BD"/>
          </w:rPr>
          <w:t>Output</w:t>
        </w:r>
        <w:proofErr w:type="gramStart"/>
        <w:r w:rsidRPr="001F73D2">
          <w:rPr>
            <w:rFonts w:ascii="Courier New" w:eastAsia="Times New Roman" w:hAnsi="Courier New" w:cs="Courier New"/>
            <w:color w:val="000000"/>
            <w:sz w:val="20"/>
            <w:szCs w:val="20"/>
            <w:lang w:bidi="bn-BD"/>
          </w:rPr>
          <w:t>:70</w:t>
        </w:r>
        <w:proofErr w:type="gramEnd"/>
      </w:ins>
    </w:p>
    <w:p w:rsidR="001F73D2" w:rsidRPr="001F73D2" w:rsidRDefault="004A08FA" w:rsidP="001F73D2">
      <w:pPr>
        <w:spacing w:after="0" w:line="240" w:lineRule="auto"/>
        <w:rPr>
          <w:ins w:id="817" w:author="Unknown"/>
          <w:rFonts w:ascii="Times New Roman" w:eastAsia="Times New Roman" w:hAnsi="Times New Roman" w:cs="Times New Roman"/>
          <w:sz w:val="24"/>
          <w:szCs w:val="24"/>
          <w:lang w:bidi="bn-BD"/>
        </w:rPr>
      </w:pPr>
      <w:ins w:id="818" w:author="Unknown">
        <w:r>
          <w:rPr>
            <w:rFonts w:ascii="Times New Roman" w:eastAsia="Times New Roman" w:hAnsi="Times New Roman" w:cs="Times New Roman"/>
            <w:sz w:val="24"/>
            <w:szCs w:val="24"/>
            <w:lang w:bidi="bn-BD"/>
          </w:rPr>
          <w:pict>
            <v:rect id="_x0000_i1032" style="width:0;height:.75pt" o:hrstd="t" o:hrnoshade="t" o:hr="t" fillcolor="#d4d4d4" stroked="f"/>
          </w:pict>
        </w:r>
      </w:ins>
    </w:p>
    <w:p w:rsidR="001F73D2" w:rsidRPr="001F73D2" w:rsidRDefault="001F73D2" w:rsidP="001F73D2">
      <w:pPr>
        <w:shd w:val="clear" w:color="auto" w:fill="FFFFFF"/>
        <w:spacing w:before="100" w:beforeAutospacing="1" w:after="100" w:afterAutospacing="1" w:line="312" w:lineRule="atLeast"/>
        <w:jc w:val="both"/>
        <w:outlineLvl w:val="2"/>
        <w:rPr>
          <w:ins w:id="819" w:author="Unknown"/>
          <w:rFonts w:ascii="Helvetica" w:eastAsia="Times New Roman" w:hAnsi="Helvetica" w:cs="Helvetica"/>
          <w:color w:val="610B4B"/>
          <w:sz w:val="32"/>
          <w:szCs w:val="32"/>
          <w:lang w:bidi="bn-BD"/>
        </w:rPr>
      </w:pPr>
      <w:proofErr w:type="gramStart"/>
      <w:ins w:id="820" w:author="Unknown">
        <w:r w:rsidRPr="001F73D2">
          <w:rPr>
            <w:rFonts w:ascii="Helvetica" w:eastAsia="Times New Roman" w:hAnsi="Helvetica" w:cs="Helvetica"/>
            <w:color w:val="610B4B"/>
            <w:sz w:val="32"/>
            <w:szCs w:val="32"/>
            <w:lang w:bidi="bn-BD"/>
          </w:rPr>
          <w:t>static</w:t>
        </w:r>
        <w:proofErr w:type="gramEnd"/>
        <w:r w:rsidRPr="001F73D2">
          <w:rPr>
            <w:rFonts w:ascii="Helvetica" w:eastAsia="Times New Roman" w:hAnsi="Helvetica" w:cs="Helvetica"/>
            <w:color w:val="610B4B"/>
            <w:sz w:val="32"/>
            <w:szCs w:val="32"/>
            <w:lang w:bidi="bn-BD"/>
          </w:rPr>
          <w:t xml:space="preserve"> blank final variable</w:t>
        </w:r>
      </w:ins>
    </w:p>
    <w:p w:rsidR="001F73D2" w:rsidRPr="001F73D2" w:rsidRDefault="001F73D2" w:rsidP="001F73D2">
      <w:pPr>
        <w:shd w:val="clear" w:color="auto" w:fill="FFFFFF"/>
        <w:spacing w:before="100" w:beforeAutospacing="1" w:after="100" w:afterAutospacing="1" w:line="240" w:lineRule="auto"/>
        <w:jc w:val="both"/>
        <w:rPr>
          <w:ins w:id="821" w:author="Unknown"/>
          <w:rFonts w:ascii="Verdana" w:eastAsia="Times New Roman" w:hAnsi="Verdana" w:cs="Times New Roman"/>
          <w:color w:val="000000"/>
          <w:sz w:val="20"/>
          <w:szCs w:val="20"/>
          <w:lang w:bidi="bn-BD"/>
        </w:rPr>
      </w:pPr>
      <w:ins w:id="822" w:author="Unknown">
        <w:r w:rsidRPr="001F73D2">
          <w:rPr>
            <w:rFonts w:ascii="Verdana" w:eastAsia="Times New Roman" w:hAnsi="Verdana" w:cs="Times New Roman"/>
            <w:color w:val="000000"/>
            <w:sz w:val="20"/>
            <w:szCs w:val="20"/>
            <w:lang w:bidi="bn-BD"/>
          </w:rPr>
          <w:t>A static final variable that is not initialized at the time of declaration is known as static blank final variable. It can be initialized only in static block.</w:t>
        </w:r>
      </w:ins>
    </w:p>
    <w:p w:rsidR="001F73D2" w:rsidRPr="001F73D2" w:rsidRDefault="001F73D2" w:rsidP="001F73D2">
      <w:pPr>
        <w:shd w:val="clear" w:color="auto" w:fill="FFFFFF"/>
        <w:spacing w:before="100" w:beforeAutospacing="1" w:after="100" w:afterAutospacing="1" w:line="240" w:lineRule="auto"/>
        <w:jc w:val="both"/>
        <w:outlineLvl w:val="2"/>
        <w:rPr>
          <w:ins w:id="823" w:author="Unknown"/>
          <w:rFonts w:ascii="Tahoma" w:eastAsia="Times New Roman" w:hAnsi="Tahoma" w:cs="Tahoma"/>
          <w:color w:val="610B4B"/>
          <w:sz w:val="33"/>
          <w:szCs w:val="33"/>
          <w:lang w:bidi="bn-BD"/>
        </w:rPr>
      </w:pPr>
      <w:ins w:id="824" w:author="Unknown">
        <w:r w:rsidRPr="001F73D2">
          <w:rPr>
            <w:rFonts w:ascii="Tahoma" w:eastAsia="Times New Roman" w:hAnsi="Tahoma" w:cs="Tahoma"/>
            <w:color w:val="610B4B"/>
            <w:sz w:val="33"/>
            <w:szCs w:val="33"/>
            <w:lang w:bidi="bn-BD"/>
          </w:rPr>
          <w:t>Example of static blank final variable</w:t>
        </w:r>
      </w:ins>
    </w:p>
    <w:p w:rsidR="001F73D2" w:rsidRPr="001F73D2" w:rsidRDefault="001F73D2" w:rsidP="001F73D2">
      <w:pPr>
        <w:numPr>
          <w:ilvl w:val="0"/>
          <w:numId w:val="44"/>
        </w:numPr>
        <w:shd w:val="clear" w:color="auto" w:fill="FFFFFF"/>
        <w:spacing w:after="0" w:line="345" w:lineRule="atLeast"/>
        <w:ind w:left="0"/>
        <w:jc w:val="both"/>
        <w:rPr>
          <w:ins w:id="825" w:author="Unknown"/>
          <w:rFonts w:ascii="Verdana" w:eastAsia="Times New Roman" w:hAnsi="Verdana" w:cs="Times New Roman"/>
          <w:color w:val="000000"/>
          <w:sz w:val="20"/>
          <w:szCs w:val="20"/>
          <w:lang w:bidi="bn-BD"/>
        </w:rPr>
      </w:pPr>
      <w:ins w:id="826"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A{  </w:t>
        </w:r>
      </w:ins>
    </w:p>
    <w:p w:rsidR="001F73D2" w:rsidRPr="001F73D2" w:rsidRDefault="001F73D2" w:rsidP="001F73D2">
      <w:pPr>
        <w:numPr>
          <w:ilvl w:val="0"/>
          <w:numId w:val="44"/>
        </w:numPr>
        <w:shd w:val="clear" w:color="auto" w:fill="FFFFFF"/>
        <w:spacing w:after="0" w:line="345" w:lineRule="atLeast"/>
        <w:ind w:left="0"/>
        <w:jc w:val="both"/>
        <w:rPr>
          <w:ins w:id="827" w:author="Unknown"/>
          <w:rFonts w:ascii="Verdana" w:eastAsia="Times New Roman" w:hAnsi="Verdana" w:cs="Times New Roman"/>
          <w:color w:val="000000"/>
          <w:sz w:val="20"/>
          <w:szCs w:val="20"/>
          <w:lang w:bidi="bn-BD"/>
        </w:rPr>
      </w:pPr>
      <w:ins w:id="828" w:author="Unknown">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final</w:t>
        </w:r>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data;</w:t>
        </w:r>
        <w:r w:rsidRPr="001F73D2">
          <w:rPr>
            <w:rFonts w:ascii="Verdana" w:eastAsia="Times New Roman" w:hAnsi="Verdana" w:cs="Times New Roman"/>
            <w:color w:val="008200"/>
            <w:sz w:val="20"/>
            <w:szCs w:val="20"/>
            <w:bdr w:val="none" w:sz="0" w:space="0" w:color="auto" w:frame="1"/>
            <w:lang w:bidi="bn-BD"/>
          </w:rPr>
          <w:t>//static blank final variable</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44"/>
        </w:numPr>
        <w:shd w:val="clear" w:color="auto" w:fill="FFFFFF"/>
        <w:spacing w:after="0" w:line="345" w:lineRule="atLeast"/>
        <w:ind w:left="0"/>
        <w:jc w:val="both"/>
        <w:rPr>
          <w:ins w:id="829" w:author="Unknown"/>
          <w:rFonts w:ascii="Verdana" w:eastAsia="Times New Roman" w:hAnsi="Verdana" w:cs="Times New Roman"/>
          <w:color w:val="000000"/>
          <w:sz w:val="20"/>
          <w:szCs w:val="20"/>
          <w:lang w:bidi="bn-BD"/>
        </w:rPr>
      </w:pPr>
      <w:ins w:id="830" w:author="Unknown">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data=</w:t>
        </w:r>
        <w:r w:rsidRPr="001F73D2">
          <w:rPr>
            <w:rFonts w:ascii="Verdana" w:eastAsia="Times New Roman" w:hAnsi="Verdana" w:cs="Times New Roman"/>
            <w:color w:val="C00000"/>
            <w:sz w:val="20"/>
            <w:szCs w:val="20"/>
            <w:bdr w:val="none" w:sz="0" w:space="0" w:color="auto" w:frame="1"/>
            <w:lang w:bidi="bn-BD"/>
          </w:rPr>
          <w:t>50</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44"/>
        </w:numPr>
        <w:shd w:val="clear" w:color="auto" w:fill="FFFFFF"/>
        <w:spacing w:after="0" w:line="345" w:lineRule="atLeast"/>
        <w:ind w:left="0"/>
        <w:jc w:val="both"/>
        <w:rPr>
          <w:ins w:id="831" w:author="Unknown"/>
          <w:rFonts w:ascii="Verdana" w:eastAsia="Times New Roman" w:hAnsi="Verdana" w:cs="Times New Roman"/>
          <w:color w:val="000000"/>
          <w:sz w:val="20"/>
          <w:szCs w:val="20"/>
          <w:lang w:bidi="bn-BD"/>
        </w:rPr>
      </w:pPr>
      <w:ins w:id="832" w:author="Unknown">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public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main(String </w:t>
        </w:r>
        <w:proofErr w:type="spellStart"/>
        <w:r w:rsidRPr="001F73D2">
          <w:rPr>
            <w:rFonts w:ascii="Verdana" w:eastAsia="Times New Roman" w:hAnsi="Verdana" w:cs="Times New Roman"/>
            <w:color w:val="000000"/>
            <w:sz w:val="20"/>
            <w:szCs w:val="20"/>
            <w:bdr w:val="none" w:sz="0" w:space="0" w:color="auto" w:frame="1"/>
            <w:lang w:bidi="bn-BD"/>
          </w:rPr>
          <w:t>args</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44"/>
        </w:numPr>
        <w:shd w:val="clear" w:color="auto" w:fill="FFFFFF"/>
        <w:spacing w:after="0" w:line="345" w:lineRule="atLeast"/>
        <w:ind w:left="0"/>
        <w:jc w:val="both"/>
        <w:rPr>
          <w:ins w:id="833" w:author="Unknown"/>
          <w:rFonts w:ascii="Verdana" w:eastAsia="Times New Roman" w:hAnsi="Verdana" w:cs="Times New Roman"/>
          <w:color w:val="000000"/>
          <w:sz w:val="20"/>
          <w:szCs w:val="20"/>
          <w:lang w:bidi="bn-BD"/>
        </w:rPr>
      </w:pPr>
      <w:ins w:id="834" w:author="Unknown">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w:t>
        </w:r>
        <w:proofErr w:type="spellStart"/>
        <w:r w:rsidRPr="001F73D2">
          <w:rPr>
            <w:rFonts w:ascii="Verdana" w:eastAsia="Times New Roman" w:hAnsi="Verdana" w:cs="Times New Roman"/>
            <w:color w:val="000000"/>
            <w:sz w:val="20"/>
            <w:szCs w:val="20"/>
            <w:bdr w:val="none" w:sz="0" w:space="0" w:color="auto" w:frame="1"/>
            <w:lang w:bidi="bn-BD"/>
          </w:rPr>
          <w:t>A.data</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44"/>
        </w:numPr>
        <w:shd w:val="clear" w:color="auto" w:fill="FFFFFF"/>
        <w:spacing w:after="0" w:line="345" w:lineRule="atLeast"/>
        <w:ind w:left="0"/>
        <w:jc w:val="both"/>
        <w:rPr>
          <w:ins w:id="835" w:author="Unknown"/>
          <w:rFonts w:ascii="Verdana" w:eastAsia="Times New Roman" w:hAnsi="Verdana" w:cs="Times New Roman"/>
          <w:color w:val="000000"/>
          <w:sz w:val="20"/>
          <w:szCs w:val="20"/>
          <w:lang w:bidi="bn-BD"/>
        </w:rPr>
      </w:pPr>
      <w:ins w:id="836" w:author="Unknown">
        <w:r w:rsidRPr="001F73D2">
          <w:rPr>
            <w:rFonts w:ascii="Verdana" w:eastAsia="Times New Roman" w:hAnsi="Verdana" w:cs="Times New Roman"/>
            <w:color w:val="000000"/>
            <w:sz w:val="20"/>
            <w:szCs w:val="20"/>
            <w:bdr w:val="none" w:sz="0" w:space="0" w:color="auto" w:frame="1"/>
            <w:lang w:bidi="bn-BD"/>
          </w:rPr>
          <w:t> }  </w:t>
        </w:r>
      </w:ins>
    </w:p>
    <w:p w:rsidR="001F73D2" w:rsidRPr="001F73D2" w:rsidRDefault="001F73D2" w:rsidP="001F73D2">
      <w:pPr>
        <w:numPr>
          <w:ilvl w:val="0"/>
          <w:numId w:val="44"/>
        </w:numPr>
        <w:shd w:val="clear" w:color="auto" w:fill="FFFFFF"/>
        <w:spacing w:after="120" w:line="345" w:lineRule="atLeast"/>
        <w:ind w:left="0"/>
        <w:jc w:val="both"/>
        <w:rPr>
          <w:ins w:id="837" w:author="Unknown"/>
          <w:rFonts w:ascii="Verdana" w:eastAsia="Times New Roman" w:hAnsi="Verdana" w:cs="Times New Roman"/>
          <w:color w:val="000000"/>
          <w:sz w:val="20"/>
          <w:szCs w:val="20"/>
          <w:lang w:bidi="bn-BD"/>
        </w:rPr>
      </w:pPr>
      <w:ins w:id="838"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4A08FA" w:rsidP="001F73D2">
      <w:pPr>
        <w:spacing w:after="0" w:line="240" w:lineRule="auto"/>
        <w:rPr>
          <w:ins w:id="839" w:author="Unknown"/>
          <w:rFonts w:ascii="Times New Roman" w:eastAsia="Times New Roman" w:hAnsi="Times New Roman" w:cs="Times New Roman"/>
          <w:sz w:val="24"/>
          <w:szCs w:val="24"/>
          <w:lang w:bidi="bn-BD"/>
        </w:rPr>
      </w:pPr>
      <w:ins w:id="840" w:author="Unknown">
        <w:r>
          <w:rPr>
            <w:rFonts w:ascii="Times New Roman" w:eastAsia="Times New Roman" w:hAnsi="Times New Roman" w:cs="Times New Roman"/>
            <w:sz w:val="24"/>
            <w:szCs w:val="24"/>
            <w:lang w:bidi="bn-BD"/>
          </w:rPr>
          <w:pict>
            <v:rect id="_x0000_i1033" style="width:0;height:.75pt" o:hrstd="t" o:hrnoshade="t" o:hr="t" fillcolor="#d4d4d4" stroked="f"/>
          </w:pict>
        </w:r>
      </w:ins>
    </w:p>
    <w:p w:rsidR="001F73D2" w:rsidRPr="001F73D2" w:rsidRDefault="001F73D2" w:rsidP="001F73D2">
      <w:pPr>
        <w:shd w:val="clear" w:color="auto" w:fill="FFFFFF"/>
        <w:spacing w:before="100" w:beforeAutospacing="1" w:after="100" w:afterAutospacing="1" w:line="312" w:lineRule="atLeast"/>
        <w:jc w:val="both"/>
        <w:outlineLvl w:val="2"/>
        <w:rPr>
          <w:ins w:id="841" w:author="Unknown"/>
          <w:rFonts w:ascii="Helvetica" w:eastAsia="Times New Roman" w:hAnsi="Helvetica" w:cs="Helvetica"/>
          <w:color w:val="610B4B"/>
          <w:sz w:val="29"/>
          <w:szCs w:val="29"/>
          <w:lang w:bidi="bn-BD"/>
        </w:rPr>
      </w:pPr>
      <w:ins w:id="842" w:author="Unknown">
        <w:r w:rsidRPr="001F73D2">
          <w:rPr>
            <w:rFonts w:ascii="Helvetica" w:eastAsia="Times New Roman" w:hAnsi="Helvetica" w:cs="Helvetica"/>
            <w:color w:val="610B4B"/>
            <w:sz w:val="29"/>
            <w:szCs w:val="29"/>
            <w:lang w:bidi="bn-BD"/>
          </w:rPr>
          <w:t>Q) What is final parameter?</w:t>
        </w:r>
      </w:ins>
    </w:p>
    <w:p w:rsidR="001F73D2" w:rsidRPr="001F73D2" w:rsidRDefault="001F73D2" w:rsidP="001F73D2">
      <w:pPr>
        <w:shd w:val="clear" w:color="auto" w:fill="FFFFFF"/>
        <w:spacing w:before="100" w:beforeAutospacing="1" w:after="100" w:afterAutospacing="1" w:line="240" w:lineRule="auto"/>
        <w:jc w:val="both"/>
        <w:rPr>
          <w:ins w:id="843" w:author="Unknown"/>
          <w:rFonts w:ascii="Verdana" w:eastAsia="Times New Roman" w:hAnsi="Verdana" w:cs="Times New Roman"/>
          <w:color w:val="000000"/>
          <w:sz w:val="20"/>
          <w:szCs w:val="20"/>
          <w:lang w:bidi="bn-BD"/>
        </w:rPr>
      </w:pPr>
      <w:ins w:id="844" w:author="Unknown">
        <w:r w:rsidRPr="001F73D2">
          <w:rPr>
            <w:rFonts w:ascii="Verdana" w:eastAsia="Times New Roman" w:hAnsi="Verdana" w:cs="Times New Roman"/>
            <w:color w:val="000000"/>
            <w:sz w:val="20"/>
            <w:szCs w:val="20"/>
            <w:lang w:bidi="bn-BD"/>
          </w:rPr>
          <w:t>If you declare any parameter as final, you cannot change the value of it.</w:t>
        </w:r>
      </w:ins>
    </w:p>
    <w:p w:rsidR="001F73D2" w:rsidRPr="001F73D2" w:rsidRDefault="001F73D2" w:rsidP="001F73D2">
      <w:pPr>
        <w:numPr>
          <w:ilvl w:val="0"/>
          <w:numId w:val="45"/>
        </w:numPr>
        <w:shd w:val="clear" w:color="auto" w:fill="FFFFFF"/>
        <w:spacing w:after="0" w:line="345" w:lineRule="atLeast"/>
        <w:ind w:left="0"/>
        <w:jc w:val="both"/>
        <w:rPr>
          <w:ins w:id="845" w:author="Unknown"/>
          <w:rFonts w:ascii="Verdana" w:eastAsia="Times New Roman" w:hAnsi="Verdana" w:cs="Times New Roman"/>
          <w:color w:val="000000"/>
          <w:sz w:val="20"/>
          <w:szCs w:val="20"/>
          <w:lang w:bidi="bn-BD"/>
        </w:rPr>
      </w:pPr>
      <w:ins w:id="846"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Bike11{  </w:t>
        </w:r>
      </w:ins>
    </w:p>
    <w:p w:rsidR="001F73D2" w:rsidRPr="001F73D2" w:rsidRDefault="001F73D2" w:rsidP="001F73D2">
      <w:pPr>
        <w:numPr>
          <w:ilvl w:val="0"/>
          <w:numId w:val="45"/>
        </w:numPr>
        <w:shd w:val="clear" w:color="auto" w:fill="FFFFFF"/>
        <w:spacing w:after="0" w:line="345" w:lineRule="atLeast"/>
        <w:ind w:left="0"/>
        <w:jc w:val="both"/>
        <w:rPr>
          <w:ins w:id="847" w:author="Unknown"/>
          <w:rFonts w:ascii="Verdana" w:eastAsia="Times New Roman" w:hAnsi="Verdana" w:cs="Times New Roman"/>
          <w:color w:val="000000"/>
          <w:sz w:val="20"/>
          <w:szCs w:val="20"/>
          <w:lang w:bidi="bn-BD"/>
        </w:rPr>
      </w:pPr>
      <w:ins w:id="848" w:author="Unknown">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cube(</w:t>
        </w:r>
        <w:r w:rsidRPr="001F73D2">
          <w:rPr>
            <w:rFonts w:ascii="Verdana" w:eastAsia="Times New Roman" w:hAnsi="Verdana" w:cs="Times New Roman"/>
            <w:b/>
            <w:bCs/>
            <w:color w:val="006699"/>
            <w:sz w:val="20"/>
            <w:szCs w:val="20"/>
            <w:bdr w:val="none" w:sz="0" w:space="0" w:color="auto" w:frame="1"/>
            <w:lang w:bidi="bn-BD"/>
          </w:rPr>
          <w:t>final</w:t>
        </w:r>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n){  </w:t>
        </w:r>
      </w:ins>
    </w:p>
    <w:p w:rsidR="001F73D2" w:rsidRPr="001F73D2" w:rsidRDefault="001F73D2" w:rsidP="001F73D2">
      <w:pPr>
        <w:numPr>
          <w:ilvl w:val="0"/>
          <w:numId w:val="45"/>
        </w:numPr>
        <w:shd w:val="clear" w:color="auto" w:fill="FFFFFF"/>
        <w:spacing w:after="0" w:line="345" w:lineRule="atLeast"/>
        <w:ind w:left="0"/>
        <w:jc w:val="both"/>
        <w:rPr>
          <w:ins w:id="849" w:author="Unknown"/>
          <w:rFonts w:ascii="Verdana" w:eastAsia="Times New Roman" w:hAnsi="Verdana" w:cs="Times New Roman"/>
          <w:color w:val="000000"/>
          <w:sz w:val="20"/>
          <w:szCs w:val="20"/>
          <w:lang w:bidi="bn-BD"/>
        </w:rPr>
      </w:pPr>
      <w:ins w:id="850" w:author="Unknown">
        <w:r w:rsidRPr="001F73D2">
          <w:rPr>
            <w:rFonts w:ascii="Verdana" w:eastAsia="Times New Roman" w:hAnsi="Verdana" w:cs="Times New Roman"/>
            <w:color w:val="000000"/>
            <w:sz w:val="20"/>
            <w:szCs w:val="20"/>
            <w:bdr w:val="none" w:sz="0" w:space="0" w:color="auto" w:frame="1"/>
            <w:lang w:bidi="bn-BD"/>
          </w:rPr>
          <w:t>   n=n+</w:t>
        </w:r>
        <w:r w:rsidRPr="001F73D2">
          <w:rPr>
            <w:rFonts w:ascii="Verdana" w:eastAsia="Times New Roman" w:hAnsi="Verdana" w:cs="Times New Roman"/>
            <w:color w:val="C00000"/>
            <w:sz w:val="20"/>
            <w:szCs w:val="20"/>
            <w:bdr w:val="none" w:sz="0" w:space="0" w:color="auto" w:frame="1"/>
            <w:lang w:bidi="bn-BD"/>
          </w:rPr>
          <w:t>2</w:t>
        </w:r>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8200"/>
            <w:sz w:val="20"/>
            <w:szCs w:val="20"/>
            <w:bdr w:val="none" w:sz="0" w:space="0" w:color="auto" w:frame="1"/>
            <w:lang w:bidi="bn-BD"/>
          </w:rPr>
          <w:t>//can't be changed as n is final</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45"/>
        </w:numPr>
        <w:shd w:val="clear" w:color="auto" w:fill="FFFFFF"/>
        <w:spacing w:after="0" w:line="345" w:lineRule="atLeast"/>
        <w:ind w:left="0"/>
        <w:jc w:val="both"/>
        <w:rPr>
          <w:ins w:id="851" w:author="Unknown"/>
          <w:rFonts w:ascii="Verdana" w:eastAsia="Times New Roman" w:hAnsi="Verdana" w:cs="Times New Roman"/>
          <w:color w:val="000000"/>
          <w:sz w:val="20"/>
          <w:szCs w:val="20"/>
          <w:lang w:bidi="bn-BD"/>
        </w:rPr>
      </w:pPr>
      <w:ins w:id="852" w:author="Unknown">
        <w:r w:rsidRPr="001F73D2">
          <w:rPr>
            <w:rFonts w:ascii="Verdana" w:eastAsia="Times New Roman" w:hAnsi="Verdana" w:cs="Times New Roman"/>
            <w:color w:val="000000"/>
            <w:sz w:val="20"/>
            <w:szCs w:val="20"/>
            <w:bdr w:val="none" w:sz="0" w:space="0" w:color="auto" w:frame="1"/>
            <w:lang w:bidi="bn-BD"/>
          </w:rPr>
          <w:t>   n*n*n;  </w:t>
        </w:r>
      </w:ins>
    </w:p>
    <w:p w:rsidR="001F73D2" w:rsidRPr="001F73D2" w:rsidRDefault="001F73D2" w:rsidP="001F73D2">
      <w:pPr>
        <w:numPr>
          <w:ilvl w:val="0"/>
          <w:numId w:val="45"/>
        </w:numPr>
        <w:shd w:val="clear" w:color="auto" w:fill="FFFFFF"/>
        <w:spacing w:after="0" w:line="345" w:lineRule="atLeast"/>
        <w:ind w:left="0"/>
        <w:jc w:val="both"/>
        <w:rPr>
          <w:ins w:id="853" w:author="Unknown"/>
          <w:rFonts w:ascii="Verdana" w:eastAsia="Times New Roman" w:hAnsi="Verdana" w:cs="Times New Roman"/>
          <w:color w:val="000000"/>
          <w:sz w:val="20"/>
          <w:szCs w:val="20"/>
          <w:lang w:bidi="bn-BD"/>
        </w:rPr>
      </w:pPr>
      <w:ins w:id="854" w:author="Unknown">
        <w:r w:rsidRPr="001F73D2">
          <w:rPr>
            <w:rFonts w:ascii="Verdana" w:eastAsia="Times New Roman" w:hAnsi="Verdana" w:cs="Times New Roman"/>
            <w:color w:val="000000"/>
            <w:sz w:val="20"/>
            <w:szCs w:val="20"/>
            <w:bdr w:val="none" w:sz="0" w:space="0" w:color="auto" w:frame="1"/>
            <w:lang w:bidi="bn-BD"/>
          </w:rPr>
          <w:t>  }  </w:t>
        </w:r>
      </w:ins>
    </w:p>
    <w:p w:rsidR="001F73D2" w:rsidRPr="001F73D2" w:rsidRDefault="001F73D2" w:rsidP="001F73D2">
      <w:pPr>
        <w:numPr>
          <w:ilvl w:val="0"/>
          <w:numId w:val="45"/>
        </w:numPr>
        <w:shd w:val="clear" w:color="auto" w:fill="FFFFFF"/>
        <w:spacing w:after="0" w:line="345" w:lineRule="atLeast"/>
        <w:ind w:left="0"/>
        <w:jc w:val="both"/>
        <w:rPr>
          <w:ins w:id="855" w:author="Unknown"/>
          <w:rFonts w:ascii="Verdana" w:eastAsia="Times New Roman" w:hAnsi="Verdana" w:cs="Times New Roman"/>
          <w:color w:val="000000"/>
          <w:sz w:val="20"/>
          <w:szCs w:val="20"/>
          <w:lang w:bidi="bn-BD"/>
        </w:rPr>
      </w:pPr>
      <w:ins w:id="856" w:author="Unknown">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public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main(String </w:t>
        </w:r>
        <w:proofErr w:type="spellStart"/>
        <w:r w:rsidRPr="001F73D2">
          <w:rPr>
            <w:rFonts w:ascii="Verdana" w:eastAsia="Times New Roman" w:hAnsi="Verdana" w:cs="Times New Roman"/>
            <w:color w:val="000000"/>
            <w:sz w:val="20"/>
            <w:szCs w:val="20"/>
            <w:bdr w:val="none" w:sz="0" w:space="0" w:color="auto" w:frame="1"/>
            <w:lang w:bidi="bn-BD"/>
          </w:rPr>
          <w:t>args</w:t>
        </w:r>
        <w:proofErr w:type="spellEnd"/>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45"/>
        </w:numPr>
        <w:shd w:val="clear" w:color="auto" w:fill="FFFFFF"/>
        <w:spacing w:after="0" w:line="345" w:lineRule="atLeast"/>
        <w:ind w:left="0"/>
        <w:jc w:val="both"/>
        <w:rPr>
          <w:ins w:id="857" w:author="Unknown"/>
          <w:rFonts w:ascii="Verdana" w:eastAsia="Times New Roman" w:hAnsi="Verdana" w:cs="Times New Roman"/>
          <w:color w:val="000000"/>
          <w:sz w:val="20"/>
          <w:szCs w:val="20"/>
          <w:lang w:bidi="bn-BD"/>
        </w:rPr>
      </w:pPr>
      <w:ins w:id="858" w:author="Unknown">
        <w:r w:rsidRPr="001F73D2">
          <w:rPr>
            <w:rFonts w:ascii="Verdana" w:eastAsia="Times New Roman" w:hAnsi="Verdana" w:cs="Times New Roman"/>
            <w:color w:val="000000"/>
            <w:sz w:val="20"/>
            <w:szCs w:val="20"/>
            <w:bdr w:val="none" w:sz="0" w:space="0" w:color="auto" w:frame="1"/>
            <w:lang w:bidi="bn-BD"/>
          </w:rPr>
          <w:lastRenderedPageBreak/>
          <w:t>    Bike11 b=</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Bike11();  </w:t>
        </w:r>
      </w:ins>
    </w:p>
    <w:p w:rsidR="001F73D2" w:rsidRPr="001F73D2" w:rsidRDefault="001F73D2" w:rsidP="001F73D2">
      <w:pPr>
        <w:numPr>
          <w:ilvl w:val="0"/>
          <w:numId w:val="45"/>
        </w:numPr>
        <w:shd w:val="clear" w:color="auto" w:fill="FFFFFF"/>
        <w:spacing w:after="0" w:line="345" w:lineRule="atLeast"/>
        <w:ind w:left="0"/>
        <w:jc w:val="both"/>
        <w:rPr>
          <w:ins w:id="859" w:author="Unknown"/>
          <w:rFonts w:ascii="Verdana" w:eastAsia="Times New Roman" w:hAnsi="Verdana" w:cs="Times New Roman"/>
          <w:color w:val="000000"/>
          <w:sz w:val="20"/>
          <w:szCs w:val="20"/>
          <w:lang w:bidi="bn-BD"/>
        </w:rPr>
      </w:pPr>
      <w:ins w:id="860" w:author="Unknown">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b.cube</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C00000"/>
            <w:sz w:val="20"/>
            <w:szCs w:val="20"/>
            <w:bdr w:val="none" w:sz="0" w:space="0" w:color="auto" w:frame="1"/>
            <w:lang w:bidi="bn-BD"/>
          </w:rPr>
          <w:t>5</w:t>
        </w:r>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numPr>
          <w:ilvl w:val="0"/>
          <w:numId w:val="45"/>
        </w:numPr>
        <w:shd w:val="clear" w:color="auto" w:fill="FFFFFF"/>
        <w:spacing w:after="0" w:line="345" w:lineRule="atLeast"/>
        <w:ind w:left="0"/>
        <w:jc w:val="both"/>
        <w:rPr>
          <w:ins w:id="861" w:author="Unknown"/>
          <w:rFonts w:ascii="Verdana" w:eastAsia="Times New Roman" w:hAnsi="Verdana" w:cs="Times New Roman"/>
          <w:color w:val="000000"/>
          <w:sz w:val="20"/>
          <w:szCs w:val="20"/>
          <w:lang w:bidi="bn-BD"/>
        </w:rPr>
      </w:pPr>
      <w:ins w:id="862" w:author="Unknown">
        <w:r w:rsidRPr="001F73D2">
          <w:rPr>
            <w:rFonts w:ascii="Verdana" w:eastAsia="Times New Roman" w:hAnsi="Verdana" w:cs="Times New Roman"/>
            <w:color w:val="000000"/>
            <w:sz w:val="20"/>
            <w:szCs w:val="20"/>
            <w:bdr w:val="none" w:sz="0" w:space="0" w:color="auto" w:frame="1"/>
            <w:lang w:bidi="bn-BD"/>
          </w:rPr>
          <w:t> }  </w:t>
        </w:r>
      </w:ins>
    </w:p>
    <w:p w:rsidR="001F73D2" w:rsidRPr="001F73D2" w:rsidRDefault="001F73D2" w:rsidP="001F73D2">
      <w:pPr>
        <w:numPr>
          <w:ilvl w:val="0"/>
          <w:numId w:val="45"/>
        </w:numPr>
        <w:shd w:val="clear" w:color="auto" w:fill="FFFFFF"/>
        <w:spacing w:after="120" w:line="345" w:lineRule="atLeast"/>
        <w:ind w:left="0"/>
        <w:jc w:val="both"/>
        <w:rPr>
          <w:ins w:id="863" w:author="Unknown"/>
          <w:rFonts w:ascii="Verdana" w:eastAsia="Times New Roman" w:hAnsi="Verdana" w:cs="Times New Roman"/>
          <w:color w:val="000000"/>
          <w:sz w:val="20"/>
          <w:szCs w:val="20"/>
          <w:lang w:bidi="bn-BD"/>
        </w:rPr>
      </w:pPr>
      <w:ins w:id="864" w:author="Unknown">
        <w:r w:rsidRPr="001F73D2">
          <w:rPr>
            <w:rFonts w:ascii="Verdana" w:eastAsia="Times New Roman" w:hAnsi="Verdana" w:cs="Times New Roman"/>
            <w:color w:val="000000"/>
            <w:sz w:val="20"/>
            <w:szCs w:val="20"/>
            <w:bdr w:val="none" w:sz="0" w:space="0" w:color="auto" w:frame="1"/>
            <w:lang w:bidi="bn-BD"/>
          </w:rPr>
          <w:t>}  </w:t>
        </w:r>
      </w:ins>
    </w:p>
    <w:p w:rsidR="001F73D2" w:rsidRPr="001F73D2" w:rsidRDefault="001F73D2" w:rsidP="001F73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865" w:author="Unknown"/>
          <w:rFonts w:ascii="Courier New" w:eastAsia="Times New Roman" w:hAnsi="Courier New" w:cs="Courier New"/>
          <w:color w:val="000000"/>
          <w:sz w:val="20"/>
          <w:szCs w:val="20"/>
          <w:lang w:bidi="bn-BD"/>
        </w:rPr>
      </w:pPr>
      <w:proofErr w:type="spellStart"/>
      <w:ins w:id="866" w:author="Unknown">
        <w:r w:rsidRPr="001F73D2">
          <w:rPr>
            <w:rFonts w:ascii="Courier New" w:eastAsia="Times New Roman" w:hAnsi="Courier New" w:cs="Courier New"/>
            <w:color w:val="000000"/>
            <w:sz w:val="20"/>
            <w:szCs w:val="20"/>
            <w:lang w:bidi="bn-BD"/>
          </w:rPr>
          <w:t>Output</w:t>
        </w:r>
        <w:proofErr w:type="gramStart"/>
        <w:r w:rsidRPr="001F73D2">
          <w:rPr>
            <w:rFonts w:ascii="Courier New" w:eastAsia="Times New Roman" w:hAnsi="Courier New" w:cs="Courier New"/>
            <w:color w:val="000000"/>
            <w:sz w:val="20"/>
            <w:szCs w:val="20"/>
            <w:lang w:bidi="bn-BD"/>
          </w:rPr>
          <w:t>:Compile</w:t>
        </w:r>
        <w:proofErr w:type="spellEnd"/>
        <w:proofErr w:type="gramEnd"/>
        <w:r w:rsidRPr="001F73D2">
          <w:rPr>
            <w:rFonts w:ascii="Courier New" w:eastAsia="Times New Roman" w:hAnsi="Courier New" w:cs="Courier New"/>
            <w:color w:val="000000"/>
            <w:sz w:val="20"/>
            <w:szCs w:val="20"/>
            <w:lang w:bidi="bn-BD"/>
          </w:rPr>
          <w:t xml:space="preserve"> Time Error</w:t>
        </w:r>
      </w:ins>
    </w:p>
    <w:p w:rsidR="001F73D2" w:rsidRPr="001F73D2" w:rsidRDefault="004A08FA" w:rsidP="001F73D2">
      <w:pPr>
        <w:spacing w:after="0" w:line="240" w:lineRule="auto"/>
        <w:rPr>
          <w:ins w:id="867" w:author="Unknown"/>
          <w:rFonts w:ascii="Times New Roman" w:eastAsia="Times New Roman" w:hAnsi="Times New Roman" w:cs="Times New Roman"/>
          <w:sz w:val="24"/>
          <w:szCs w:val="24"/>
          <w:lang w:bidi="bn-BD"/>
        </w:rPr>
      </w:pPr>
      <w:ins w:id="868" w:author="Unknown">
        <w:r>
          <w:rPr>
            <w:rFonts w:ascii="Times New Roman" w:eastAsia="Times New Roman" w:hAnsi="Times New Roman" w:cs="Times New Roman"/>
            <w:sz w:val="24"/>
            <w:szCs w:val="24"/>
            <w:lang w:bidi="bn-BD"/>
          </w:rPr>
          <w:pict>
            <v:rect id="_x0000_i1034" style="width:0;height:.75pt" o:hrstd="t" o:hrnoshade="t" o:hr="t" fillcolor="#d4d4d4" stroked="f"/>
          </w:pict>
        </w:r>
      </w:ins>
    </w:p>
    <w:p w:rsidR="001F73D2" w:rsidRPr="001F73D2" w:rsidRDefault="001F73D2" w:rsidP="001F73D2">
      <w:pPr>
        <w:shd w:val="clear" w:color="auto" w:fill="FFFFFF"/>
        <w:spacing w:before="100" w:beforeAutospacing="1" w:after="100" w:afterAutospacing="1" w:line="312" w:lineRule="atLeast"/>
        <w:jc w:val="both"/>
        <w:outlineLvl w:val="2"/>
        <w:rPr>
          <w:ins w:id="869" w:author="Unknown"/>
          <w:rFonts w:ascii="Helvetica" w:eastAsia="Times New Roman" w:hAnsi="Helvetica" w:cs="Helvetica"/>
          <w:color w:val="610B4B"/>
          <w:sz w:val="32"/>
          <w:szCs w:val="32"/>
          <w:lang w:bidi="bn-BD"/>
        </w:rPr>
      </w:pPr>
      <w:ins w:id="870" w:author="Unknown">
        <w:r w:rsidRPr="001F73D2">
          <w:rPr>
            <w:rFonts w:ascii="Helvetica" w:eastAsia="Times New Roman" w:hAnsi="Helvetica" w:cs="Helvetica"/>
            <w:color w:val="610B4B"/>
            <w:sz w:val="32"/>
            <w:szCs w:val="32"/>
            <w:lang w:bidi="bn-BD"/>
          </w:rPr>
          <w:t>Q) Can we declare a constructor final?</w:t>
        </w:r>
      </w:ins>
    </w:p>
    <w:p w:rsidR="001F73D2" w:rsidRPr="001F73D2" w:rsidRDefault="001F73D2" w:rsidP="001F73D2">
      <w:pPr>
        <w:shd w:val="clear" w:color="auto" w:fill="FFFFFF"/>
        <w:spacing w:before="100" w:beforeAutospacing="1" w:after="100" w:afterAutospacing="1" w:line="240" w:lineRule="auto"/>
        <w:jc w:val="both"/>
        <w:rPr>
          <w:ins w:id="871" w:author="Unknown"/>
          <w:rFonts w:ascii="Verdana" w:eastAsia="Times New Roman" w:hAnsi="Verdana" w:cs="Times New Roman"/>
          <w:color w:val="000000"/>
          <w:sz w:val="20"/>
          <w:szCs w:val="20"/>
          <w:lang w:bidi="bn-BD"/>
        </w:rPr>
      </w:pPr>
      <w:ins w:id="872" w:author="Unknown">
        <w:r w:rsidRPr="001F73D2">
          <w:rPr>
            <w:rFonts w:ascii="Verdana" w:eastAsia="Times New Roman" w:hAnsi="Verdana" w:cs="Times New Roman"/>
            <w:color w:val="000000"/>
            <w:sz w:val="20"/>
            <w:szCs w:val="20"/>
            <w:lang w:bidi="bn-BD"/>
          </w:rPr>
          <w:t>No, because constructor is never inherited.</w:t>
        </w:r>
      </w:ins>
    </w:p>
    <w:p w:rsidR="001F73D2" w:rsidRDefault="001F73D2"/>
    <w:p w:rsidR="00EF0432" w:rsidRPr="001F73D2" w:rsidRDefault="00EF0432" w:rsidP="00EF043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bn-BD"/>
        </w:rPr>
      </w:pPr>
      <w:r w:rsidRPr="001F73D2">
        <w:rPr>
          <w:rFonts w:ascii="Helvetica" w:eastAsia="Times New Roman" w:hAnsi="Helvetica" w:cs="Helvetica"/>
          <w:color w:val="610B38"/>
          <w:kern w:val="36"/>
          <w:sz w:val="44"/>
          <w:szCs w:val="44"/>
          <w:lang w:bidi="bn-BD"/>
        </w:rPr>
        <w:t>Java static keyword</w:t>
      </w:r>
    </w:p>
    <w:p w:rsidR="00EF0432" w:rsidRPr="001F73D2" w:rsidRDefault="004A08FA" w:rsidP="00EF0432">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bidi="bn-BD"/>
        </w:rPr>
      </w:pPr>
      <w:hyperlink r:id="rId18" w:anchor="staticv" w:history="1">
        <w:r w:rsidR="00EF0432" w:rsidRPr="001F73D2">
          <w:rPr>
            <w:rFonts w:ascii="Times New Roman" w:eastAsia="Times New Roman" w:hAnsi="Times New Roman" w:cs="Times New Roman"/>
            <w:color w:val="008000"/>
            <w:sz w:val="23"/>
            <w:szCs w:val="23"/>
            <w:u w:val="single"/>
            <w:lang w:bidi="bn-BD"/>
          </w:rPr>
          <w:t>Static variable</w:t>
        </w:r>
      </w:hyperlink>
    </w:p>
    <w:p w:rsidR="00EF0432" w:rsidRPr="001F73D2" w:rsidRDefault="004A08FA" w:rsidP="00EF0432">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bidi="bn-BD"/>
        </w:rPr>
      </w:pPr>
      <w:hyperlink r:id="rId19" w:anchor="staticvcounter1" w:history="1">
        <w:r w:rsidR="00EF0432" w:rsidRPr="001F73D2">
          <w:rPr>
            <w:rFonts w:ascii="Times New Roman" w:eastAsia="Times New Roman" w:hAnsi="Times New Roman" w:cs="Times New Roman"/>
            <w:color w:val="008000"/>
            <w:sz w:val="23"/>
            <w:szCs w:val="23"/>
            <w:u w:val="single"/>
            <w:lang w:bidi="bn-BD"/>
          </w:rPr>
          <w:t>Program of counter without static variable</w:t>
        </w:r>
      </w:hyperlink>
    </w:p>
    <w:p w:rsidR="00EF0432" w:rsidRPr="001F73D2" w:rsidRDefault="004A08FA" w:rsidP="00EF0432">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bidi="bn-BD"/>
        </w:rPr>
      </w:pPr>
      <w:hyperlink r:id="rId20" w:anchor="staticvcounter2" w:history="1">
        <w:r w:rsidR="00EF0432" w:rsidRPr="001F73D2">
          <w:rPr>
            <w:rFonts w:ascii="Times New Roman" w:eastAsia="Times New Roman" w:hAnsi="Times New Roman" w:cs="Times New Roman"/>
            <w:color w:val="008000"/>
            <w:sz w:val="23"/>
            <w:szCs w:val="23"/>
            <w:u w:val="single"/>
            <w:lang w:bidi="bn-BD"/>
          </w:rPr>
          <w:t>Program of counter with static variable</w:t>
        </w:r>
      </w:hyperlink>
    </w:p>
    <w:p w:rsidR="00EF0432" w:rsidRPr="001F73D2" w:rsidRDefault="004A08FA" w:rsidP="00EF0432">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bidi="bn-BD"/>
        </w:rPr>
      </w:pPr>
      <w:hyperlink r:id="rId21" w:anchor="staticm" w:history="1">
        <w:r w:rsidR="00EF0432" w:rsidRPr="001F73D2">
          <w:rPr>
            <w:rFonts w:ascii="Times New Roman" w:eastAsia="Times New Roman" w:hAnsi="Times New Roman" w:cs="Times New Roman"/>
            <w:color w:val="008000"/>
            <w:sz w:val="23"/>
            <w:szCs w:val="23"/>
            <w:u w:val="single"/>
            <w:lang w:bidi="bn-BD"/>
          </w:rPr>
          <w:t>Static method</w:t>
        </w:r>
      </w:hyperlink>
    </w:p>
    <w:p w:rsidR="00EF0432" w:rsidRPr="001F73D2" w:rsidRDefault="004A08FA" w:rsidP="00EF0432">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bidi="bn-BD"/>
        </w:rPr>
      </w:pPr>
      <w:hyperlink r:id="rId22" w:anchor="staticmr" w:history="1">
        <w:r w:rsidR="00EF0432" w:rsidRPr="001F73D2">
          <w:rPr>
            <w:rFonts w:ascii="Times New Roman" w:eastAsia="Times New Roman" w:hAnsi="Times New Roman" w:cs="Times New Roman"/>
            <w:color w:val="008000"/>
            <w:sz w:val="23"/>
            <w:szCs w:val="23"/>
            <w:u w:val="single"/>
            <w:lang w:bidi="bn-BD"/>
          </w:rPr>
          <w:t>Restrictions for static method</w:t>
        </w:r>
      </w:hyperlink>
    </w:p>
    <w:p w:rsidR="00EF0432" w:rsidRPr="001F73D2" w:rsidRDefault="004A08FA" w:rsidP="00EF0432">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bidi="bn-BD"/>
        </w:rPr>
      </w:pPr>
      <w:hyperlink r:id="rId23" w:anchor="staticwhymain" w:history="1">
        <w:r w:rsidR="00EF0432" w:rsidRPr="001F73D2">
          <w:rPr>
            <w:rFonts w:ascii="Times New Roman" w:eastAsia="Times New Roman" w:hAnsi="Times New Roman" w:cs="Times New Roman"/>
            <w:color w:val="008000"/>
            <w:sz w:val="23"/>
            <w:szCs w:val="23"/>
            <w:u w:val="single"/>
            <w:lang w:bidi="bn-BD"/>
          </w:rPr>
          <w:t xml:space="preserve">Why main method is </w:t>
        </w:r>
        <w:proofErr w:type="gramStart"/>
        <w:r w:rsidR="00EF0432" w:rsidRPr="001F73D2">
          <w:rPr>
            <w:rFonts w:ascii="Times New Roman" w:eastAsia="Times New Roman" w:hAnsi="Times New Roman" w:cs="Times New Roman"/>
            <w:color w:val="008000"/>
            <w:sz w:val="23"/>
            <w:szCs w:val="23"/>
            <w:u w:val="single"/>
            <w:lang w:bidi="bn-BD"/>
          </w:rPr>
          <w:t>static ?</w:t>
        </w:r>
        <w:proofErr w:type="gramEnd"/>
      </w:hyperlink>
    </w:p>
    <w:p w:rsidR="00EF0432" w:rsidRPr="001F73D2" w:rsidRDefault="004A08FA" w:rsidP="00EF0432">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bidi="bn-BD"/>
        </w:rPr>
      </w:pPr>
      <w:hyperlink r:id="rId24" w:anchor="staticblock" w:history="1">
        <w:r w:rsidR="00EF0432" w:rsidRPr="001F73D2">
          <w:rPr>
            <w:rFonts w:ascii="Times New Roman" w:eastAsia="Times New Roman" w:hAnsi="Times New Roman" w:cs="Times New Roman"/>
            <w:color w:val="008000"/>
            <w:sz w:val="23"/>
            <w:szCs w:val="23"/>
            <w:u w:val="single"/>
            <w:lang w:bidi="bn-BD"/>
          </w:rPr>
          <w:t>Static block</w:t>
        </w:r>
      </w:hyperlink>
    </w:p>
    <w:p w:rsidR="00EF0432" w:rsidRPr="001F73D2" w:rsidRDefault="004A08FA" w:rsidP="00EF0432">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bidi="bn-BD"/>
        </w:rPr>
      </w:pPr>
      <w:hyperlink r:id="rId25" w:anchor="staticwithoutmain" w:history="1">
        <w:r w:rsidR="00EF0432" w:rsidRPr="001F73D2">
          <w:rPr>
            <w:rFonts w:ascii="Times New Roman" w:eastAsia="Times New Roman" w:hAnsi="Times New Roman" w:cs="Times New Roman"/>
            <w:color w:val="008000"/>
            <w:sz w:val="23"/>
            <w:szCs w:val="23"/>
            <w:u w:val="single"/>
            <w:lang w:bidi="bn-BD"/>
          </w:rPr>
          <w:t xml:space="preserve">Can we execute a program without main </w:t>
        </w:r>
        <w:proofErr w:type="gramStart"/>
        <w:r w:rsidR="00EF0432" w:rsidRPr="001F73D2">
          <w:rPr>
            <w:rFonts w:ascii="Times New Roman" w:eastAsia="Times New Roman" w:hAnsi="Times New Roman" w:cs="Times New Roman"/>
            <w:color w:val="008000"/>
            <w:sz w:val="23"/>
            <w:szCs w:val="23"/>
            <w:u w:val="single"/>
            <w:lang w:bidi="bn-BD"/>
          </w:rPr>
          <w:t>method ?</w:t>
        </w:r>
        <w:proofErr w:type="gramEnd"/>
      </w:hyperlink>
    </w:p>
    <w:p w:rsidR="00EF0432" w:rsidRPr="001F73D2" w:rsidRDefault="00EF0432" w:rsidP="00EF0432">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lang w:bidi="bn-BD"/>
        </w:rPr>
        <w:t>The </w:t>
      </w:r>
      <w:r w:rsidRPr="001F73D2">
        <w:rPr>
          <w:rFonts w:ascii="Verdana" w:eastAsia="Times New Roman" w:hAnsi="Verdana" w:cs="Times New Roman"/>
          <w:b/>
          <w:bCs/>
          <w:color w:val="000000"/>
          <w:sz w:val="20"/>
          <w:szCs w:val="20"/>
          <w:lang w:bidi="bn-BD"/>
        </w:rPr>
        <w:t>static keyword</w:t>
      </w:r>
      <w:r w:rsidRPr="001F73D2">
        <w:rPr>
          <w:rFonts w:ascii="Verdana" w:eastAsia="Times New Roman" w:hAnsi="Verdana" w:cs="Times New Roman"/>
          <w:color w:val="000000"/>
          <w:sz w:val="20"/>
          <w:szCs w:val="20"/>
          <w:lang w:bidi="bn-BD"/>
        </w:rPr>
        <w:t> in java is used for memory management mainly. We can apply java static keyword with variables, methods, blocks and nested class. The static keyword belongs to the class than instance of the class.</w:t>
      </w:r>
    </w:p>
    <w:p w:rsidR="00EF0432" w:rsidRPr="001F73D2" w:rsidRDefault="00EF0432" w:rsidP="00EF0432">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lang w:bidi="bn-BD"/>
        </w:rPr>
        <w:t>The static can be:</w:t>
      </w:r>
    </w:p>
    <w:p w:rsidR="00EF0432" w:rsidRPr="001F73D2" w:rsidRDefault="00EF0432" w:rsidP="00EF0432">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lang w:bidi="bn-BD"/>
        </w:rPr>
        <w:t>variable (also known as class variable)</w:t>
      </w:r>
    </w:p>
    <w:p w:rsidR="00EF0432" w:rsidRPr="001F73D2" w:rsidRDefault="00EF0432" w:rsidP="00EF0432">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lang w:bidi="bn-BD"/>
        </w:rPr>
        <w:t>method (also known as class method)</w:t>
      </w:r>
    </w:p>
    <w:p w:rsidR="00EF0432" w:rsidRPr="001F73D2" w:rsidRDefault="00EF0432" w:rsidP="00EF0432">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lang w:bidi="bn-BD"/>
        </w:rPr>
        <w:t>block</w:t>
      </w:r>
    </w:p>
    <w:p w:rsidR="00EF0432" w:rsidRPr="001F73D2" w:rsidRDefault="00EF0432" w:rsidP="00EF0432">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lang w:bidi="bn-BD"/>
        </w:rPr>
        <w:t>nested class</w:t>
      </w:r>
    </w:p>
    <w:p w:rsidR="00EF0432" w:rsidRPr="001F73D2" w:rsidRDefault="004A08FA" w:rsidP="00EF0432">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35" style="width:0;height:.75pt" o:hrstd="t" o:hrnoshade="t" o:hr="t" fillcolor="#d4d4d4" stroked="f"/>
        </w:pict>
      </w:r>
    </w:p>
    <w:p w:rsidR="00EF0432" w:rsidRPr="001F73D2" w:rsidRDefault="00EF0432" w:rsidP="00EF043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bn-BD"/>
        </w:rPr>
      </w:pPr>
      <w:r w:rsidRPr="001F73D2">
        <w:rPr>
          <w:rFonts w:ascii="Helvetica" w:eastAsia="Times New Roman" w:hAnsi="Helvetica" w:cs="Helvetica"/>
          <w:color w:val="610B38"/>
          <w:sz w:val="38"/>
          <w:szCs w:val="38"/>
          <w:lang w:bidi="bn-BD"/>
        </w:rPr>
        <w:t>1) Java static variable</w:t>
      </w:r>
    </w:p>
    <w:p w:rsidR="00EF0432" w:rsidRPr="001F73D2" w:rsidRDefault="00EF0432" w:rsidP="00EF0432">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lang w:bidi="bn-BD"/>
        </w:rPr>
        <w:lastRenderedPageBreak/>
        <w:t>If you declare any variable as static, it is known static variable.</w:t>
      </w:r>
    </w:p>
    <w:p w:rsidR="00EF0432" w:rsidRPr="001F73D2" w:rsidRDefault="00EF0432" w:rsidP="00EF0432">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lang w:bidi="bn-BD"/>
        </w:rPr>
        <w:t xml:space="preserve">The static variable can be used to refer the common property of all objects (that is not unique for each object) e.g. company name of </w:t>
      </w:r>
      <w:proofErr w:type="spellStart"/>
      <w:r w:rsidRPr="001F73D2">
        <w:rPr>
          <w:rFonts w:ascii="Verdana" w:eastAsia="Times New Roman" w:hAnsi="Verdana" w:cs="Times New Roman"/>
          <w:color w:val="000000"/>
          <w:sz w:val="20"/>
          <w:szCs w:val="20"/>
          <w:lang w:bidi="bn-BD"/>
        </w:rPr>
        <w:t>employees</w:t>
      </w:r>
      <w:proofErr w:type="gramStart"/>
      <w:r w:rsidRPr="001F73D2">
        <w:rPr>
          <w:rFonts w:ascii="Verdana" w:eastAsia="Times New Roman" w:hAnsi="Verdana" w:cs="Times New Roman"/>
          <w:color w:val="000000"/>
          <w:sz w:val="20"/>
          <w:szCs w:val="20"/>
          <w:lang w:bidi="bn-BD"/>
        </w:rPr>
        <w:t>,college</w:t>
      </w:r>
      <w:proofErr w:type="spellEnd"/>
      <w:proofErr w:type="gramEnd"/>
      <w:r w:rsidRPr="001F73D2">
        <w:rPr>
          <w:rFonts w:ascii="Verdana" w:eastAsia="Times New Roman" w:hAnsi="Verdana" w:cs="Times New Roman"/>
          <w:color w:val="000000"/>
          <w:sz w:val="20"/>
          <w:szCs w:val="20"/>
          <w:lang w:bidi="bn-BD"/>
        </w:rPr>
        <w:t xml:space="preserve"> name of students etc.</w:t>
      </w:r>
    </w:p>
    <w:p w:rsidR="00EF0432" w:rsidRPr="001F73D2" w:rsidRDefault="00EF0432" w:rsidP="00EF0432">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lang w:bidi="bn-BD"/>
        </w:rPr>
        <w:t>The static variable gets memory only once in class area at the time of class loading.</w:t>
      </w:r>
    </w:p>
    <w:p w:rsidR="00EF0432" w:rsidRPr="001F73D2" w:rsidRDefault="00EF0432" w:rsidP="00EF043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lang w:bidi="bn-BD"/>
        </w:rPr>
      </w:pPr>
      <w:r w:rsidRPr="001F73D2">
        <w:rPr>
          <w:rFonts w:ascii="Helvetica" w:eastAsia="Times New Roman" w:hAnsi="Helvetica" w:cs="Helvetica"/>
          <w:color w:val="610B4B"/>
          <w:sz w:val="29"/>
          <w:szCs w:val="29"/>
          <w:lang w:bidi="bn-BD"/>
        </w:rPr>
        <w:t>Advantage of static variable</w:t>
      </w:r>
    </w:p>
    <w:p w:rsidR="00EF0432" w:rsidRPr="001F73D2" w:rsidRDefault="00EF0432" w:rsidP="00EF0432">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lang w:bidi="bn-BD"/>
        </w:rPr>
        <w:t>It makes your program </w:t>
      </w:r>
      <w:r w:rsidRPr="001F73D2">
        <w:rPr>
          <w:rFonts w:ascii="Verdana" w:eastAsia="Times New Roman" w:hAnsi="Verdana" w:cs="Times New Roman"/>
          <w:b/>
          <w:bCs/>
          <w:color w:val="000000"/>
          <w:sz w:val="20"/>
          <w:szCs w:val="20"/>
          <w:lang w:bidi="bn-BD"/>
        </w:rPr>
        <w:t>memory efficient</w:t>
      </w:r>
      <w:r w:rsidRPr="001F73D2">
        <w:rPr>
          <w:rFonts w:ascii="Verdana" w:eastAsia="Times New Roman" w:hAnsi="Verdana" w:cs="Times New Roman"/>
          <w:color w:val="000000"/>
          <w:sz w:val="20"/>
          <w:szCs w:val="20"/>
          <w:lang w:bidi="bn-BD"/>
        </w:rPr>
        <w:t> (</w:t>
      </w:r>
      <w:proofErr w:type="spellStart"/>
      <w:r w:rsidRPr="001F73D2">
        <w:rPr>
          <w:rFonts w:ascii="Verdana" w:eastAsia="Times New Roman" w:hAnsi="Verdana" w:cs="Times New Roman"/>
          <w:color w:val="000000"/>
          <w:sz w:val="20"/>
          <w:szCs w:val="20"/>
          <w:lang w:bidi="bn-BD"/>
        </w:rPr>
        <w:t>i.e</w:t>
      </w:r>
      <w:proofErr w:type="spellEnd"/>
      <w:r w:rsidRPr="001F73D2">
        <w:rPr>
          <w:rFonts w:ascii="Verdana" w:eastAsia="Times New Roman" w:hAnsi="Verdana" w:cs="Times New Roman"/>
          <w:color w:val="000000"/>
          <w:sz w:val="20"/>
          <w:szCs w:val="20"/>
          <w:lang w:bidi="bn-BD"/>
        </w:rPr>
        <w:t xml:space="preserve"> it saves memory).</w:t>
      </w:r>
    </w:p>
    <w:p w:rsidR="00EF0432" w:rsidRPr="001F73D2" w:rsidRDefault="00EF0432" w:rsidP="00EF0432">
      <w:pPr>
        <w:shd w:val="clear" w:color="auto" w:fill="FFFFFF"/>
        <w:spacing w:before="100" w:beforeAutospacing="1" w:after="100" w:afterAutospacing="1" w:line="240" w:lineRule="auto"/>
        <w:jc w:val="both"/>
        <w:outlineLvl w:val="3"/>
        <w:rPr>
          <w:rFonts w:ascii="Helvetica" w:eastAsia="Times New Roman" w:hAnsi="Helvetica" w:cs="Helvetica"/>
          <w:color w:val="610B4B"/>
          <w:sz w:val="29"/>
          <w:szCs w:val="29"/>
          <w:lang w:bidi="bn-BD"/>
        </w:rPr>
      </w:pPr>
      <w:r w:rsidRPr="001F73D2">
        <w:rPr>
          <w:rFonts w:ascii="Helvetica" w:eastAsia="Times New Roman" w:hAnsi="Helvetica" w:cs="Helvetica"/>
          <w:color w:val="610B4B"/>
          <w:sz w:val="29"/>
          <w:szCs w:val="29"/>
          <w:lang w:bidi="bn-BD"/>
        </w:rPr>
        <w:t>Understanding problem without static variable</w:t>
      </w:r>
    </w:p>
    <w:p w:rsidR="00EF0432" w:rsidRPr="001F73D2" w:rsidRDefault="00EF0432" w:rsidP="00EF0432">
      <w:pPr>
        <w:numPr>
          <w:ilvl w:val="0"/>
          <w:numId w:val="4"/>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Student{  </w:t>
      </w:r>
    </w:p>
    <w:p w:rsidR="00EF0432" w:rsidRPr="001F73D2" w:rsidRDefault="00EF0432" w:rsidP="00EF0432">
      <w:pPr>
        <w:numPr>
          <w:ilvl w:val="0"/>
          <w:numId w:val="4"/>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rollno</w:t>
      </w:r>
      <w:proofErr w:type="spellEnd"/>
      <w:r w:rsidRPr="001F73D2">
        <w:rPr>
          <w:rFonts w:ascii="Verdana" w:eastAsia="Times New Roman" w:hAnsi="Verdana" w:cs="Times New Roman"/>
          <w:color w:val="000000"/>
          <w:sz w:val="20"/>
          <w:szCs w:val="20"/>
          <w:bdr w:val="none" w:sz="0" w:space="0" w:color="auto" w:frame="1"/>
          <w:lang w:bidi="bn-BD"/>
        </w:rPr>
        <w:t>;  </w:t>
      </w:r>
    </w:p>
    <w:p w:rsidR="00EF0432" w:rsidRPr="001F73D2" w:rsidRDefault="00EF0432" w:rsidP="00EF0432">
      <w:pPr>
        <w:numPr>
          <w:ilvl w:val="0"/>
          <w:numId w:val="4"/>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     String name;  </w:t>
      </w:r>
    </w:p>
    <w:p w:rsidR="00EF0432" w:rsidRPr="001F73D2" w:rsidRDefault="00EF0432" w:rsidP="00EF0432">
      <w:pPr>
        <w:numPr>
          <w:ilvl w:val="0"/>
          <w:numId w:val="4"/>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     String college=</w:t>
      </w:r>
      <w:r w:rsidRPr="001F73D2">
        <w:rPr>
          <w:rFonts w:ascii="Verdana" w:eastAsia="Times New Roman" w:hAnsi="Verdana" w:cs="Times New Roman"/>
          <w:color w:val="0000FF"/>
          <w:sz w:val="20"/>
          <w:szCs w:val="20"/>
          <w:bdr w:val="none" w:sz="0" w:space="0" w:color="auto" w:frame="1"/>
          <w:lang w:bidi="bn-BD"/>
        </w:rPr>
        <w:t>"ITS"</w:t>
      </w:r>
      <w:r w:rsidRPr="001F73D2">
        <w:rPr>
          <w:rFonts w:ascii="Verdana" w:eastAsia="Times New Roman" w:hAnsi="Verdana" w:cs="Times New Roman"/>
          <w:color w:val="000000"/>
          <w:sz w:val="20"/>
          <w:szCs w:val="20"/>
          <w:bdr w:val="none" w:sz="0" w:space="0" w:color="auto" w:frame="1"/>
          <w:lang w:bidi="bn-BD"/>
        </w:rPr>
        <w:t>;  </w:t>
      </w:r>
    </w:p>
    <w:p w:rsidR="00EF0432" w:rsidRPr="001F73D2" w:rsidRDefault="00EF0432" w:rsidP="00EF0432">
      <w:pPr>
        <w:numPr>
          <w:ilvl w:val="0"/>
          <w:numId w:val="4"/>
        </w:numPr>
        <w:shd w:val="clear" w:color="auto" w:fill="FFFFFF"/>
        <w:spacing w:after="12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  </w:t>
      </w:r>
    </w:p>
    <w:p w:rsidR="00EF0432" w:rsidRPr="001F73D2" w:rsidRDefault="00EF0432" w:rsidP="00EF0432">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lang w:bidi="bn-BD"/>
        </w:rPr>
        <w:t xml:space="preserve">Suppose there are 500 students in my college, now all instance data members will get memory each time when object is </w:t>
      </w:r>
      <w:proofErr w:type="spellStart"/>
      <w:r w:rsidRPr="001F73D2">
        <w:rPr>
          <w:rFonts w:ascii="Verdana" w:eastAsia="Times New Roman" w:hAnsi="Verdana" w:cs="Times New Roman"/>
          <w:color w:val="000000"/>
          <w:sz w:val="20"/>
          <w:szCs w:val="20"/>
          <w:lang w:bidi="bn-BD"/>
        </w:rPr>
        <w:t>created.All</w:t>
      </w:r>
      <w:proofErr w:type="spellEnd"/>
      <w:r w:rsidRPr="001F73D2">
        <w:rPr>
          <w:rFonts w:ascii="Verdana" w:eastAsia="Times New Roman" w:hAnsi="Verdana" w:cs="Times New Roman"/>
          <w:color w:val="000000"/>
          <w:sz w:val="20"/>
          <w:szCs w:val="20"/>
          <w:lang w:bidi="bn-BD"/>
        </w:rPr>
        <w:t xml:space="preserve"> student have its unique </w:t>
      </w:r>
      <w:proofErr w:type="spellStart"/>
      <w:r w:rsidRPr="001F73D2">
        <w:rPr>
          <w:rFonts w:ascii="Verdana" w:eastAsia="Times New Roman" w:hAnsi="Verdana" w:cs="Times New Roman"/>
          <w:color w:val="000000"/>
          <w:sz w:val="20"/>
          <w:szCs w:val="20"/>
          <w:lang w:bidi="bn-BD"/>
        </w:rPr>
        <w:t>rollno</w:t>
      </w:r>
      <w:proofErr w:type="spellEnd"/>
      <w:r w:rsidRPr="001F73D2">
        <w:rPr>
          <w:rFonts w:ascii="Verdana" w:eastAsia="Times New Roman" w:hAnsi="Verdana" w:cs="Times New Roman"/>
          <w:color w:val="000000"/>
          <w:sz w:val="20"/>
          <w:szCs w:val="20"/>
          <w:lang w:bidi="bn-BD"/>
        </w:rPr>
        <w:t xml:space="preserve"> and name so instance data member is </w:t>
      </w:r>
      <w:proofErr w:type="spellStart"/>
      <w:r w:rsidRPr="001F73D2">
        <w:rPr>
          <w:rFonts w:ascii="Verdana" w:eastAsia="Times New Roman" w:hAnsi="Verdana" w:cs="Times New Roman"/>
          <w:color w:val="000000"/>
          <w:sz w:val="20"/>
          <w:szCs w:val="20"/>
          <w:lang w:bidi="bn-BD"/>
        </w:rPr>
        <w:t>good.Here</w:t>
      </w:r>
      <w:proofErr w:type="spellEnd"/>
      <w:r w:rsidRPr="001F73D2">
        <w:rPr>
          <w:rFonts w:ascii="Verdana" w:eastAsia="Times New Roman" w:hAnsi="Verdana" w:cs="Times New Roman"/>
          <w:color w:val="000000"/>
          <w:sz w:val="20"/>
          <w:szCs w:val="20"/>
          <w:lang w:bidi="bn-BD"/>
        </w:rPr>
        <w:t xml:space="preserve">, college refers to the common property of all </w:t>
      </w:r>
      <w:proofErr w:type="spellStart"/>
      <w:r w:rsidRPr="001F73D2">
        <w:rPr>
          <w:rFonts w:ascii="Verdana" w:eastAsia="Times New Roman" w:hAnsi="Verdana" w:cs="Times New Roman"/>
          <w:color w:val="000000"/>
          <w:sz w:val="20"/>
          <w:szCs w:val="20"/>
          <w:lang w:bidi="bn-BD"/>
        </w:rPr>
        <w:t>objects.If</w:t>
      </w:r>
      <w:proofErr w:type="spellEnd"/>
      <w:r w:rsidRPr="001F73D2">
        <w:rPr>
          <w:rFonts w:ascii="Verdana" w:eastAsia="Times New Roman" w:hAnsi="Verdana" w:cs="Times New Roman"/>
          <w:color w:val="000000"/>
          <w:sz w:val="20"/>
          <w:szCs w:val="20"/>
          <w:lang w:bidi="bn-BD"/>
        </w:rPr>
        <w:t xml:space="preserve"> we make it </w:t>
      </w:r>
      <w:proofErr w:type="spellStart"/>
      <w:r w:rsidRPr="001F73D2">
        <w:rPr>
          <w:rFonts w:ascii="Verdana" w:eastAsia="Times New Roman" w:hAnsi="Verdana" w:cs="Times New Roman"/>
          <w:color w:val="000000"/>
          <w:sz w:val="20"/>
          <w:szCs w:val="20"/>
          <w:lang w:bidi="bn-BD"/>
        </w:rPr>
        <w:t>static,this</w:t>
      </w:r>
      <w:proofErr w:type="spellEnd"/>
      <w:r w:rsidRPr="001F73D2">
        <w:rPr>
          <w:rFonts w:ascii="Verdana" w:eastAsia="Times New Roman" w:hAnsi="Verdana" w:cs="Times New Roman"/>
          <w:color w:val="000000"/>
          <w:sz w:val="20"/>
          <w:szCs w:val="20"/>
          <w:lang w:bidi="bn-BD"/>
        </w:rPr>
        <w:t xml:space="preserve"> field will get memory only once.</w:t>
      </w:r>
    </w:p>
    <w:p w:rsidR="00EF0432" w:rsidRPr="001F73D2" w:rsidRDefault="00EF0432" w:rsidP="00EF0432">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jc w:val="both"/>
        <w:outlineLvl w:val="3"/>
        <w:rPr>
          <w:rFonts w:ascii="Arial" w:eastAsia="Times New Roman" w:hAnsi="Arial" w:cs="Arial"/>
          <w:b/>
          <w:bCs/>
          <w:color w:val="008000"/>
          <w:sz w:val="21"/>
          <w:szCs w:val="21"/>
          <w:lang w:bidi="bn-BD"/>
        </w:rPr>
      </w:pPr>
      <w:r w:rsidRPr="001F73D2">
        <w:rPr>
          <w:rFonts w:ascii="Arial" w:eastAsia="Times New Roman" w:hAnsi="Arial" w:cs="Arial"/>
          <w:b/>
          <w:bCs/>
          <w:color w:val="008000"/>
          <w:sz w:val="21"/>
          <w:szCs w:val="21"/>
          <w:lang w:bidi="bn-BD"/>
        </w:rPr>
        <w:t>Java static property is shared to all objects.</w:t>
      </w:r>
    </w:p>
    <w:p w:rsidR="00EF0432" w:rsidRPr="001F73D2" w:rsidRDefault="00EF0432" w:rsidP="00EF0432">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lang w:bidi="bn-BD"/>
        </w:rPr>
      </w:pPr>
      <w:r w:rsidRPr="001F73D2">
        <w:rPr>
          <w:rFonts w:ascii="Tahoma" w:eastAsia="Times New Roman" w:hAnsi="Tahoma" w:cs="Tahoma"/>
          <w:color w:val="610B4B"/>
          <w:sz w:val="33"/>
          <w:szCs w:val="33"/>
          <w:lang w:bidi="bn-BD"/>
        </w:rPr>
        <w:t>Example of static variable</w:t>
      </w:r>
    </w:p>
    <w:p w:rsidR="00EF0432" w:rsidRPr="001F73D2" w:rsidRDefault="00EF0432" w:rsidP="00EF0432">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8200"/>
          <w:sz w:val="20"/>
          <w:szCs w:val="20"/>
          <w:bdr w:val="none" w:sz="0" w:space="0" w:color="auto" w:frame="1"/>
          <w:lang w:bidi="bn-BD"/>
        </w:rPr>
        <w:t>//Program of static variable</w:t>
      </w:r>
      <w:r w:rsidRPr="001F73D2">
        <w:rPr>
          <w:rFonts w:ascii="Verdana" w:eastAsia="Times New Roman" w:hAnsi="Verdana" w:cs="Times New Roman"/>
          <w:color w:val="000000"/>
          <w:sz w:val="20"/>
          <w:szCs w:val="20"/>
          <w:bdr w:val="none" w:sz="0" w:space="0" w:color="auto" w:frame="1"/>
          <w:lang w:bidi="bn-BD"/>
        </w:rPr>
        <w:t>  </w:t>
      </w:r>
    </w:p>
    <w:p w:rsidR="00EF0432" w:rsidRPr="001F73D2" w:rsidRDefault="00EF0432" w:rsidP="00EF0432">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  </w:t>
      </w:r>
    </w:p>
    <w:p w:rsidR="00EF0432" w:rsidRPr="001F73D2" w:rsidRDefault="00EF0432" w:rsidP="00EF0432">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Student8{  </w:t>
      </w:r>
    </w:p>
    <w:p w:rsidR="00EF0432" w:rsidRPr="001F73D2" w:rsidRDefault="00EF0432" w:rsidP="00EF0432">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rollno</w:t>
      </w:r>
      <w:proofErr w:type="spellEnd"/>
      <w:r w:rsidRPr="001F73D2">
        <w:rPr>
          <w:rFonts w:ascii="Verdana" w:eastAsia="Times New Roman" w:hAnsi="Verdana" w:cs="Times New Roman"/>
          <w:color w:val="000000"/>
          <w:sz w:val="20"/>
          <w:szCs w:val="20"/>
          <w:bdr w:val="none" w:sz="0" w:space="0" w:color="auto" w:frame="1"/>
          <w:lang w:bidi="bn-BD"/>
        </w:rPr>
        <w:t>;  </w:t>
      </w:r>
    </w:p>
    <w:p w:rsidR="00EF0432" w:rsidRPr="001F73D2" w:rsidRDefault="00EF0432" w:rsidP="00EF0432">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   String name;  </w:t>
      </w:r>
    </w:p>
    <w:p w:rsidR="00EF0432" w:rsidRPr="001F73D2" w:rsidRDefault="00EF0432" w:rsidP="00EF0432">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String college =</w:t>
      </w:r>
      <w:r w:rsidRPr="001F73D2">
        <w:rPr>
          <w:rFonts w:ascii="Verdana" w:eastAsia="Times New Roman" w:hAnsi="Verdana" w:cs="Times New Roman"/>
          <w:color w:val="0000FF"/>
          <w:sz w:val="20"/>
          <w:szCs w:val="20"/>
          <w:bdr w:val="none" w:sz="0" w:space="0" w:color="auto" w:frame="1"/>
          <w:lang w:bidi="bn-BD"/>
        </w:rPr>
        <w:t>"ITS"</w:t>
      </w:r>
      <w:r w:rsidRPr="001F73D2">
        <w:rPr>
          <w:rFonts w:ascii="Verdana" w:eastAsia="Times New Roman" w:hAnsi="Verdana" w:cs="Times New Roman"/>
          <w:color w:val="000000"/>
          <w:sz w:val="20"/>
          <w:szCs w:val="20"/>
          <w:bdr w:val="none" w:sz="0" w:space="0" w:color="auto" w:frame="1"/>
          <w:lang w:bidi="bn-BD"/>
        </w:rPr>
        <w:t>;  </w:t>
      </w:r>
    </w:p>
    <w:p w:rsidR="00EF0432" w:rsidRPr="001F73D2" w:rsidRDefault="00EF0432" w:rsidP="00EF0432">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     </w:t>
      </w:r>
    </w:p>
    <w:p w:rsidR="00EF0432" w:rsidRPr="001F73D2" w:rsidRDefault="00EF0432" w:rsidP="00EF0432">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   Student8(</w:t>
      </w:r>
      <w:proofErr w:type="spellStart"/>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r,String</w:t>
      </w:r>
      <w:proofErr w:type="spellEnd"/>
      <w:r w:rsidRPr="001F73D2">
        <w:rPr>
          <w:rFonts w:ascii="Verdana" w:eastAsia="Times New Roman" w:hAnsi="Verdana" w:cs="Times New Roman"/>
          <w:color w:val="000000"/>
          <w:sz w:val="20"/>
          <w:szCs w:val="20"/>
          <w:bdr w:val="none" w:sz="0" w:space="0" w:color="auto" w:frame="1"/>
          <w:lang w:bidi="bn-BD"/>
        </w:rPr>
        <w:t> n){  </w:t>
      </w:r>
    </w:p>
    <w:p w:rsidR="00EF0432" w:rsidRPr="001F73D2" w:rsidRDefault="00EF0432" w:rsidP="00EF0432">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rollno</w:t>
      </w:r>
      <w:proofErr w:type="spellEnd"/>
      <w:r w:rsidRPr="001F73D2">
        <w:rPr>
          <w:rFonts w:ascii="Verdana" w:eastAsia="Times New Roman" w:hAnsi="Verdana" w:cs="Times New Roman"/>
          <w:color w:val="000000"/>
          <w:sz w:val="20"/>
          <w:szCs w:val="20"/>
          <w:bdr w:val="none" w:sz="0" w:space="0" w:color="auto" w:frame="1"/>
          <w:lang w:bidi="bn-BD"/>
        </w:rPr>
        <w:t> = r;  </w:t>
      </w:r>
    </w:p>
    <w:p w:rsidR="00EF0432" w:rsidRPr="001F73D2" w:rsidRDefault="00EF0432" w:rsidP="00EF0432">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   name = n;  </w:t>
      </w:r>
    </w:p>
    <w:p w:rsidR="00EF0432" w:rsidRPr="001F73D2" w:rsidRDefault="00EF0432" w:rsidP="00EF0432">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   }  </w:t>
      </w:r>
    </w:p>
    <w:p w:rsidR="00EF0432" w:rsidRPr="001F73D2" w:rsidRDefault="00EF0432" w:rsidP="00EF0432">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lastRenderedPageBreak/>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display (){System.out.println(rollno+</w:t>
      </w:r>
      <w:r w:rsidRPr="001F73D2">
        <w:rPr>
          <w:rFonts w:ascii="Verdana" w:eastAsia="Times New Roman" w:hAnsi="Verdana" w:cs="Times New Roman"/>
          <w:color w:val="0000FF"/>
          <w:sz w:val="20"/>
          <w:szCs w:val="20"/>
          <w:bdr w:val="none" w:sz="0" w:space="0" w:color="auto" w:frame="1"/>
          <w:lang w:bidi="bn-BD"/>
        </w:rPr>
        <w:t>" "</w:t>
      </w:r>
      <w:r w:rsidRPr="001F73D2">
        <w:rPr>
          <w:rFonts w:ascii="Verdana" w:eastAsia="Times New Roman" w:hAnsi="Verdana" w:cs="Times New Roman"/>
          <w:color w:val="000000"/>
          <w:sz w:val="20"/>
          <w:szCs w:val="20"/>
          <w:bdr w:val="none" w:sz="0" w:space="0" w:color="auto" w:frame="1"/>
          <w:lang w:bidi="bn-BD"/>
        </w:rPr>
        <w:t>+name+</w:t>
      </w:r>
      <w:r w:rsidRPr="001F73D2">
        <w:rPr>
          <w:rFonts w:ascii="Verdana" w:eastAsia="Times New Roman" w:hAnsi="Verdana" w:cs="Times New Roman"/>
          <w:color w:val="0000FF"/>
          <w:sz w:val="20"/>
          <w:szCs w:val="20"/>
          <w:bdr w:val="none" w:sz="0" w:space="0" w:color="auto" w:frame="1"/>
          <w:lang w:bidi="bn-BD"/>
        </w:rPr>
        <w:t>" "</w:t>
      </w:r>
      <w:r w:rsidRPr="001F73D2">
        <w:rPr>
          <w:rFonts w:ascii="Verdana" w:eastAsia="Times New Roman" w:hAnsi="Verdana" w:cs="Times New Roman"/>
          <w:color w:val="000000"/>
          <w:sz w:val="20"/>
          <w:szCs w:val="20"/>
          <w:bdr w:val="none" w:sz="0" w:space="0" w:color="auto" w:frame="1"/>
          <w:lang w:bidi="bn-BD"/>
        </w:rPr>
        <w:t>+college);}  </w:t>
      </w:r>
    </w:p>
    <w:p w:rsidR="00EF0432" w:rsidRPr="001F73D2" w:rsidRDefault="00EF0432" w:rsidP="00EF0432">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  </w:t>
      </w:r>
    </w:p>
    <w:p w:rsidR="00EF0432" w:rsidRPr="001F73D2" w:rsidRDefault="00EF0432" w:rsidP="00EF0432">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public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main(String </w:t>
      </w:r>
      <w:proofErr w:type="spellStart"/>
      <w:r w:rsidRPr="001F73D2">
        <w:rPr>
          <w:rFonts w:ascii="Verdana" w:eastAsia="Times New Roman" w:hAnsi="Verdana" w:cs="Times New Roman"/>
          <w:color w:val="000000"/>
          <w:sz w:val="20"/>
          <w:szCs w:val="20"/>
          <w:bdr w:val="none" w:sz="0" w:space="0" w:color="auto" w:frame="1"/>
          <w:lang w:bidi="bn-BD"/>
        </w:rPr>
        <w:t>args</w:t>
      </w:r>
      <w:proofErr w:type="spellEnd"/>
      <w:r w:rsidRPr="001F73D2">
        <w:rPr>
          <w:rFonts w:ascii="Verdana" w:eastAsia="Times New Roman" w:hAnsi="Verdana" w:cs="Times New Roman"/>
          <w:color w:val="000000"/>
          <w:sz w:val="20"/>
          <w:szCs w:val="20"/>
          <w:bdr w:val="none" w:sz="0" w:space="0" w:color="auto" w:frame="1"/>
          <w:lang w:bidi="bn-BD"/>
        </w:rPr>
        <w:t>[]){  </w:t>
      </w:r>
    </w:p>
    <w:p w:rsidR="00EF0432" w:rsidRPr="001F73D2" w:rsidRDefault="00EF0432" w:rsidP="00EF0432">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 Student8 s1 = </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Student8(</w:t>
      </w:r>
      <w:r w:rsidRPr="001F73D2">
        <w:rPr>
          <w:rFonts w:ascii="Verdana" w:eastAsia="Times New Roman" w:hAnsi="Verdana" w:cs="Times New Roman"/>
          <w:color w:val="C00000"/>
          <w:sz w:val="20"/>
          <w:szCs w:val="20"/>
          <w:bdr w:val="none" w:sz="0" w:space="0" w:color="auto" w:frame="1"/>
          <w:lang w:bidi="bn-BD"/>
        </w:rPr>
        <w:t>111</w:t>
      </w:r>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"Karan"</w:t>
      </w:r>
      <w:r w:rsidRPr="001F73D2">
        <w:rPr>
          <w:rFonts w:ascii="Verdana" w:eastAsia="Times New Roman" w:hAnsi="Verdana" w:cs="Times New Roman"/>
          <w:color w:val="000000"/>
          <w:sz w:val="20"/>
          <w:szCs w:val="20"/>
          <w:bdr w:val="none" w:sz="0" w:space="0" w:color="auto" w:frame="1"/>
          <w:lang w:bidi="bn-BD"/>
        </w:rPr>
        <w:t>);  </w:t>
      </w:r>
    </w:p>
    <w:p w:rsidR="00EF0432" w:rsidRPr="001F73D2" w:rsidRDefault="00EF0432" w:rsidP="00EF0432">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 Student8 s2 = </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Student8(</w:t>
      </w:r>
      <w:r w:rsidRPr="001F73D2">
        <w:rPr>
          <w:rFonts w:ascii="Verdana" w:eastAsia="Times New Roman" w:hAnsi="Verdana" w:cs="Times New Roman"/>
          <w:color w:val="C00000"/>
          <w:sz w:val="20"/>
          <w:szCs w:val="20"/>
          <w:bdr w:val="none" w:sz="0" w:space="0" w:color="auto" w:frame="1"/>
          <w:lang w:bidi="bn-BD"/>
        </w:rPr>
        <w:t>222</w:t>
      </w:r>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"Aryan"</w:t>
      </w:r>
      <w:r w:rsidRPr="001F73D2">
        <w:rPr>
          <w:rFonts w:ascii="Verdana" w:eastAsia="Times New Roman" w:hAnsi="Verdana" w:cs="Times New Roman"/>
          <w:color w:val="000000"/>
          <w:sz w:val="20"/>
          <w:szCs w:val="20"/>
          <w:bdr w:val="none" w:sz="0" w:space="0" w:color="auto" w:frame="1"/>
          <w:lang w:bidi="bn-BD"/>
        </w:rPr>
        <w:t>);  </w:t>
      </w:r>
    </w:p>
    <w:p w:rsidR="00EF0432" w:rsidRPr="001F73D2" w:rsidRDefault="00EF0432" w:rsidP="00EF0432">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   </w:t>
      </w:r>
    </w:p>
    <w:p w:rsidR="00EF0432" w:rsidRPr="001F73D2" w:rsidRDefault="00EF0432" w:rsidP="00EF0432">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 s1.display();  </w:t>
      </w:r>
    </w:p>
    <w:p w:rsidR="00EF0432" w:rsidRPr="001F73D2" w:rsidRDefault="00EF0432" w:rsidP="00EF0432">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 s2.display();  </w:t>
      </w:r>
    </w:p>
    <w:p w:rsidR="00EF0432" w:rsidRPr="001F73D2" w:rsidRDefault="00EF0432" w:rsidP="00EF0432">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 }  </w:t>
      </w:r>
    </w:p>
    <w:p w:rsidR="00EF0432" w:rsidRPr="001F73D2" w:rsidRDefault="00EF0432" w:rsidP="00EF0432">
      <w:pPr>
        <w:numPr>
          <w:ilvl w:val="0"/>
          <w:numId w:val="5"/>
        </w:numPr>
        <w:shd w:val="clear" w:color="auto" w:fill="FFFFFF"/>
        <w:spacing w:after="120" w:line="345" w:lineRule="atLeast"/>
        <w:ind w:left="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bdr w:val="none" w:sz="0" w:space="0" w:color="auto" w:frame="1"/>
          <w:lang w:bidi="bn-BD"/>
        </w:rPr>
        <w:t>}  </w:t>
      </w:r>
    </w:p>
    <w:p w:rsidR="00EF0432" w:rsidRPr="001F73D2" w:rsidRDefault="00EF0432" w:rsidP="00EF043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bn-BD"/>
        </w:rPr>
      </w:pPr>
      <w:r w:rsidRPr="001F73D2">
        <w:rPr>
          <w:rFonts w:ascii="Courier New" w:eastAsia="Times New Roman" w:hAnsi="Courier New" w:cs="Courier New"/>
          <w:color w:val="000000"/>
          <w:sz w:val="20"/>
          <w:szCs w:val="20"/>
          <w:lang w:bidi="bn-BD"/>
        </w:rPr>
        <w:t>Output</w:t>
      </w:r>
      <w:proofErr w:type="gramStart"/>
      <w:r w:rsidRPr="001F73D2">
        <w:rPr>
          <w:rFonts w:ascii="Courier New" w:eastAsia="Times New Roman" w:hAnsi="Courier New" w:cs="Courier New"/>
          <w:color w:val="000000"/>
          <w:sz w:val="20"/>
          <w:szCs w:val="20"/>
          <w:lang w:bidi="bn-BD"/>
        </w:rPr>
        <w:t>:111</w:t>
      </w:r>
      <w:proofErr w:type="gramEnd"/>
      <w:r w:rsidRPr="001F73D2">
        <w:rPr>
          <w:rFonts w:ascii="Courier New" w:eastAsia="Times New Roman" w:hAnsi="Courier New" w:cs="Courier New"/>
          <w:color w:val="000000"/>
          <w:sz w:val="20"/>
          <w:szCs w:val="20"/>
          <w:lang w:bidi="bn-BD"/>
        </w:rPr>
        <w:t xml:space="preserve"> Karan ITS</w:t>
      </w:r>
    </w:p>
    <w:p w:rsidR="00EF0432" w:rsidRPr="001F73D2" w:rsidRDefault="00EF0432" w:rsidP="00EF043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bn-BD"/>
        </w:rPr>
      </w:pPr>
      <w:r w:rsidRPr="001F73D2">
        <w:rPr>
          <w:rFonts w:ascii="Courier New" w:eastAsia="Times New Roman" w:hAnsi="Courier New" w:cs="Courier New"/>
          <w:color w:val="000000"/>
          <w:sz w:val="20"/>
          <w:szCs w:val="20"/>
          <w:lang w:bidi="bn-BD"/>
        </w:rPr>
        <w:t xml:space="preserve">       222 Aryan ITS</w:t>
      </w:r>
    </w:p>
    <w:p w:rsidR="00EF0432" w:rsidRPr="001F73D2" w:rsidRDefault="00EF0432" w:rsidP="00EF0432">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noProof/>
          <w:sz w:val="24"/>
          <w:szCs w:val="24"/>
          <w:lang w:bidi="bn-BD"/>
        </w:rPr>
        <w:drawing>
          <wp:inline distT="0" distB="0" distL="0" distR="0" wp14:anchorId="607ED2AB" wp14:editId="7C64DB56">
            <wp:extent cx="5872480" cy="1820266"/>
            <wp:effectExtent l="0" t="0" r="0" b="8890"/>
            <wp:docPr id="1" name="Picture 1"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ic Variab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3750" cy="1820660"/>
                    </a:xfrm>
                    <a:prstGeom prst="rect">
                      <a:avLst/>
                    </a:prstGeom>
                    <a:noFill/>
                    <a:ln>
                      <a:noFill/>
                    </a:ln>
                  </pic:spPr>
                </pic:pic>
              </a:graphicData>
            </a:graphic>
          </wp:inline>
        </w:drawing>
      </w:r>
    </w:p>
    <w:p w:rsidR="00EF0432" w:rsidRPr="001F73D2" w:rsidRDefault="004A08FA" w:rsidP="00EF0432">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36" style="width:0;height:.75pt" o:hrstd="t" o:hrnoshade="t" o:hr="t" fillcolor="#d4d4d4" stroked="f"/>
        </w:pict>
      </w:r>
    </w:p>
    <w:p w:rsidR="00EF0432" w:rsidRPr="001F73D2" w:rsidRDefault="00EF0432" w:rsidP="00EF0432">
      <w:pPr>
        <w:shd w:val="clear" w:color="auto" w:fill="FFFFFF"/>
        <w:spacing w:before="100" w:beforeAutospacing="1" w:after="100" w:afterAutospacing="1" w:line="240" w:lineRule="auto"/>
        <w:jc w:val="both"/>
        <w:outlineLvl w:val="2"/>
        <w:rPr>
          <w:ins w:id="873" w:author="Unknown"/>
          <w:rFonts w:ascii="Tahoma" w:eastAsia="Times New Roman" w:hAnsi="Tahoma" w:cs="Tahoma"/>
          <w:color w:val="610B4B"/>
          <w:sz w:val="33"/>
          <w:szCs w:val="33"/>
          <w:lang w:bidi="bn-BD"/>
        </w:rPr>
      </w:pPr>
      <w:ins w:id="874" w:author="Unknown">
        <w:r w:rsidRPr="001F73D2">
          <w:rPr>
            <w:rFonts w:ascii="Tahoma" w:eastAsia="Times New Roman" w:hAnsi="Tahoma" w:cs="Tahoma"/>
            <w:color w:val="610B4B"/>
            <w:sz w:val="33"/>
            <w:szCs w:val="33"/>
            <w:lang w:bidi="bn-BD"/>
          </w:rPr>
          <w:t>Program of counter without static variable</w:t>
        </w:r>
      </w:ins>
    </w:p>
    <w:p w:rsidR="00EF0432" w:rsidRPr="001F73D2" w:rsidRDefault="00EF0432" w:rsidP="00EF0432">
      <w:pPr>
        <w:shd w:val="clear" w:color="auto" w:fill="FFFFFF"/>
        <w:spacing w:before="100" w:beforeAutospacing="1" w:after="100" w:afterAutospacing="1" w:line="240" w:lineRule="auto"/>
        <w:jc w:val="both"/>
        <w:rPr>
          <w:ins w:id="875" w:author="Unknown"/>
          <w:rFonts w:ascii="Verdana" w:eastAsia="Times New Roman" w:hAnsi="Verdana" w:cs="Times New Roman"/>
          <w:color w:val="000000"/>
          <w:sz w:val="20"/>
          <w:szCs w:val="20"/>
          <w:lang w:bidi="bn-BD"/>
        </w:rPr>
      </w:pPr>
      <w:ins w:id="876" w:author="Unknown">
        <w:r w:rsidRPr="001F73D2">
          <w:rPr>
            <w:rFonts w:ascii="Verdana" w:eastAsia="Times New Roman" w:hAnsi="Verdana" w:cs="Times New Roman"/>
            <w:color w:val="000000"/>
            <w:sz w:val="20"/>
            <w:szCs w:val="20"/>
            <w:lang w:bidi="bn-BD"/>
          </w:rPr>
          <w:t xml:space="preserve">In this example, we have created an instance variable named count which is incremented in the constructor. Since instance variable gets the memory at the time of object creation, each object will have the copy of the instance variable, if it is incremented, it won't reflect to other objects. So each </w:t>
        </w:r>
        <w:proofErr w:type="gramStart"/>
        <w:r w:rsidRPr="001F73D2">
          <w:rPr>
            <w:rFonts w:ascii="Verdana" w:eastAsia="Times New Roman" w:hAnsi="Verdana" w:cs="Times New Roman"/>
            <w:color w:val="000000"/>
            <w:sz w:val="20"/>
            <w:szCs w:val="20"/>
            <w:lang w:bidi="bn-BD"/>
          </w:rPr>
          <w:t>objects</w:t>
        </w:r>
        <w:proofErr w:type="gramEnd"/>
        <w:r w:rsidRPr="001F73D2">
          <w:rPr>
            <w:rFonts w:ascii="Verdana" w:eastAsia="Times New Roman" w:hAnsi="Verdana" w:cs="Times New Roman"/>
            <w:color w:val="000000"/>
            <w:sz w:val="20"/>
            <w:szCs w:val="20"/>
            <w:lang w:bidi="bn-BD"/>
          </w:rPr>
          <w:t xml:space="preserve"> will have the value 1 in the count variable.</w:t>
        </w:r>
      </w:ins>
    </w:p>
    <w:p w:rsidR="00EF0432" w:rsidRPr="001F73D2" w:rsidRDefault="00EF0432" w:rsidP="00EF0432">
      <w:pPr>
        <w:numPr>
          <w:ilvl w:val="0"/>
          <w:numId w:val="6"/>
        </w:numPr>
        <w:shd w:val="clear" w:color="auto" w:fill="FFFFFF"/>
        <w:spacing w:after="0" w:line="345" w:lineRule="atLeast"/>
        <w:ind w:left="0"/>
        <w:jc w:val="both"/>
        <w:rPr>
          <w:ins w:id="877" w:author="Unknown"/>
          <w:rFonts w:ascii="Verdana" w:eastAsia="Times New Roman" w:hAnsi="Verdana" w:cs="Times New Roman"/>
          <w:color w:val="000000"/>
          <w:sz w:val="20"/>
          <w:szCs w:val="20"/>
          <w:lang w:bidi="bn-BD"/>
        </w:rPr>
      </w:pPr>
      <w:ins w:id="878"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Counter{  </w:t>
        </w:r>
      </w:ins>
    </w:p>
    <w:p w:rsidR="00EF0432" w:rsidRPr="001F73D2" w:rsidRDefault="00EF0432" w:rsidP="00EF0432">
      <w:pPr>
        <w:numPr>
          <w:ilvl w:val="0"/>
          <w:numId w:val="6"/>
        </w:numPr>
        <w:shd w:val="clear" w:color="auto" w:fill="FFFFFF"/>
        <w:spacing w:after="0" w:line="345" w:lineRule="atLeast"/>
        <w:ind w:left="0"/>
        <w:jc w:val="both"/>
        <w:rPr>
          <w:ins w:id="879" w:author="Unknown"/>
          <w:rFonts w:ascii="Verdana" w:eastAsia="Times New Roman" w:hAnsi="Verdana" w:cs="Times New Roman"/>
          <w:color w:val="000000"/>
          <w:sz w:val="20"/>
          <w:szCs w:val="20"/>
          <w:lang w:bidi="bn-BD"/>
        </w:rPr>
      </w:pPr>
      <w:proofErr w:type="spellStart"/>
      <w:ins w:id="880" w:author="Unknown">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count=</w:t>
        </w:r>
        <w:r w:rsidRPr="001F73D2">
          <w:rPr>
            <w:rFonts w:ascii="Verdana" w:eastAsia="Times New Roman" w:hAnsi="Verdana" w:cs="Times New Roman"/>
            <w:color w:val="C00000"/>
            <w:sz w:val="20"/>
            <w:szCs w:val="20"/>
            <w:bdr w:val="none" w:sz="0" w:space="0" w:color="auto" w:frame="1"/>
            <w:lang w:bidi="bn-BD"/>
          </w:rPr>
          <w:t>0</w:t>
        </w:r>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8200"/>
            <w:sz w:val="20"/>
            <w:szCs w:val="20"/>
            <w:bdr w:val="none" w:sz="0" w:space="0" w:color="auto" w:frame="1"/>
            <w:lang w:bidi="bn-BD"/>
          </w:rPr>
          <w:t>//will get memory when instance is created</w:t>
        </w:r>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6"/>
        </w:numPr>
        <w:shd w:val="clear" w:color="auto" w:fill="FFFFFF"/>
        <w:spacing w:after="0" w:line="345" w:lineRule="atLeast"/>
        <w:ind w:left="0"/>
        <w:jc w:val="both"/>
        <w:rPr>
          <w:ins w:id="881" w:author="Unknown"/>
          <w:rFonts w:ascii="Verdana" w:eastAsia="Times New Roman" w:hAnsi="Verdana" w:cs="Times New Roman"/>
          <w:color w:val="000000"/>
          <w:sz w:val="20"/>
          <w:szCs w:val="20"/>
          <w:lang w:bidi="bn-BD"/>
        </w:rPr>
      </w:pPr>
      <w:ins w:id="882" w:author="Unknown">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6"/>
        </w:numPr>
        <w:shd w:val="clear" w:color="auto" w:fill="FFFFFF"/>
        <w:spacing w:after="0" w:line="345" w:lineRule="atLeast"/>
        <w:ind w:left="0"/>
        <w:jc w:val="both"/>
        <w:rPr>
          <w:ins w:id="883" w:author="Unknown"/>
          <w:rFonts w:ascii="Verdana" w:eastAsia="Times New Roman" w:hAnsi="Verdana" w:cs="Times New Roman"/>
          <w:color w:val="000000"/>
          <w:sz w:val="20"/>
          <w:szCs w:val="20"/>
          <w:lang w:bidi="bn-BD"/>
        </w:rPr>
      </w:pPr>
      <w:ins w:id="884" w:author="Unknown">
        <w:r w:rsidRPr="001F73D2">
          <w:rPr>
            <w:rFonts w:ascii="Verdana" w:eastAsia="Times New Roman" w:hAnsi="Verdana" w:cs="Times New Roman"/>
            <w:color w:val="000000"/>
            <w:sz w:val="20"/>
            <w:szCs w:val="20"/>
            <w:bdr w:val="none" w:sz="0" w:space="0" w:color="auto" w:frame="1"/>
            <w:lang w:bidi="bn-BD"/>
          </w:rPr>
          <w:t>Counter(){  </w:t>
        </w:r>
      </w:ins>
    </w:p>
    <w:p w:rsidR="00EF0432" w:rsidRPr="001F73D2" w:rsidRDefault="00EF0432" w:rsidP="00EF0432">
      <w:pPr>
        <w:numPr>
          <w:ilvl w:val="0"/>
          <w:numId w:val="6"/>
        </w:numPr>
        <w:shd w:val="clear" w:color="auto" w:fill="FFFFFF"/>
        <w:spacing w:after="0" w:line="345" w:lineRule="atLeast"/>
        <w:ind w:left="0"/>
        <w:jc w:val="both"/>
        <w:rPr>
          <w:ins w:id="885" w:author="Unknown"/>
          <w:rFonts w:ascii="Verdana" w:eastAsia="Times New Roman" w:hAnsi="Verdana" w:cs="Times New Roman"/>
          <w:color w:val="000000"/>
          <w:sz w:val="20"/>
          <w:szCs w:val="20"/>
          <w:lang w:bidi="bn-BD"/>
        </w:rPr>
      </w:pPr>
      <w:ins w:id="886" w:author="Unknown">
        <w:r w:rsidRPr="001F73D2">
          <w:rPr>
            <w:rFonts w:ascii="Verdana" w:eastAsia="Times New Roman" w:hAnsi="Verdana" w:cs="Times New Roman"/>
            <w:color w:val="000000"/>
            <w:sz w:val="20"/>
            <w:szCs w:val="20"/>
            <w:bdr w:val="none" w:sz="0" w:space="0" w:color="auto" w:frame="1"/>
            <w:lang w:bidi="bn-BD"/>
          </w:rPr>
          <w:t>count++;  </w:t>
        </w:r>
      </w:ins>
    </w:p>
    <w:p w:rsidR="00EF0432" w:rsidRPr="001F73D2" w:rsidRDefault="00EF0432" w:rsidP="00EF0432">
      <w:pPr>
        <w:numPr>
          <w:ilvl w:val="0"/>
          <w:numId w:val="6"/>
        </w:numPr>
        <w:shd w:val="clear" w:color="auto" w:fill="FFFFFF"/>
        <w:spacing w:after="0" w:line="345" w:lineRule="atLeast"/>
        <w:ind w:left="0"/>
        <w:jc w:val="both"/>
        <w:rPr>
          <w:ins w:id="887" w:author="Unknown"/>
          <w:rFonts w:ascii="Verdana" w:eastAsia="Times New Roman" w:hAnsi="Verdana" w:cs="Times New Roman"/>
          <w:color w:val="000000"/>
          <w:sz w:val="20"/>
          <w:szCs w:val="20"/>
          <w:lang w:bidi="bn-BD"/>
        </w:rPr>
      </w:pPr>
      <w:proofErr w:type="spellStart"/>
      <w:ins w:id="888" w:author="Unknown">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(count);  </w:t>
        </w:r>
      </w:ins>
    </w:p>
    <w:p w:rsidR="00EF0432" w:rsidRPr="001F73D2" w:rsidRDefault="00EF0432" w:rsidP="00EF0432">
      <w:pPr>
        <w:numPr>
          <w:ilvl w:val="0"/>
          <w:numId w:val="6"/>
        </w:numPr>
        <w:shd w:val="clear" w:color="auto" w:fill="FFFFFF"/>
        <w:spacing w:after="0" w:line="345" w:lineRule="atLeast"/>
        <w:ind w:left="0"/>
        <w:jc w:val="both"/>
        <w:rPr>
          <w:ins w:id="889" w:author="Unknown"/>
          <w:rFonts w:ascii="Verdana" w:eastAsia="Times New Roman" w:hAnsi="Verdana" w:cs="Times New Roman"/>
          <w:color w:val="000000"/>
          <w:sz w:val="20"/>
          <w:szCs w:val="20"/>
          <w:lang w:bidi="bn-BD"/>
        </w:rPr>
      </w:pPr>
      <w:ins w:id="890" w:author="Unknown">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6"/>
        </w:numPr>
        <w:shd w:val="clear" w:color="auto" w:fill="FFFFFF"/>
        <w:spacing w:after="0" w:line="345" w:lineRule="atLeast"/>
        <w:ind w:left="0"/>
        <w:jc w:val="both"/>
        <w:rPr>
          <w:ins w:id="891" w:author="Unknown"/>
          <w:rFonts w:ascii="Verdana" w:eastAsia="Times New Roman" w:hAnsi="Verdana" w:cs="Times New Roman"/>
          <w:color w:val="000000"/>
          <w:sz w:val="20"/>
          <w:szCs w:val="20"/>
          <w:lang w:bidi="bn-BD"/>
        </w:rPr>
      </w:pPr>
      <w:ins w:id="892" w:author="Unknown">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6"/>
        </w:numPr>
        <w:shd w:val="clear" w:color="auto" w:fill="FFFFFF"/>
        <w:spacing w:after="0" w:line="345" w:lineRule="atLeast"/>
        <w:ind w:left="0"/>
        <w:jc w:val="both"/>
        <w:rPr>
          <w:ins w:id="893" w:author="Unknown"/>
          <w:rFonts w:ascii="Verdana" w:eastAsia="Times New Roman" w:hAnsi="Verdana" w:cs="Times New Roman"/>
          <w:color w:val="000000"/>
          <w:sz w:val="20"/>
          <w:szCs w:val="20"/>
          <w:lang w:bidi="bn-BD"/>
        </w:rPr>
      </w:pPr>
      <w:ins w:id="894" w:author="Unknown">
        <w:r w:rsidRPr="001F73D2">
          <w:rPr>
            <w:rFonts w:ascii="Verdana" w:eastAsia="Times New Roman" w:hAnsi="Verdana" w:cs="Times New Roman"/>
            <w:b/>
            <w:bCs/>
            <w:color w:val="006699"/>
            <w:sz w:val="20"/>
            <w:szCs w:val="20"/>
            <w:bdr w:val="none" w:sz="0" w:space="0" w:color="auto" w:frame="1"/>
            <w:lang w:bidi="bn-BD"/>
          </w:rPr>
          <w:t>public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main(String </w:t>
        </w:r>
        <w:proofErr w:type="spellStart"/>
        <w:r w:rsidRPr="001F73D2">
          <w:rPr>
            <w:rFonts w:ascii="Verdana" w:eastAsia="Times New Roman" w:hAnsi="Verdana" w:cs="Times New Roman"/>
            <w:color w:val="000000"/>
            <w:sz w:val="20"/>
            <w:szCs w:val="20"/>
            <w:bdr w:val="none" w:sz="0" w:space="0" w:color="auto" w:frame="1"/>
            <w:lang w:bidi="bn-BD"/>
          </w:rPr>
          <w:t>args</w:t>
        </w:r>
        <w:proofErr w:type="spellEnd"/>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6"/>
        </w:numPr>
        <w:shd w:val="clear" w:color="auto" w:fill="FFFFFF"/>
        <w:spacing w:after="0" w:line="345" w:lineRule="atLeast"/>
        <w:ind w:left="0"/>
        <w:jc w:val="both"/>
        <w:rPr>
          <w:ins w:id="895" w:author="Unknown"/>
          <w:rFonts w:ascii="Verdana" w:eastAsia="Times New Roman" w:hAnsi="Verdana" w:cs="Times New Roman"/>
          <w:color w:val="000000"/>
          <w:sz w:val="20"/>
          <w:szCs w:val="20"/>
          <w:lang w:bidi="bn-BD"/>
        </w:rPr>
      </w:pPr>
      <w:ins w:id="896" w:author="Unknown">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6"/>
        </w:numPr>
        <w:shd w:val="clear" w:color="auto" w:fill="FFFFFF"/>
        <w:spacing w:after="0" w:line="345" w:lineRule="atLeast"/>
        <w:ind w:left="0"/>
        <w:jc w:val="both"/>
        <w:rPr>
          <w:ins w:id="897" w:author="Unknown"/>
          <w:rFonts w:ascii="Verdana" w:eastAsia="Times New Roman" w:hAnsi="Verdana" w:cs="Times New Roman"/>
          <w:color w:val="000000"/>
          <w:sz w:val="20"/>
          <w:szCs w:val="20"/>
          <w:lang w:bidi="bn-BD"/>
        </w:rPr>
      </w:pPr>
      <w:ins w:id="898" w:author="Unknown">
        <w:r w:rsidRPr="001F73D2">
          <w:rPr>
            <w:rFonts w:ascii="Verdana" w:eastAsia="Times New Roman" w:hAnsi="Verdana" w:cs="Times New Roman"/>
            <w:color w:val="000000"/>
            <w:sz w:val="20"/>
            <w:szCs w:val="20"/>
            <w:bdr w:val="none" w:sz="0" w:space="0" w:color="auto" w:frame="1"/>
            <w:lang w:bidi="bn-BD"/>
          </w:rPr>
          <w:lastRenderedPageBreak/>
          <w:t>Counter c1=</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Counter();  </w:t>
        </w:r>
      </w:ins>
    </w:p>
    <w:p w:rsidR="00EF0432" w:rsidRPr="001F73D2" w:rsidRDefault="00EF0432" w:rsidP="00EF0432">
      <w:pPr>
        <w:numPr>
          <w:ilvl w:val="0"/>
          <w:numId w:val="6"/>
        </w:numPr>
        <w:shd w:val="clear" w:color="auto" w:fill="FFFFFF"/>
        <w:spacing w:after="0" w:line="345" w:lineRule="atLeast"/>
        <w:ind w:left="0"/>
        <w:jc w:val="both"/>
        <w:rPr>
          <w:ins w:id="899" w:author="Unknown"/>
          <w:rFonts w:ascii="Verdana" w:eastAsia="Times New Roman" w:hAnsi="Verdana" w:cs="Times New Roman"/>
          <w:color w:val="000000"/>
          <w:sz w:val="20"/>
          <w:szCs w:val="20"/>
          <w:lang w:bidi="bn-BD"/>
        </w:rPr>
      </w:pPr>
      <w:ins w:id="900" w:author="Unknown">
        <w:r w:rsidRPr="001F73D2">
          <w:rPr>
            <w:rFonts w:ascii="Verdana" w:eastAsia="Times New Roman" w:hAnsi="Verdana" w:cs="Times New Roman"/>
            <w:color w:val="000000"/>
            <w:sz w:val="20"/>
            <w:szCs w:val="20"/>
            <w:bdr w:val="none" w:sz="0" w:space="0" w:color="auto" w:frame="1"/>
            <w:lang w:bidi="bn-BD"/>
          </w:rPr>
          <w:t>Counter c2=</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Counter();  </w:t>
        </w:r>
      </w:ins>
    </w:p>
    <w:p w:rsidR="00EF0432" w:rsidRPr="001F73D2" w:rsidRDefault="00EF0432" w:rsidP="00EF0432">
      <w:pPr>
        <w:numPr>
          <w:ilvl w:val="0"/>
          <w:numId w:val="6"/>
        </w:numPr>
        <w:shd w:val="clear" w:color="auto" w:fill="FFFFFF"/>
        <w:spacing w:after="0" w:line="345" w:lineRule="atLeast"/>
        <w:ind w:left="0"/>
        <w:jc w:val="both"/>
        <w:rPr>
          <w:ins w:id="901" w:author="Unknown"/>
          <w:rFonts w:ascii="Verdana" w:eastAsia="Times New Roman" w:hAnsi="Verdana" w:cs="Times New Roman"/>
          <w:color w:val="000000"/>
          <w:sz w:val="20"/>
          <w:szCs w:val="20"/>
          <w:lang w:bidi="bn-BD"/>
        </w:rPr>
      </w:pPr>
      <w:ins w:id="902" w:author="Unknown">
        <w:r w:rsidRPr="001F73D2">
          <w:rPr>
            <w:rFonts w:ascii="Verdana" w:eastAsia="Times New Roman" w:hAnsi="Verdana" w:cs="Times New Roman"/>
            <w:color w:val="000000"/>
            <w:sz w:val="20"/>
            <w:szCs w:val="20"/>
            <w:bdr w:val="none" w:sz="0" w:space="0" w:color="auto" w:frame="1"/>
            <w:lang w:bidi="bn-BD"/>
          </w:rPr>
          <w:t>Counter c3=</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Counter();  </w:t>
        </w:r>
      </w:ins>
    </w:p>
    <w:p w:rsidR="00EF0432" w:rsidRPr="001F73D2" w:rsidRDefault="00EF0432" w:rsidP="00EF0432">
      <w:pPr>
        <w:numPr>
          <w:ilvl w:val="0"/>
          <w:numId w:val="6"/>
        </w:numPr>
        <w:shd w:val="clear" w:color="auto" w:fill="FFFFFF"/>
        <w:spacing w:after="0" w:line="345" w:lineRule="atLeast"/>
        <w:ind w:left="0"/>
        <w:jc w:val="both"/>
        <w:rPr>
          <w:ins w:id="903" w:author="Unknown"/>
          <w:rFonts w:ascii="Verdana" w:eastAsia="Times New Roman" w:hAnsi="Verdana" w:cs="Times New Roman"/>
          <w:color w:val="000000"/>
          <w:sz w:val="20"/>
          <w:szCs w:val="20"/>
          <w:lang w:bidi="bn-BD"/>
        </w:rPr>
      </w:pPr>
      <w:ins w:id="904" w:author="Unknown">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6"/>
        </w:numPr>
        <w:shd w:val="clear" w:color="auto" w:fill="FFFFFF"/>
        <w:spacing w:after="0" w:line="345" w:lineRule="atLeast"/>
        <w:ind w:left="0"/>
        <w:jc w:val="both"/>
        <w:rPr>
          <w:ins w:id="905" w:author="Unknown"/>
          <w:rFonts w:ascii="Verdana" w:eastAsia="Times New Roman" w:hAnsi="Verdana" w:cs="Times New Roman"/>
          <w:color w:val="000000"/>
          <w:sz w:val="20"/>
          <w:szCs w:val="20"/>
          <w:lang w:bidi="bn-BD"/>
        </w:rPr>
      </w:pPr>
      <w:ins w:id="906" w:author="Unknown">
        <w:r w:rsidRPr="001F73D2">
          <w:rPr>
            <w:rFonts w:ascii="Verdana" w:eastAsia="Times New Roman" w:hAnsi="Verdana" w:cs="Times New Roman"/>
            <w:color w:val="000000"/>
            <w:sz w:val="20"/>
            <w:szCs w:val="20"/>
            <w:bdr w:val="none" w:sz="0" w:space="0" w:color="auto" w:frame="1"/>
            <w:lang w:bidi="bn-BD"/>
          </w:rPr>
          <w:t> }  </w:t>
        </w:r>
      </w:ins>
    </w:p>
    <w:p w:rsidR="00EF0432" w:rsidRPr="001F73D2" w:rsidRDefault="00EF0432" w:rsidP="00EF0432">
      <w:pPr>
        <w:numPr>
          <w:ilvl w:val="0"/>
          <w:numId w:val="6"/>
        </w:numPr>
        <w:shd w:val="clear" w:color="auto" w:fill="FFFFFF"/>
        <w:spacing w:after="120" w:line="345" w:lineRule="atLeast"/>
        <w:ind w:left="0"/>
        <w:jc w:val="both"/>
        <w:rPr>
          <w:ins w:id="907" w:author="Unknown"/>
          <w:rFonts w:ascii="Verdana" w:eastAsia="Times New Roman" w:hAnsi="Verdana" w:cs="Times New Roman"/>
          <w:color w:val="000000"/>
          <w:sz w:val="20"/>
          <w:szCs w:val="20"/>
          <w:lang w:bidi="bn-BD"/>
        </w:rPr>
      </w:pPr>
      <w:ins w:id="908" w:author="Unknown">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909" w:author="Unknown"/>
          <w:rFonts w:ascii="Courier New" w:eastAsia="Times New Roman" w:hAnsi="Courier New" w:cs="Courier New"/>
          <w:color w:val="000000"/>
          <w:sz w:val="20"/>
          <w:szCs w:val="20"/>
          <w:lang w:bidi="bn-BD"/>
        </w:rPr>
      </w:pPr>
      <w:ins w:id="910" w:author="Unknown">
        <w:r w:rsidRPr="001F73D2">
          <w:rPr>
            <w:rFonts w:ascii="Courier New" w:eastAsia="Times New Roman" w:hAnsi="Courier New" w:cs="Courier New"/>
            <w:color w:val="000000"/>
            <w:sz w:val="20"/>
            <w:szCs w:val="20"/>
            <w:lang w:bidi="bn-BD"/>
          </w:rPr>
          <w:t>Output</w:t>
        </w:r>
        <w:proofErr w:type="gramStart"/>
        <w:r w:rsidRPr="001F73D2">
          <w:rPr>
            <w:rFonts w:ascii="Courier New" w:eastAsia="Times New Roman" w:hAnsi="Courier New" w:cs="Courier New"/>
            <w:color w:val="000000"/>
            <w:sz w:val="20"/>
            <w:szCs w:val="20"/>
            <w:lang w:bidi="bn-BD"/>
          </w:rPr>
          <w:t>:1</w:t>
        </w:r>
        <w:proofErr w:type="gramEnd"/>
      </w:ins>
    </w:p>
    <w:p w:rsidR="00EF0432" w:rsidRPr="001F73D2" w:rsidRDefault="00EF0432" w:rsidP="00EF043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911" w:author="Unknown"/>
          <w:rFonts w:ascii="Courier New" w:eastAsia="Times New Roman" w:hAnsi="Courier New" w:cs="Courier New"/>
          <w:color w:val="000000"/>
          <w:sz w:val="20"/>
          <w:szCs w:val="20"/>
          <w:lang w:bidi="bn-BD"/>
        </w:rPr>
      </w:pPr>
      <w:ins w:id="912" w:author="Unknown">
        <w:r w:rsidRPr="001F73D2">
          <w:rPr>
            <w:rFonts w:ascii="Courier New" w:eastAsia="Times New Roman" w:hAnsi="Courier New" w:cs="Courier New"/>
            <w:color w:val="000000"/>
            <w:sz w:val="20"/>
            <w:szCs w:val="20"/>
            <w:lang w:bidi="bn-BD"/>
          </w:rPr>
          <w:t xml:space="preserve">       1</w:t>
        </w:r>
      </w:ins>
    </w:p>
    <w:p w:rsidR="00EF0432" w:rsidRPr="001F73D2" w:rsidRDefault="00EF0432" w:rsidP="00EF043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913" w:author="Unknown"/>
          <w:rFonts w:ascii="Courier New" w:eastAsia="Times New Roman" w:hAnsi="Courier New" w:cs="Courier New"/>
          <w:color w:val="000000"/>
          <w:sz w:val="20"/>
          <w:szCs w:val="20"/>
          <w:lang w:bidi="bn-BD"/>
        </w:rPr>
      </w:pPr>
      <w:ins w:id="914" w:author="Unknown">
        <w:r w:rsidRPr="001F73D2">
          <w:rPr>
            <w:rFonts w:ascii="Courier New" w:eastAsia="Times New Roman" w:hAnsi="Courier New" w:cs="Courier New"/>
            <w:color w:val="000000"/>
            <w:sz w:val="20"/>
            <w:szCs w:val="20"/>
            <w:lang w:bidi="bn-BD"/>
          </w:rPr>
          <w:t xml:space="preserve">       1</w:t>
        </w:r>
      </w:ins>
    </w:p>
    <w:p w:rsidR="00EF0432" w:rsidRPr="001F73D2" w:rsidRDefault="004A08FA" w:rsidP="00EF0432">
      <w:pPr>
        <w:spacing w:after="0" w:line="240" w:lineRule="auto"/>
        <w:rPr>
          <w:ins w:id="915" w:author="Unknown"/>
          <w:rFonts w:ascii="Times New Roman" w:eastAsia="Times New Roman" w:hAnsi="Times New Roman" w:cs="Times New Roman"/>
          <w:sz w:val="24"/>
          <w:szCs w:val="24"/>
          <w:lang w:bidi="bn-BD"/>
        </w:rPr>
      </w:pPr>
      <w:ins w:id="916" w:author="Unknown">
        <w:r>
          <w:rPr>
            <w:rFonts w:ascii="Times New Roman" w:eastAsia="Times New Roman" w:hAnsi="Times New Roman" w:cs="Times New Roman"/>
            <w:sz w:val="24"/>
            <w:szCs w:val="24"/>
            <w:lang w:bidi="bn-BD"/>
          </w:rPr>
          <w:pict>
            <v:rect id="_x0000_i1037" style="width:0;height:.75pt" o:hrstd="t" o:hrnoshade="t" o:hr="t" fillcolor="#d4d4d4" stroked="f"/>
          </w:pict>
        </w:r>
      </w:ins>
    </w:p>
    <w:p w:rsidR="00EF0432" w:rsidRPr="001F73D2" w:rsidRDefault="00EF0432" w:rsidP="00EF0432">
      <w:pPr>
        <w:shd w:val="clear" w:color="auto" w:fill="FFFFFF"/>
        <w:spacing w:before="100" w:beforeAutospacing="1" w:after="100" w:afterAutospacing="1" w:line="240" w:lineRule="auto"/>
        <w:jc w:val="both"/>
        <w:outlineLvl w:val="2"/>
        <w:rPr>
          <w:ins w:id="917" w:author="Unknown"/>
          <w:rFonts w:ascii="Tahoma" w:eastAsia="Times New Roman" w:hAnsi="Tahoma" w:cs="Tahoma"/>
          <w:color w:val="610B4B"/>
          <w:sz w:val="33"/>
          <w:szCs w:val="33"/>
          <w:lang w:bidi="bn-BD"/>
        </w:rPr>
      </w:pPr>
      <w:ins w:id="918" w:author="Unknown">
        <w:r w:rsidRPr="001F73D2">
          <w:rPr>
            <w:rFonts w:ascii="Tahoma" w:eastAsia="Times New Roman" w:hAnsi="Tahoma" w:cs="Tahoma"/>
            <w:color w:val="610B4B"/>
            <w:sz w:val="33"/>
            <w:szCs w:val="33"/>
            <w:lang w:bidi="bn-BD"/>
          </w:rPr>
          <w:t>Program of counter by static variable</w:t>
        </w:r>
      </w:ins>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EF0432" w:rsidRPr="001F73D2" w:rsidTr="008B478D">
        <w:trPr>
          <w:tblCellSpacing w:w="15" w:type="dxa"/>
        </w:trPr>
        <w:tc>
          <w:tcPr>
            <w:tcW w:w="0" w:type="auto"/>
            <w:shd w:val="clear" w:color="auto" w:fill="FFFFFF"/>
            <w:vAlign w:val="center"/>
            <w:hideMark/>
          </w:tcPr>
          <w:p w:rsidR="00EF0432" w:rsidRPr="001F73D2" w:rsidRDefault="00EF0432" w:rsidP="008B478D">
            <w:pPr>
              <w:spacing w:after="0" w:line="345" w:lineRule="atLeast"/>
              <w:ind w:left="30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lang w:bidi="bn-BD"/>
              </w:rPr>
              <w:t>As we have mentioned above, static variable will get the memory only once, if any object changes the value of the static variable, it will retain its value.</w:t>
            </w:r>
          </w:p>
        </w:tc>
      </w:tr>
    </w:tbl>
    <w:p w:rsidR="00EF0432" w:rsidRPr="001F73D2" w:rsidRDefault="00EF0432" w:rsidP="00EF0432">
      <w:pPr>
        <w:numPr>
          <w:ilvl w:val="0"/>
          <w:numId w:val="7"/>
        </w:numPr>
        <w:shd w:val="clear" w:color="auto" w:fill="FFFFFF"/>
        <w:spacing w:after="0" w:line="345" w:lineRule="atLeast"/>
        <w:ind w:left="0"/>
        <w:jc w:val="both"/>
        <w:rPr>
          <w:ins w:id="919" w:author="Unknown"/>
          <w:rFonts w:ascii="Verdana" w:eastAsia="Times New Roman" w:hAnsi="Verdana" w:cs="Times New Roman"/>
          <w:color w:val="000000"/>
          <w:sz w:val="20"/>
          <w:szCs w:val="20"/>
          <w:lang w:bidi="bn-BD"/>
        </w:rPr>
      </w:pPr>
      <w:ins w:id="920"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Counter2{  </w:t>
        </w:r>
      </w:ins>
    </w:p>
    <w:p w:rsidR="00EF0432" w:rsidRPr="001F73D2" w:rsidRDefault="00EF0432" w:rsidP="00EF0432">
      <w:pPr>
        <w:numPr>
          <w:ilvl w:val="0"/>
          <w:numId w:val="7"/>
        </w:numPr>
        <w:shd w:val="clear" w:color="auto" w:fill="FFFFFF"/>
        <w:spacing w:after="0" w:line="345" w:lineRule="atLeast"/>
        <w:ind w:left="0"/>
        <w:jc w:val="both"/>
        <w:rPr>
          <w:ins w:id="921" w:author="Unknown"/>
          <w:rFonts w:ascii="Verdana" w:eastAsia="Times New Roman" w:hAnsi="Verdana" w:cs="Times New Roman"/>
          <w:color w:val="000000"/>
          <w:sz w:val="20"/>
          <w:szCs w:val="20"/>
          <w:lang w:bidi="bn-BD"/>
        </w:rPr>
      </w:pPr>
      <w:ins w:id="922" w:author="Unknown">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int</w:t>
        </w:r>
        <w:r w:rsidRPr="001F73D2">
          <w:rPr>
            <w:rFonts w:ascii="Verdana" w:eastAsia="Times New Roman" w:hAnsi="Verdana" w:cs="Times New Roman"/>
            <w:color w:val="000000"/>
            <w:sz w:val="20"/>
            <w:szCs w:val="20"/>
            <w:bdr w:val="none" w:sz="0" w:space="0" w:color="auto" w:frame="1"/>
            <w:lang w:bidi="bn-BD"/>
          </w:rPr>
          <w:t> count=</w:t>
        </w:r>
        <w:r w:rsidRPr="001F73D2">
          <w:rPr>
            <w:rFonts w:ascii="Verdana" w:eastAsia="Times New Roman" w:hAnsi="Verdana" w:cs="Times New Roman"/>
            <w:color w:val="C00000"/>
            <w:sz w:val="20"/>
            <w:szCs w:val="20"/>
            <w:bdr w:val="none" w:sz="0" w:space="0" w:color="auto" w:frame="1"/>
            <w:lang w:bidi="bn-BD"/>
          </w:rPr>
          <w:t>0</w:t>
        </w:r>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8200"/>
            <w:sz w:val="20"/>
            <w:szCs w:val="20"/>
            <w:bdr w:val="none" w:sz="0" w:space="0" w:color="auto" w:frame="1"/>
            <w:lang w:bidi="bn-BD"/>
          </w:rPr>
          <w:t>//will get memory only once and retain its value</w:t>
        </w:r>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7"/>
        </w:numPr>
        <w:shd w:val="clear" w:color="auto" w:fill="FFFFFF"/>
        <w:spacing w:after="0" w:line="345" w:lineRule="atLeast"/>
        <w:ind w:left="0"/>
        <w:jc w:val="both"/>
        <w:rPr>
          <w:ins w:id="923" w:author="Unknown"/>
          <w:rFonts w:ascii="Verdana" w:eastAsia="Times New Roman" w:hAnsi="Verdana" w:cs="Times New Roman"/>
          <w:color w:val="000000"/>
          <w:sz w:val="20"/>
          <w:szCs w:val="20"/>
          <w:lang w:bidi="bn-BD"/>
        </w:rPr>
      </w:pPr>
      <w:ins w:id="924" w:author="Unknown">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7"/>
        </w:numPr>
        <w:shd w:val="clear" w:color="auto" w:fill="FFFFFF"/>
        <w:spacing w:after="0" w:line="345" w:lineRule="atLeast"/>
        <w:ind w:left="0"/>
        <w:jc w:val="both"/>
        <w:rPr>
          <w:ins w:id="925" w:author="Unknown"/>
          <w:rFonts w:ascii="Verdana" w:eastAsia="Times New Roman" w:hAnsi="Verdana" w:cs="Times New Roman"/>
          <w:color w:val="000000"/>
          <w:sz w:val="20"/>
          <w:szCs w:val="20"/>
          <w:lang w:bidi="bn-BD"/>
        </w:rPr>
      </w:pPr>
      <w:ins w:id="926" w:author="Unknown">
        <w:r w:rsidRPr="001F73D2">
          <w:rPr>
            <w:rFonts w:ascii="Verdana" w:eastAsia="Times New Roman" w:hAnsi="Verdana" w:cs="Times New Roman"/>
            <w:color w:val="000000"/>
            <w:sz w:val="20"/>
            <w:szCs w:val="20"/>
            <w:bdr w:val="none" w:sz="0" w:space="0" w:color="auto" w:frame="1"/>
            <w:lang w:bidi="bn-BD"/>
          </w:rPr>
          <w:t>Counter2(){  </w:t>
        </w:r>
      </w:ins>
    </w:p>
    <w:p w:rsidR="00EF0432" w:rsidRPr="001F73D2" w:rsidRDefault="00EF0432" w:rsidP="00EF0432">
      <w:pPr>
        <w:numPr>
          <w:ilvl w:val="0"/>
          <w:numId w:val="7"/>
        </w:numPr>
        <w:shd w:val="clear" w:color="auto" w:fill="FFFFFF"/>
        <w:spacing w:after="0" w:line="345" w:lineRule="atLeast"/>
        <w:ind w:left="0"/>
        <w:jc w:val="both"/>
        <w:rPr>
          <w:ins w:id="927" w:author="Unknown"/>
          <w:rFonts w:ascii="Verdana" w:eastAsia="Times New Roman" w:hAnsi="Verdana" w:cs="Times New Roman"/>
          <w:color w:val="000000"/>
          <w:sz w:val="20"/>
          <w:szCs w:val="20"/>
          <w:lang w:bidi="bn-BD"/>
        </w:rPr>
      </w:pPr>
      <w:ins w:id="928" w:author="Unknown">
        <w:r w:rsidRPr="001F73D2">
          <w:rPr>
            <w:rFonts w:ascii="Verdana" w:eastAsia="Times New Roman" w:hAnsi="Verdana" w:cs="Times New Roman"/>
            <w:color w:val="000000"/>
            <w:sz w:val="20"/>
            <w:szCs w:val="20"/>
            <w:bdr w:val="none" w:sz="0" w:space="0" w:color="auto" w:frame="1"/>
            <w:lang w:bidi="bn-BD"/>
          </w:rPr>
          <w:t>count++;  </w:t>
        </w:r>
      </w:ins>
    </w:p>
    <w:p w:rsidR="00EF0432" w:rsidRPr="001F73D2" w:rsidRDefault="00EF0432" w:rsidP="00EF0432">
      <w:pPr>
        <w:numPr>
          <w:ilvl w:val="0"/>
          <w:numId w:val="7"/>
        </w:numPr>
        <w:shd w:val="clear" w:color="auto" w:fill="FFFFFF"/>
        <w:spacing w:after="0" w:line="345" w:lineRule="atLeast"/>
        <w:ind w:left="0"/>
        <w:jc w:val="both"/>
        <w:rPr>
          <w:ins w:id="929" w:author="Unknown"/>
          <w:rFonts w:ascii="Verdana" w:eastAsia="Times New Roman" w:hAnsi="Verdana" w:cs="Times New Roman"/>
          <w:color w:val="000000"/>
          <w:sz w:val="20"/>
          <w:szCs w:val="20"/>
          <w:lang w:bidi="bn-BD"/>
        </w:rPr>
      </w:pPr>
      <w:proofErr w:type="spellStart"/>
      <w:ins w:id="930" w:author="Unknown">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(count);  </w:t>
        </w:r>
      </w:ins>
    </w:p>
    <w:p w:rsidR="00EF0432" w:rsidRPr="001F73D2" w:rsidRDefault="00EF0432" w:rsidP="00EF0432">
      <w:pPr>
        <w:numPr>
          <w:ilvl w:val="0"/>
          <w:numId w:val="7"/>
        </w:numPr>
        <w:shd w:val="clear" w:color="auto" w:fill="FFFFFF"/>
        <w:spacing w:after="0" w:line="345" w:lineRule="atLeast"/>
        <w:ind w:left="0"/>
        <w:jc w:val="both"/>
        <w:rPr>
          <w:ins w:id="931" w:author="Unknown"/>
          <w:rFonts w:ascii="Verdana" w:eastAsia="Times New Roman" w:hAnsi="Verdana" w:cs="Times New Roman"/>
          <w:color w:val="000000"/>
          <w:sz w:val="20"/>
          <w:szCs w:val="20"/>
          <w:lang w:bidi="bn-BD"/>
        </w:rPr>
      </w:pPr>
      <w:ins w:id="932" w:author="Unknown">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7"/>
        </w:numPr>
        <w:shd w:val="clear" w:color="auto" w:fill="FFFFFF"/>
        <w:spacing w:after="0" w:line="345" w:lineRule="atLeast"/>
        <w:ind w:left="0"/>
        <w:jc w:val="both"/>
        <w:rPr>
          <w:ins w:id="933" w:author="Unknown"/>
          <w:rFonts w:ascii="Verdana" w:eastAsia="Times New Roman" w:hAnsi="Verdana" w:cs="Times New Roman"/>
          <w:color w:val="000000"/>
          <w:sz w:val="20"/>
          <w:szCs w:val="20"/>
          <w:lang w:bidi="bn-BD"/>
        </w:rPr>
      </w:pPr>
      <w:ins w:id="934" w:author="Unknown">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7"/>
        </w:numPr>
        <w:shd w:val="clear" w:color="auto" w:fill="FFFFFF"/>
        <w:spacing w:after="0" w:line="345" w:lineRule="atLeast"/>
        <w:ind w:left="0"/>
        <w:jc w:val="both"/>
        <w:rPr>
          <w:ins w:id="935" w:author="Unknown"/>
          <w:rFonts w:ascii="Verdana" w:eastAsia="Times New Roman" w:hAnsi="Verdana" w:cs="Times New Roman"/>
          <w:color w:val="000000"/>
          <w:sz w:val="20"/>
          <w:szCs w:val="20"/>
          <w:lang w:bidi="bn-BD"/>
        </w:rPr>
      </w:pPr>
      <w:ins w:id="936" w:author="Unknown">
        <w:r w:rsidRPr="001F73D2">
          <w:rPr>
            <w:rFonts w:ascii="Verdana" w:eastAsia="Times New Roman" w:hAnsi="Verdana" w:cs="Times New Roman"/>
            <w:b/>
            <w:bCs/>
            <w:color w:val="006699"/>
            <w:sz w:val="20"/>
            <w:szCs w:val="20"/>
            <w:bdr w:val="none" w:sz="0" w:space="0" w:color="auto" w:frame="1"/>
            <w:lang w:bidi="bn-BD"/>
          </w:rPr>
          <w:t>public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main(String </w:t>
        </w:r>
        <w:proofErr w:type="spellStart"/>
        <w:r w:rsidRPr="001F73D2">
          <w:rPr>
            <w:rFonts w:ascii="Verdana" w:eastAsia="Times New Roman" w:hAnsi="Verdana" w:cs="Times New Roman"/>
            <w:color w:val="000000"/>
            <w:sz w:val="20"/>
            <w:szCs w:val="20"/>
            <w:bdr w:val="none" w:sz="0" w:space="0" w:color="auto" w:frame="1"/>
            <w:lang w:bidi="bn-BD"/>
          </w:rPr>
          <w:t>args</w:t>
        </w:r>
        <w:proofErr w:type="spellEnd"/>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7"/>
        </w:numPr>
        <w:shd w:val="clear" w:color="auto" w:fill="FFFFFF"/>
        <w:spacing w:after="0" w:line="345" w:lineRule="atLeast"/>
        <w:ind w:left="0"/>
        <w:jc w:val="both"/>
        <w:rPr>
          <w:ins w:id="937" w:author="Unknown"/>
          <w:rFonts w:ascii="Verdana" w:eastAsia="Times New Roman" w:hAnsi="Verdana" w:cs="Times New Roman"/>
          <w:color w:val="000000"/>
          <w:sz w:val="20"/>
          <w:szCs w:val="20"/>
          <w:lang w:bidi="bn-BD"/>
        </w:rPr>
      </w:pPr>
      <w:ins w:id="938" w:author="Unknown">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7"/>
        </w:numPr>
        <w:shd w:val="clear" w:color="auto" w:fill="FFFFFF"/>
        <w:spacing w:after="0" w:line="345" w:lineRule="atLeast"/>
        <w:ind w:left="0"/>
        <w:jc w:val="both"/>
        <w:rPr>
          <w:ins w:id="939" w:author="Unknown"/>
          <w:rFonts w:ascii="Verdana" w:eastAsia="Times New Roman" w:hAnsi="Verdana" w:cs="Times New Roman"/>
          <w:color w:val="000000"/>
          <w:sz w:val="20"/>
          <w:szCs w:val="20"/>
          <w:lang w:bidi="bn-BD"/>
        </w:rPr>
      </w:pPr>
      <w:ins w:id="940" w:author="Unknown">
        <w:r w:rsidRPr="001F73D2">
          <w:rPr>
            <w:rFonts w:ascii="Verdana" w:eastAsia="Times New Roman" w:hAnsi="Verdana" w:cs="Times New Roman"/>
            <w:color w:val="000000"/>
            <w:sz w:val="20"/>
            <w:szCs w:val="20"/>
            <w:bdr w:val="none" w:sz="0" w:space="0" w:color="auto" w:frame="1"/>
            <w:lang w:bidi="bn-BD"/>
          </w:rPr>
          <w:t>Counter2 c1=</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Counter2();  </w:t>
        </w:r>
      </w:ins>
    </w:p>
    <w:p w:rsidR="00EF0432" w:rsidRPr="001F73D2" w:rsidRDefault="00EF0432" w:rsidP="00EF0432">
      <w:pPr>
        <w:numPr>
          <w:ilvl w:val="0"/>
          <w:numId w:val="7"/>
        </w:numPr>
        <w:shd w:val="clear" w:color="auto" w:fill="FFFFFF"/>
        <w:spacing w:after="0" w:line="345" w:lineRule="atLeast"/>
        <w:ind w:left="0"/>
        <w:jc w:val="both"/>
        <w:rPr>
          <w:ins w:id="941" w:author="Unknown"/>
          <w:rFonts w:ascii="Verdana" w:eastAsia="Times New Roman" w:hAnsi="Verdana" w:cs="Times New Roman"/>
          <w:color w:val="000000"/>
          <w:sz w:val="20"/>
          <w:szCs w:val="20"/>
          <w:lang w:bidi="bn-BD"/>
        </w:rPr>
      </w:pPr>
      <w:ins w:id="942" w:author="Unknown">
        <w:r w:rsidRPr="001F73D2">
          <w:rPr>
            <w:rFonts w:ascii="Verdana" w:eastAsia="Times New Roman" w:hAnsi="Verdana" w:cs="Times New Roman"/>
            <w:color w:val="000000"/>
            <w:sz w:val="20"/>
            <w:szCs w:val="20"/>
            <w:bdr w:val="none" w:sz="0" w:space="0" w:color="auto" w:frame="1"/>
            <w:lang w:bidi="bn-BD"/>
          </w:rPr>
          <w:t>Counter2 c2=</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Counter2();  </w:t>
        </w:r>
      </w:ins>
    </w:p>
    <w:p w:rsidR="00EF0432" w:rsidRPr="001F73D2" w:rsidRDefault="00EF0432" w:rsidP="00EF0432">
      <w:pPr>
        <w:numPr>
          <w:ilvl w:val="0"/>
          <w:numId w:val="7"/>
        </w:numPr>
        <w:shd w:val="clear" w:color="auto" w:fill="FFFFFF"/>
        <w:spacing w:after="0" w:line="345" w:lineRule="atLeast"/>
        <w:ind w:left="0"/>
        <w:jc w:val="both"/>
        <w:rPr>
          <w:ins w:id="943" w:author="Unknown"/>
          <w:rFonts w:ascii="Verdana" w:eastAsia="Times New Roman" w:hAnsi="Verdana" w:cs="Times New Roman"/>
          <w:color w:val="000000"/>
          <w:sz w:val="20"/>
          <w:szCs w:val="20"/>
          <w:lang w:bidi="bn-BD"/>
        </w:rPr>
      </w:pPr>
      <w:ins w:id="944" w:author="Unknown">
        <w:r w:rsidRPr="001F73D2">
          <w:rPr>
            <w:rFonts w:ascii="Verdana" w:eastAsia="Times New Roman" w:hAnsi="Verdana" w:cs="Times New Roman"/>
            <w:color w:val="000000"/>
            <w:sz w:val="20"/>
            <w:szCs w:val="20"/>
            <w:bdr w:val="none" w:sz="0" w:space="0" w:color="auto" w:frame="1"/>
            <w:lang w:bidi="bn-BD"/>
          </w:rPr>
          <w:t>Counter2 c3=</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Counter2();  </w:t>
        </w:r>
      </w:ins>
    </w:p>
    <w:p w:rsidR="00EF0432" w:rsidRPr="001F73D2" w:rsidRDefault="00EF0432" w:rsidP="00EF0432">
      <w:pPr>
        <w:numPr>
          <w:ilvl w:val="0"/>
          <w:numId w:val="7"/>
        </w:numPr>
        <w:shd w:val="clear" w:color="auto" w:fill="FFFFFF"/>
        <w:spacing w:after="0" w:line="345" w:lineRule="atLeast"/>
        <w:ind w:left="0"/>
        <w:jc w:val="both"/>
        <w:rPr>
          <w:ins w:id="945" w:author="Unknown"/>
          <w:rFonts w:ascii="Verdana" w:eastAsia="Times New Roman" w:hAnsi="Verdana" w:cs="Times New Roman"/>
          <w:color w:val="000000"/>
          <w:sz w:val="20"/>
          <w:szCs w:val="20"/>
          <w:lang w:bidi="bn-BD"/>
        </w:rPr>
      </w:pPr>
      <w:ins w:id="946" w:author="Unknown">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7"/>
        </w:numPr>
        <w:shd w:val="clear" w:color="auto" w:fill="FFFFFF"/>
        <w:spacing w:after="0" w:line="345" w:lineRule="atLeast"/>
        <w:ind w:left="0"/>
        <w:jc w:val="both"/>
        <w:rPr>
          <w:ins w:id="947" w:author="Unknown"/>
          <w:rFonts w:ascii="Verdana" w:eastAsia="Times New Roman" w:hAnsi="Verdana" w:cs="Times New Roman"/>
          <w:color w:val="000000"/>
          <w:sz w:val="20"/>
          <w:szCs w:val="20"/>
          <w:lang w:bidi="bn-BD"/>
        </w:rPr>
      </w:pPr>
      <w:ins w:id="948" w:author="Unknown">
        <w:r w:rsidRPr="001F73D2">
          <w:rPr>
            <w:rFonts w:ascii="Verdana" w:eastAsia="Times New Roman" w:hAnsi="Verdana" w:cs="Times New Roman"/>
            <w:color w:val="000000"/>
            <w:sz w:val="20"/>
            <w:szCs w:val="20"/>
            <w:bdr w:val="none" w:sz="0" w:space="0" w:color="auto" w:frame="1"/>
            <w:lang w:bidi="bn-BD"/>
          </w:rPr>
          <w:t> }  </w:t>
        </w:r>
      </w:ins>
    </w:p>
    <w:p w:rsidR="00EF0432" w:rsidRPr="001F73D2" w:rsidRDefault="00EF0432" w:rsidP="00EF0432">
      <w:pPr>
        <w:numPr>
          <w:ilvl w:val="0"/>
          <w:numId w:val="7"/>
        </w:numPr>
        <w:shd w:val="clear" w:color="auto" w:fill="FFFFFF"/>
        <w:spacing w:after="120" w:line="345" w:lineRule="atLeast"/>
        <w:ind w:left="0"/>
        <w:jc w:val="both"/>
        <w:rPr>
          <w:ins w:id="949" w:author="Unknown"/>
          <w:rFonts w:ascii="Verdana" w:eastAsia="Times New Roman" w:hAnsi="Verdana" w:cs="Times New Roman"/>
          <w:color w:val="000000"/>
          <w:sz w:val="20"/>
          <w:szCs w:val="20"/>
          <w:lang w:bidi="bn-BD"/>
        </w:rPr>
      </w:pPr>
      <w:ins w:id="950" w:author="Unknown">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951" w:author="Unknown"/>
          <w:rFonts w:ascii="Courier New" w:eastAsia="Times New Roman" w:hAnsi="Courier New" w:cs="Courier New"/>
          <w:color w:val="000000"/>
          <w:sz w:val="20"/>
          <w:szCs w:val="20"/>
          <w:lang w:bidi="bn-BD"/>
        </w:rPr>
      </w:pPr>
      <w:ins w:id="952" w:author="Unknown">
        <w:r w:rsidRPr="001F73D2">
          <w:rPr>
            <w:rFonts w:ascii="Courier New" w:eastAsia="Times New Roman" w:hAnsi="Courier New" w:cs="Courier New"/>
            <w:color w:val="000000"/>
            <w:sz w:val="20"/>
            <w:szCs w:val="20"/>
            <w:lang w:bidi="bn-BD"/>
          </w:rPr>
          <w:t>Output</w:t>
        </w:r>
        <w:proofErr w:type="gramStart"/>
        <w:r w:rsidRPr="001F73D2">
          <w:rPr>
            <w:rFonts w:ascii="Courier New" w:eastAsia="Times New Roman" w:hAnsi="Courier New" w:cs="Courier New"/>
            <w:color w:val="000000"/>
            <w:sz w:val="20"/>
            <w:szCs w:val="20"/>
            <w:lang w:bidi="bn-BD"/>
          </w:rPr>
          <w:t>:1</w:t>
        </w:r>
        <w:proofErr w:type="gramEnd"/>
      </w:ins>
    </w:p>
    <w:p w:rsidR="00EF0432" w:rsidRPr="001F73D2" w:rsidRDefault="00EF0432" w:rsidP="00EF043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953" w:author="Unknown"/>
          <w:rFonts w:ascii="Courier New" w:eastAsia="Times New Roman" w:hAnsi="Courier New" w:cs="Courier New"/>
          <w:color w:val="000000"/>
          <w:sz w:val="20"/>
          <w:szCs w:val="20"/>
          <w:lang w:bidi="bn-BD"/>
        </w:rPr>
      </w:pPr>
      <w:ins w:id="954" w:author="Unknown">
        <w:r w:rsidRPr="001F73D2">
          <w:rPr>
            <w:rFonts w:ascii="Courier New" w:eastAsia="Times New Roman" w:hAnsi="Courier New" w:cs="Courier New"/>
            <w:color w:val="000000"/>
            <w:sz w:val="20"/>
            <w:szCs w:val="20"/>
            <w:lang w:bidi="bn-BD"/>
          </w:rPr>
          <w:t xml:space="preserve">       2</w:t>
        </w:r>
      </w:ins>
    </w:p>
    <w:p w:rsidR="00EF0432" w:rsidRPr="001F73D2" w:rsidRDefault="00EF0432" w:rsidP="00EF043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955" w:author="Unknown"/>
          <w:rFonts w:ascii="Courier New" w:eastAsia="Times New Roman" w:hAnsi="Courier New" w:cs="Courier New"/>
          <w:color w:val="000000"/>
          <w:sz w:val="20"/>
          <w:szCs w:val="20"/>
          <w:lang w:bidi="bn-BD"/>
        </w:rPr>
      </w:pPr>
      <w:ins w:id="956" w:author="Unknown">
        <w:r w:rsidRPr="001F73D2">
          <w:rPr>
            <w:rFonts w:ascii="Courier New" w:eastAsia="Times New Roman" w:hAnsi="Courier New" w:cs="Courier New"/>
            <w:color w:val="000000"/>
            <w:sz w:val="20"/>
            <w:szCs w:val="20"/>
            <w:lang w:bidi="bn-BD"/>
          </w:rPr>
          <w:t xml:space="preserve">       3</w:t>
        </w:r>
      </w:ins>
    </w:p>
    <w:p w:rsidR="00EF0432" w:rsidRPr="001F73D2" w:rsidRDefault="004A08FA" w:rsidP="00EF0432">
      <w:pPr>
        <w:spacing w:after="0" w:line="240" w:lineRule="auto"/>
        <w:rPr>
          <w:ins w:id="957" w:author="Unknown"/>
          <w:rFonts w:ascii="Times New Roman" w:eastAsia="Times New Roman" w:hAnsi="Times New Roman" w:cs="Times New Roman"/>
          <w:sz w:val="24"/>
          <w:szCs w:val="24"/>
          <w:lang w:bidi="bn-BD"/>
        </w:rPr>
      </w:pPr>
      <w:ins w:id="958" w:author="Unknown">
        <w:r>
          <w:rPr>
            <w:rFonts w:ascii="Times New Roman" w:eastAsia="Times New Roman" w:hAnsi="Times New Roman" w:cs="Times New Roman"/>
            <w:sz w:val="24"/>
            <w:szCs w:val="24"/>
            <w:lang w:bidi="bn-BD"/>
          </w:rPr>
          <w:pict>
            <v:rect id="_x0000_i1038" style="width:0;height:.75pt" o:hrstd="t" o:hrnoshade="t" o:hr="t" fillcolor="#d4d4d4" stroked="f"/>
          </w:pict>
        </w:r>
      </w:ins>
    </w:p>
    <w:p w:rsidR="00EF0432" w:rsidRPr="001F73D2" w:rsidRDefault="00EF0432" w:rsidP="00EF0432">
      <w:pPr>
        <w:shd w:val="clear" w:color="auto" w:fill="FFFFFF"/>
        <w:spacing w:before="100" w:beforeAutospacing="1" w:after="100" w:afterAutospacing="1" w:line="312" w:lineRule="atLeast"/>
        <w:jc w:val="both"/>
        <w:outlineLvl w:val="1"/>
        <w:rPr>
          <w:ins w:id="959" w:author="Unknown"/>
          <w:rFonts w:ascii="Helvetica" w:eastAsia="Times New Roman" w:hAnsi="Helvetica" w:cs="Helvetica"/>
          <w:color w:val="610B38"/>
          <w:sz w:val="38"/>
          <w:szCs w:val="38"/>
          <w:lang w:bidi="bn-BD"/>
        </w:rPr>
      </w:pPr>
      <w:ins w:id="960" w:author="Unknown">
        <w:r w:rsidRPr="001F73D2">
          <w:rPr>
            <w:rFonts w:ascii="Helvetica" w:eastAsia="Times New Roman" w:hAnsi="Helvetica" w:cs="Helvetica"/>
            <w:color w:val="610B38"/>
            <w:sz w:val="38"/>
            <w:szCs w:val="38"/>
            <w:lang w:bidi="bn-BD"/>
          </w:rPr>
          <w:t>2) Java static method</w:t>
        </w:r>
      </w:ins>
    </w:p>
    <w:p w:rsidR="00EF0432" w:rsidRPr="001F73D2" w:rsidRDefault="00EF0432" w:rsidP="00EF0432">
      <w:pPr>
        <w:shd w:val="clear" w:color="auto" w:fill="FFFFFF"/>
        <w:spacing w:before="100" w:beforeAutospacing="1" w:after="100" w:afterAutospacing="1" w:line="240" w:lineRule="auto"/>
        <w:jc w:val="both"/>
        <w:rPr>
          <w:ins w:id="961" w:author="Unknown"/>
          <w:rFonts w:ascii="Verdana" w:eastAsia="Times New Roman" w:hAnsi="Verdana" w:cs="Times New Roman"/>
          <w:color w:val="000000"/>
          <w:sz w:val="20"/>
          <w:szCs w:val="20"/>
          <w:lang w:bidi="bn-BD"/>
        </w:rPr>
      </w:pPr>
      <w:ins w:id="962" w:author="Unknown">
        <w:r w:rsidRPr="001F73D2">
          <w:rPr>
            <w:rFonts w:ascii="Verdana" w:eastAsia="Times New Roman" w:hAnsi="Verdana" w:cs="Times New Roman"/>
            <w:color w:val="000000"/>
            <w:sz w:val="20"/>
            <w:szCs w:val="20"/>
            <w:lang w:bidi="bn-BD"/>
          </w:rPr>
          <w:t>If you apply static keyword with any method, it is known as static method.</w:t>
        </w:r>
      </w:ins>
    </w:p>
    <w:p w:rsidR="00EF0432" w:rsidRPr="001F73D2" w:rsidRDefault="00EF0432" w:rsidP="00EF0432">
      <w:pPr>
        <w:numPr>
          <w:ilvl w:val="0"/>
          <w:numId w:val="8"/>
        </w:numPr>
        <w:shd w:val="clear" w:color="auto" w:fill="FFFFFF"/>
        <w:spacing w:before="60" w:after="100" w:afterAutospacing="1" w:line="345" w:lineRule="atLeast"/>
        <w:jc w:val="both"/>
        <w:rPr>
          <w:ins w:id="963" w:author="Unknown"/>
          <w:rFonts w:ascii="Verdana" w:eastAsia="Times New Roman" w:hAnsi="Verdana" w:cs="Times New Roman"/>
          <w:color w:val="000000"/>
          <w:sz w:val="20"/>
          <w:szCs w:val="20"/>
          <w:lang w:bidi="bn-BD"/>
        </w:rPr>
      </w:pPr>
      <w:ins w:id="964" w:author="Unknown">
        <w:r w:rsidRPr="001F73D2">
          <w:rPr>
            <w:rFonts w:ascii="Verdana" w:eastAsia="Times New Roman" w:hAnsi="Verdana" w:cs="Times New Roman"/>
            <w:color w:val="000000"/>
            <w:sz w:val="20"/>
            <w:szCs w:val="20"/>
            <w:lang w:bidi="bn-BD"/>
          </w:rPr>
          <w:lastRenderedPageBreak/>
          <w:t>A static method belongs to the class rather than object of a class.</w:t>
        </w:r>
      </w:ins>
    </w:p>
    <w:p w:rsidR="00EF0432" w:rsidRPr="001F73D2" w:rsidRDefault="00EF0432" w:rsidP="00EF0432">
      <w:pPr>
        <w:numPr>
          <w:ilvl w:val="0"/>
          <w:numId w:val="8"/>
        </w:numPr>
        <w:shd w:val="clear" w:color="auto" w:fill="FFFFFF"/>
        <w:spacing w:before="60" w:after="100" w:afterAutospacing="1" w:line="345" w:lineRule="atLeast"/>
        <w:jc w:val="both"/>
        <w:rPr>
          <w:ins w:id="965" w:author="Unknown"/>
          <w:rFonts w:ascii="Verdana" w:eastAsia="Times New Roman" w:hAnsi="Verdana" w:cs="Times New Roman"/>
          <w:color w:val="000000"/>
          <w:sz w:val="20"/>
          <w:szCs w:val="20"/>
          <w:lang w:bidi="bn-BD"/>
        </w:rPr>
      </w:pPr>
      <w:ins w:id="966" w:author="Unknown">
        <w:r w:rsidRPr="001F73D2">
          <w:rPr>
            <w:rFonts w:ascii="Verdana" w:eastAsia="Times New Roman" w:hAnsi="Verdana" w:cs="Times New Roman"/>
            <w:color w:val="000000"/>
            <w:sz w:val="20"/>
            <w:szCs w:val="20"/>
            <w:lang w:bidi="bn-BD"/>
          </w:rPr>
          <w:t>A static method can be invoked without the need for creating an instance of a class.</w:t>
        </w:r>
      </w:ins>
    </w:p>
    <w:p w:rsidR="00EF0432" w:rsidRPr="001F73D2" w:rsidRDefault="00EF0432" w:rsidP="00EF0432">
      <w:pPr>
        <w:numPr>
          <w:ilvl w:val="0"/>
          <w:numId w:val="8"/>
        </w:numPr>
        <w:shd w:val="clear" w:color="auto" w:fill="FFFFFF"/>
        <w:spacing w:before="60" w:after="100" w:afterAutospacing="1" w:line="345" w:lineRule="atLeast"/>
        <w:jc w:val="both"/>
        <w:rPr>
          <w:ins w:id="967" w:author="Unknown"/>
          <w:rFonts w:ascii="Verdana" w:eastAsia="Times New Roman" w:hAnsi="Verdana" w:cs="Times New Roman"/>
          <w:color w:val="000000"/>
          <w:sz w:val="20"/>
          <w:szCs w:val="20"/>
          <w:lang w:bidi="bn-BD"/>
        </w:rPr>
      </w:pPr>
      <w:proofErr w:type="gramStart"/>
      <w:ins w:id="968" w:author="Unknown">
        <w:r w:rsidRPr="001F73D2">
          <w:rPr>
            <w:rFonts w:ascii="Verdana" w:eastAsia="Times New Roman" w:hAnsi="Verdana" w:cs="Times New Roman"/>
            <w:color w:val="000000"/>
            <w:sz w:val="20"/>
            <w:szCs w:val="20"/>
            <w:lang w:bidi="bn-BD"/>
          </w:rPr>
          <w:t>static</w:t>
        </w:r>
        <w:proofErr w:type="gramEnd"/>
        <w:r w:rsidRPr="001F73D2">
          <w:rPr>
            <w:rFonts w:ascii="Verdana" w:eastAsia="Times New Roman" w:hAnsi="Verdana" w:cs="Times New Roman"/>
            <w:color w:val="000000"/>
            <w:sz w:val="20"/>
            <w:szCs w:val="20"/>
            <w:lang w:bidi="bn-BD"/>
          </w:rPr>
          <w:t xml:space="preserve"> method can access static data member and can change the value of it.</w:t>
        </w:r>
      </w:ins>
    </w:p>
    <w:p w:rsidR="00EF0432" w:rsidRPr="001F73D2" w:rsidRDefault="00EF0432" w:rsidP="00EF0432">
      <w:pPr>
        <w:shd w:val="clear" w:color="auto" w:fill="FFFFFF"/>
        <w:spacing w:before="100" w:beforeAutospacing="1" w:after="100" w:afterAutospacing="1" w:line="240" w:lineRule="auto"/>
        <w:jc w:val="both"/>
        <w:outlineLvl w:val="2"/>
        <w:rPr>
          <w:ins w:id="969" w:author="Unknown"/>
          <w:rFonts w:ascii="Tahoma" w:eastAsia="Times New Roman" w:hAnsi="Tahoma" w:cs="Tahoma"/>
          <w:color w:val="610B4B"/>
          <w:sz w:val="33"/>
          <w:szCs w:val="33"/>
          <w:lang w:bidi="bn-BD"/>
        </w:rPr>
      </w:pPr>
      <w:ins w:id="970" w:author="Unknown">
        <w:r w:rsidRPr="001F73D2">
          <w:rPr>
            <w:rFonts w:ascii="Tahoma" w:eastAsia="Times New Roman" w:hAnsi="Tahoma" w:cs="Tahoma"/>
            <w:color w:val="610B4B"/>
            <w:sz w:val="33"/>
            <w:szCs w:val="33"/>
            <w:lang w:bidi="bn-BD"/>
          </w:rPr>
          <w:t>Example of static method</w:t>
        </w:r>
      </w:ins>
    </w:p>
    <w:p w:rsidR="00EF0432" w:rsidRPr="001F73D2" w:rsidRDefault="00EF0432" w:rsidP="00EF0432">
      <w:pPr>
        <w:numPr>
          <w:ilvl w:val="0"/>
          <w:numId w:val="9"/>
        </w:numPr>
        <w:shd w:val="clear" w:color="auto" w:fill="FFFFFF"/>
        <w:spacing w:after="0" w:line="345" w:lineRule="atLeast"/>
        <w:ind w:left="0"/>
        <w:jc w:val="both"/>
        <w:rPr>
          <w:ins w:id="971" w:author="Unknown"/>
          <w:rFonts w:ascii="Verdana" w:eastAsia="Times New Roman" w:hAnsi="Verdana" w:cs="Times New Roman"/>
          <w:color w:val="000000"/>
          <w:sz w:val="20"/>
          <w:szCs w:val="20"/>
          <w:lang w:bidi="bn-BD"/>
        </w:rPr>
      </w:pPr>
      <w:ins w:id="972" w:author="Unknown">
        <w:r w:rsidRPr="001F73D2">
          <w:rPr>
            <w:rFonts w:ascii="Verdana" w:eastAsia="Times New Roman" w:hAnsi="Verdana" w:cs="Times New Roman"/>
            <w:color w:val="008200"/>
            <w:sz w:val="20"/>
            <w:szCs w:val="20"/>
            <w:bdr w:val="none" w:sz="0" w:space="0" w:color="auto" w:frame="1"/>
            <w:lang w:bidi="bn-BD"/>
          </w:rPr>
          <w:t>//Program of changing the common property of all </w:t>
        </w:r>
        <w:proofErr w:type="gramStart"/>
        <w:r w:rsidRPr="001F73D2">
          <w:rPr>
            <w:rFonts w:ascii="Verdana" w:eastAsia="Times New Roman" w:hAnsi="Verdana" w:cs="Times New Roman"/>
            <w:color w:val="008200"/>
            <w:sz w:val="20"/>
            <w:szCs w:val="20"/>
            <w:bdr w:val="none" w:sz="0" w:space="0" w:color="auto" w:frame="1"/>
            <w:lang w:bidi="bn-BD"/>
          </w:rPr>
          <w:t>objects(</w:t>
        </w:r>
        <w:proofErr w:type="gramEnd"/>
        <w:r w:rsidRPr="001F73D2">
          <w:rPr>
            <w:rFonts w:ascii="Verdana" w:eastAsia="Times New Roman" w:hAnsi="Verdana" w:cs="Times New Roman"/>
            <w:color w:val="008200"/>
            <w:sz w:val="20"/>
            <w:szCs w:val="20"/>
            <w:bdr w:val="none" w:sz="0" w:space="0" w:color="auto" w:frame="1"/>
            <w:lang w:bidi="bn-BD"/>
          </w:rPr>
          <w:t>static field).</w:t>
        </w:r>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9"/>
        </w:numPr>
        <w:shd w:val="clear" w:color="auto" w:fill="FFFFFF"/>
        <w:spacing w:after="0" w:line="345" w:lineRule="atLeast"/>
        <w:ind w:left="0"/>
        <w:jc w:val="both"/>
        <w:rPr>
          <w:ins w:id="973" w:author="Unknown"/>
          <w:rFonts w:ascii="Verdana" w:eastAsia="Times New Roman" w:hAnsi="Verdana" w:cs="Times New Roman"/>
          <w:color w:val="000000"/>
          <w:sz w:val="20"/>
          <w:szCs w:val="20"/>
          <w:lang w:bidi="bn-BD"/>
        </w:rPr>
      </w:pPr>
      <w:ins w:id="974" w:author="Unknown">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9"/>
        </w:numPr>
        <w:shd w:val="clear" w:color="auto" w:fill="FFFFFF"/>
        <w:spacing w:after="0" w:line="345" w:lineRule="atLeast"/>
        <w:ind w:left="0"/>
        <w:jc w:val="both"/>
        <w:rPr>
          <w:ins w:id="975" w:author="Unknown"/>
          <w:rFonts w:ascii="Verdana" w:eastAsia="Times New Roman" w:hAnsi="Verdana" w:cs="Times New Roman"/>
          <w:color w:val="000000"/>
          <w:sz w:val="20"/>
          <w:szCs w:val="20"/>
          <w:lang w:bidi="bn-BD"/>
        </w:rPr>
      </w:pPr>
      <w:ins w:id="976"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Student9{  </w:t>
        </w:r>
      </w:ins>
    </w:p>
    <w:p w:rsidR="00EF0432" w:rsidRPr="001F73D2" w:rsidRDefault="00EF0432" w:rsidP="00EF0432">
      <w:pPr>
        <w:numPr>
          <w:ilvl w:val="0"/>
          <w:numId w:val="9"/>
        </w:numPr>
        <w:shd w:val="clear" w:color="auto" w:fill="FFFFFF"/>
        <w:spacing w:after="0" w:line="345" w:lineRule="atLeast"/>
        <w:ind w:left="0"/>
        <w:jc w:val="both"/>
        <w:rPr>
          <w:ins w:id="977" w:author="Unknown"/>
          <w:rFonts w:ascii="Verdana" w:eastAsia="Times New Roman" w:hAnsi="Verdana" w:cs="Times New Roman"/>
          <w:color w:val="000000"/>
          <w:sz w:val="20"/>
          <w:szCs w:val="20"/>
          <w:lang w:bidi="bn-BD"/>
        </w:rPr>
      </w:pPr>
      <w:ins w:id="978" w:author="Unknown">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rollno</w:t>
        </w:r>
        <w:proofErr w:type="spellEnd"/>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9"/>
        </w:numPr>
        <w:shd w:val="clear" w:color="auto" w:fill="FFFFFF"/>
        <w:spacing w:after="0" w:line="345" w:lineRule="atLeast"/>
        <w:ind w:left="0"/>
        <w:jc w:val="both"/>
        <w:rPr>
          <w:ins w:id="979" w:author="Unknown"/>
          <w:rFonts w:ascii="Verdana" w:eastAsia="Times New Roman" w:hAnsi="Verdana" w:cs="Times New Roman"/>
          <w:color w:val="000000"/>
          <w:sz w:val="20"/>
          <w:szCs w:val="20"/>
          <w:lang w:bidi="bn-BD"/>
        </w:rPr>
      </w:pPr>
      <w:ins w:id="980" w:author="Unknown">
        <w:r w:rsidRPr="001F73D2">
          <w:rPr>
            <w:rFonts w:ascii="Verdana" w:eastAsia="Times New Roman" w:hAnsi="Verdana" w:cs="Times New Roman"/>
            <w:color w:val="000000"/>
            <w:sz w:val="20"/>
            <w:szCs w:val="20"/>
            <w:bdr w:val="none" w:sz="0" w:space="0" w:color="auto" w:frame="1"/>
            <w:lang w:bidi="bn-BD"/>
          </w:rPr>
          <w:t>     String name;  </w:t>
        </w:r>
      </w:ins>
    </w:p>
    <w:p w:rsidR="00EF0432" w:rsidRPr="001F73D2" w:rsidRDefault="00EF0432" w:rsidP="00EF0432">
      <w:pPr>
        <w:numPr>
          <w:ilvl w:val="0"/>
          <w:numId w:val="9"/>
        </w:numPr>
        <w:shd w:val="clear" w:color="auto" w:fill="FFFFFF"/>
        <w:spacing w:after="0" w:line="345" w:lineRule="atLeast"/>
        <w:ind w:left="0"/>
        <w:jc w:val="both"/>
        <w:rPr>
          <w:ins w:id="981" w:author="Unknown"/>
          <w:rFonts w:ascii="Verdana" w:eastAsia="Times New Roman" w:hAnsi="Verdana" w:cs="Times New Roman"/>
          <w:color w:val="000000"/>
          <w:sz w:val="20"/>
          <w:szCs w:val="20"/>
          <w:lang w:bidi="bn-BD"/>
        </w:rPr>
      </w:pPr>
      <w:ins w:id="982" w:author="Unknown">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String college = </w:t>
        </w:r>
        <w:r w:rsidRPr="001F73D2">
          <w:rPr>
            <w:rFonts w:ascii="Verdana" w:eastAsia="Times New Roman" w:hAnsi="Verdana" w:cs="Times New Roman"/>
            <w:color w:val="0000FF"/>
            <w:sz w:val="20"/>
            <w:szCs w:val="20"/>
            <w:bdr w:val="none" w:sz="0" w:space="0" w:color="auto" w:frame="1"/>
            <w:lang w:bidi="bn-BD"/>
          </w:rPr>
          <w:t>"ITS"</w:t>
        </w:r>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9"/>
        </w:numPr>
        <w:shd w:val="clear" w:color="auto" w:fill="FFFFFF"/>
        <w:spacing w:after="0" w:line="345" w:lineRule="atLeast"/>
        <w:ind w:left="0"/>
        <w:jc w:val="both"/>
        <w:rPr>
          <w:ins w:id="983" w:author="Unknown"/>
          <w:rFonts w:ascii="Verdana" w:eastAsia="Times New Roman" w:hAnsi="Verdana" w:cs="Times New Roman"/>
          <w:color w:val="000000"/>
          <w:sz w:val="20"/>
          <w:szCs w:val="20"/>
          <w:lang w:bidi="bn-BD"/>
        </w:rPr>
      </w:pPr>
      <w:ins w:id="984" w:author="Unknown">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9"/>
        </w:numPr>
        <w:shd w:val="clear" w:color="auto" w:fill="FFFFFF"/>
        <w:spacing w:after="0" w:line="345" w:lineRule="atLeast"/>
        <w:ind w:left="0"/>
        <w:jc w:val="both"/>
        <w:rPr>
          <w:ins w:id="985" w:author="Unknown"/>
          <w:rFonts w:ascii="Verdana" w:eastAsia="Times New Roman" w:hAnsi="Verdana" w:cs="Times New Roman"/>
          <w:color w:val="000000"/>
          <w:sz w:val="20"/>
          <w:szCs w:val="20"/>
          <w:lang w:bidi="bn-BD"/>
        </w:rPr>
      </w:pPr>
      <w:ins w:id="986" w:author="Unknown">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change(){  </w:t>
        </w:r>
      </w:ins>
    </w:p>
    <w:p w:rsidR="00EF0432" w:rsidRPr="001F73D2" w:rsidRDefault="00EF0432" w:rsidP="00EF0432">
      <w:pPr>
        <w:numPr>
          <w:ilvl w:val="0"/>
          <w:numId w:val="9"/>
        </w:numPr>
        <w:shd w:val="clear" w:color="auto" w:fill="FFFFFF"/>
        <w:spacing w:after="0" w:line="345" w:lineRule="atLeast"/>
        <w:ind w:left="0"/>
        <w:jc w:val="both"/>
        <w:rPr>
          <w:ins w:id="987" w:author="Unknown"/>
          <w:rFonts w:ascii="Verdana" w:eastAsia="Times New Roman" w:hAnsi="Verdana" w:cs="Times New Roman"/>
          <w:color w:val="000000"/>
          <w:sz w:val="20"/>
          <w:szCs w:val="20"/>
          <w:lang w:bidi="bn-BD"/>
        </w:rPr>
      </w:pPr>
      <w:ins w:id="988" w:author="Unknown">
        <w:r w:rsidRPr="001F73D2">
          <w:rPr>
            <w:rFonts w:ascii="Verdana" w:eastAsia="Times New Roman" w:hAnsi="Verdana" w:cs="Times New Roman"/>
            <w:color w:val="000000"/>
            <w:sz w:val="20"/>
            <w:szCs w:val="20"/>
            <w:bdr w:val="none" w:sz="0" w:space="0" w:color="auto" w:frame="1"/>
            <w:lang w:bidi="bn-BD"/>
          </w:rPr>
          <w:t>     college = </w:t>
        </w:r>
        <w:r w:rsidRPr="001F73D2">
          <w:rPr>
            <w:rFonts w:ascii="Verdana" w:eastAsia="Times New Roman" w:hAnsi="Verdana" w:cs="Times New Roman"/>
            <w:color w:val="0000FF"/>
            <w:sz w:val="20"/>
            <w:szCs w:val="20"/>
            <w:bdr w:val="none" w:sz="0" w:space="0" w:color="auto" w:frame="1"/>
            <w:lang w:bidi="bn-BD"/>
          </w:rPr>
          <w:t>"BBDIT"</w:t>
        </w:r>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9"/>
        </w:numPr>
        <w:shd w:val="clear" w:color="auto" w:fill="FFFFFF"/>
        <w:spacing w:after="0" w:line="345" w:lineRule="atLeast"/>
        <w:ind w:left="0"/>
        <w:jc w:val="both"/>
        <w:rPr>
          <w:ins w:id="989" w:author="Unknown"/>
          <w:rFonts w:ascii="Verdana" w:eastAsia="Times New Roman" w:hAnsi="Verdana" w:cs="Times New Roman"/>
          <w:color w:val="000000"/>
          <w:sz w:val="20"/>
          <w:szCs w:val="20"/>
          <w:lang w:bidi="bn-BD"/>
        </w:rPr>
      </w:pPr>
      <w:ins w:id="990" w:author="Unknown">
        <w:r w:rsidRPr="001F73D2">
          <w:rPr>
            <w:rFonts w:ascii="Verdana" w:eastAsia="Times New Roman" w:hAnsi="Verdana" w:cs="Times New Roman"/>
            <w:color w:val="000000"/>
            <w:sz w:val="20"/>
            <w:szCs w:val="20"/>
            <w:bdr w:val="none" w:sz="0" w:space="0" w:color="auto" w:frame="1"/>
            <w:lang w:bidi="bn-BD"/>
          </w:rPr>
          <w:t>     }  </w:t>
        </w:r>
      </w:ins>
    </w:p>
    <w:p w:rsidR="00EF0432" w:rsidRPr="001F73D2" w:rsidRDefault="00EF0432" w:rsidP="00EF0432">
      <w:pPr>
        <w:numPr>
          <w:ilvl w:val="0"/>
          <w:numId w:val="9"/>
        </w:numPr>
        <w:shd w:val="clear" w:color="auto" w:fill="FFFFFF"/>
        <w:spacing w:after="0" w:line="345" w:lineRule="atLeast"/>
        <w:ind w:left="0"/>
        <w:jc w:val="both"/>
        <w:rPr>
          <w:ins w:id="991" w:author="Unknown"/>
          <w:rFonts w:ascii="Verdana" w:eastAsia="Times New Roman" w:hAnsi="Verdana" w:cs="Times New Roman"/>
          <w:color w:val="000000"/>
          <w:sz w:val="20"/>
          <w:szCs w:val="20"/>
          <w:lang w:bidi="bn-BD"/>
        </w:rPr>
      </w:pPr>
      <w:ins w:id="992" w:author="Unknown">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9"/>
        </w:numPr>
        <w:shd w:val="clear" w:color="auto" w:fill="FFFFFF"/>
        <w:spacing w:after="0" w:line="345" w:lineRule="atLeast"/>
        <w:ind w:left="0"/>
        <w:jc w:val="both"/>
        <w:rPr>
          <w:ins w:id="993" w:author="Unknown"/>
          <w:rFonts w:ascii="Verdana" w:eastAsia="Times New Roman" w:hAnsi="Verdana" w:cs="Times New Roman"/>
          <w:color w:val="000000"/>
          <w:sz w:val="20"/>
          <w:szCs w:val="20"/>
          <w:lang w:bidi="bn-BD"/>
        </w:rPr>
      </w:pPr>
      <w:ins w:id="994" w:author="Unknown">
        <w:r w:rsidRPr="001F73D2">
          <w:rPr>
            <w:rFonts w:ascii="Verdana" w:eastAsia="Times New Roman" w:hAnsi="Verdana" w:cs="Times New Roman"/>
            <w:color w:val="000000"/>
            <w:sz w:val="20"/>
            <w:szCs w:val="20"/>
            <w:bdr w:val="none" w:sz="0" w:space="0" w:color="auto" w:frame="1"/>
            <w:lang w:bidi="bn-BD"/>
          </w:rPr>
          <w:t>     Student9(</w:t>
        </w:r>
        <w:proofErr w:type="spellStart"/>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r, String n){  </w:t>
        </w:r>
      </w:ins>
    </w:p>
    <w:p w:rsidR="00EF0432" w:rsidRPr="001F73D2" w:rsidRDefault="00EF0432" w:rsidP="00EF0432">
      <w:pPr>
        <w:numPr>
          <w:ilvl w:val="0"/>
          <w:numId w:val="9"/>
        </w:numPr>
        <w:shd w:val="clear" w:color="auto" w:fill="FFFFFF"/>
        <w:spacing w:after="0" w:line="345" w:lineRule="atLeast"/>
        <w:ind w:left="0"/>
        <w:jc w:val="both"/>
        <w:rPr>
          <w:ins w:id="995" w:author="Unknown"/>
          <w:rFonts w:ascii="Verdana" w:eastAsia="Times New Roman" w:hAnsi="Verdana" w:cs="Times New Roman"/>
          <w:color w:val="000000"/>
          <w:sz w:val="20"/>
          <w:szCs w:val="20"/>
          <w:lang w:bidi="bn-BD"/>
        </w:rPr>
      </w:pPr>
      <w:ins w:id="996" w:author="Unknown">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rollno</w:t>
        </w:r>
        <w:proofErr w:type="spellEnd"/>
        <w:r w:rsidRPr="001F73D2">
          <w:rPr>
            <w:rFonts w:ascii="Verdana" w:eastAsia="Times New Roman" w:hAnsi="Verdana" w:cs="Times New Roman"/>
            <w:color w:val="000000"/>
            <w:sz w:val="20"/>
            <w:szCs w:val="20"/>
            <w:bdr w:val="none" w:sz="0" w:space="0" w:color="auto" w:frame="1"/>
            <w:lang w:bidi="bn-BD"/>
          </w:rPr>
          <w:t> = r;  </w:t>
        </w:r>
      </w:ins>
    </w:p>
    <w:p w:rsidR="00EF0432" w:rsidRPr="001F73D2" w:rsidRDefault="00EF0432" w:rsidP="00EF0432">
      <w:pPr>
        <w:numPr>
          <w:ilvl w:val="0"/>
          <w:numId w:val="9"/>
        </w:numPr>
        <w:shd w:val="clear" w:color="auto" w:fill="FFFFFF"/>
        <w:spacing w:after="0" w:line="345" w:lineRule="atLeast"/>
        <w:ind w:left="0"/>
        <w:jc w:val="both"/>
        <w:rPr>
          <w:ins w:id="997" w:author="Unknown"/>
          <w:rFonts w:ascii="Verdana" w:eastAsia="Times New Roman" w:hAnsi="Verdana" w:cs="Times New Roman"/>
          <w:color w:val="000000"/>
          <w:sz w:val="20"/>
          <w:szCs w:val="20"/>
          <w:lang w:bidi="bn-BD"/>
        </w:rPr>
      </w:pPr>
      <w:ins w:id="998" w:author="Unknown">
        <w:r w:rsidRPr="001F73D2">
          <w:rPr>
            <w:rFonts w:ascii="Verdana" w:eastAsia="Times New Roman" w:hAnsi="Verdana" w:cs="Times New Roman"/>
            <w:color w:val="000000"/>
            <w:sz w:val="20"/>
            <w:szCs w:val="20"/>
            <w:bdr w:val="none" w:sz="0" w:space="0" w:color="auto" w:frame="1"/>
            <w:lang w:bidi="bn-BD"/>
          </w:rPr>
          <w:t>     name = n;  </w:t>
        </w:r>
      </w:ins>
    </w:p>
    <w:p w:rsidR="00EF0432" w:rsidRPr="001F73D2" w:rsidRDefault="00EF0432" w:rsidP="00EF0432">
      <w:pPr>
        <w:numPr>
          <w:ilvl w:val="0"/>
          <w:numId w:val="9"/>
        </w:numPr>
        <w:shd w:val="clear" w:color="auto" w:fill="FFFFFF"/>
        <w:spacing w:after="0" w:line="345" w:lineRule="atLeast"/>
        <w:ind w:left="0"/>
        <w:jc w:val="both"/>
        <w:rPr>
          <w:ins w:id="999" w:author="Unknown"/>
          <w:rFonts w:ascii="Verdana" w:eastAsia="Times New Roman" w:hAnsi="Verdana" w:cs="Times New Roman"/>
          <w:color w:val="000000"/>
          <w:sz w:val="20"/>
          <w:szCs w:val="20"/>
          <w:lang w:bidi="bn-BD"/>
        </w:rPr>
      </w:pPr>
      <w:ins w:id="1000" w:author="Unknown">
        <w:r w:rsidRPr="001F73D2">
          <w:rPr>
            <w:rFonts w:ascii="Verdana" w:eastAsia="Times New Roman" w:hAnsi="Verdana" w:cs="Times New Roman"/>
            <w:color w:val="000000"/>
            <w:sz w:val="20"/>
            <w:szCs w:val="20"/>
            <w:bdr w:val="none" w:sz="0" w:space="0" w:color="auto" w:frame="1"/>
            <w:lang w:bidi="bn-BD"/>
          </w:rPr>
          <w:t>     }  </w:t>
        </w:r>
      </w:ins>
    </w:p>
    <w:p w:rsidR="00EF0432" w:rsidRPr="001F73D2" w:rsidRDefault="00EF0432" w:rsidP="00EF0432">
      <w:pPr>
        <w:numPr>
          <w:ilvl w:val="0"/>
          <w:numId w:val="9"/>
        </w:numPr>
        <w:shd w:val="clear" w:color="auto" w:fill="FFFFFF"/>
        <w:spacing w:after="0" w:line="345" w:lineRule="atLeast"/>
        <w:ind w:left="0"/>
        <w:jc w:val="both"/>
        <w:rPr>
          <w:ins w:id="1001" w:author="Unknown"/>
          <w:rFonts w:ascii="Verdana" w:eastAsia="Times New Roman" w:hAnsi="Verdana" w:cs="Times New Roman"/>
          <w:color w:val="000000"/>
          <w:sz w:val="20"/>
          <w:szCs w:val="20"/>
          <w:lang w:bidi="bn-BD"/>
        </w:rPr>
      </w:pPr>
      <w:ins w:id="1002" w:author="Unknown">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9"/>
        </w:numPr>
        <w:shd w:val="clear" w:color="auto" w:fill="FFFFFF"/>
        <w:spacing w:after="0" w:line="345" w:lineRule="atLeast"/>
        <w:ind w:left="0"/>
        <w:jc w:val="both"/>
        <w:rPr>
          <w:ins w:id="1003" w:author="Unknown"/>
          <w:rFonts w:ascii="Verdana" w:eastAsia="Times New Roman" w:hAnsi="Verdana" w:cs="Times New Roman"/>
          <w:color w:val="000000"/>
          <w:sz w:val="20"/>
          <w:szCs w:val="20"/>
          <w:lang w:bidi="bn-BD"/>
        </w:rPr>
      </w:pPr>
      <w:ins w:id="1004" w:author="Unknown">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display (){System.out.println(rollno+</w:t>
        </w:r>
        <w:r w:rsidRPr="001F73D2">
          <w:rPr>
            <w:rFonts w:ascii="Verdana" w:eastAsia="Times New Roman" w:hAnsi="Verdana" w:cs="Times New Roman"/>
            <w:color w:val="0000FF"/>
            <w:sz w:val="20"/>
            <w:szCs w:val="20"/>
            <w:bdr w:val="none" w:sz="0" w:space="0" w:color="auto" w:frame="1"/>
            <w:lang w:bidi="bn-BD"/>
          </w:rPr>
          <w:t>" "</w:t>
        </w:r>
        <w:r w:rsidRPr="001F73D2">
          <w:rPr>
            <w:rFonts w:ascii="Verdana" w:eastAsia="Times New Roman" w:hAnsi="Verdana" w:cs="Times New Roman"/>
            <w:color w:val="000000"/>
            <w:sz w:val="20"/>
            <w:szCs w:val="20"/>
            <w:bdr w:val="none" w:sz="0" w:space="0" w:color="auto" w:frame="1"/>
            <w:lang w:bidi="bn-BD"/>
          </w:rPr>
          <w:t>+name+</w:t>
        </w:r>
        <w:r w:rsidRPr="001F73D2">
          <w:rPr>
            <w:rFonts w:ascii="Verdana" w:eastAsia="Times New Roman" w:hAnsi="Verdana" w:cs="Times New Roman"/>
            <w:color w:val="0000FF"/>
            <w:sz w:val="20"/>
            <w:szCs w:val="20"/>
            <w:bdr w:val="none" w:sz="0" w:space="0" w:color="auto" w:frame="1"/>
            <w:lang w:bidi="bn-BD"/>
          </w:rPr>
          <w:t>" "</w:t>
        </w:r>
        <w:r w:rsidRPr="001F73D2">
          <w:rPr>
            <w:rFonts w:ascii="Verdana" w:eastAsia="Times New Roman" w:hAnsi="Verdana" w:cs="Times New Roman"/>
            <w:color w:val="000000"/>
            <w:sz w:val="20"/>
            <w:szCs w:val="20"/>
            <w:bdr w:val="none" w:sz="0" w:space="0" w:color="auto" w:frame="1"/>
            <w:lang w:bidi="bn-BD"/>
          </w:rPr>
          <w:t>+college);}  </w:t>
        </w:r>
      </w:ins>
    </w:p>
    <w:p w:rsidR="00EF0432" w:rsidRPr="001F73D2" w:rsidRDefault="00EF0432" w:rsidP="00EF0432">
      <w:pPr>
        <w:numPr>
          <w:ilvl w:val="0"/>
          <w:numId w:val="9"/>
        </w:numPr>
        <w:shd w:val="clear" w:color="auto" w:fill="FFFFFF"/>
        <w:spacing w:after="0" w:line="345" w:lineRule="atLeast"/>
        <w:ind w:left="0"/>
        <w:jc w:val="both"/>
        <w:rPr>
          <w:ins w:id="1005" w:author="Unknown"/>
          <w:rFonts w:ascii="Verdana" w:eastAsia="Times New Roman" w:hAnsi="Verdana" w:cs="Times New Roman"/>
          <w:color w:val="000000"/>
          <w:sz w:val="20"/>
          <w:szCs w:val="20"/>
          <w:lang w:bidi="bn-BD"/>
        </w:rPr>
      </w:pPr>
      <w:ins w:id="1006" w:author="Unknown">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9"/>
        </w:numPr>
        <w:shd w:val="clear" w:color="auto" w:fill="FFFFFF"/>
        <w:spacing w:after="0" w:line="345" w:lineRule="atLeast"/>
        <w:ind w:left="0"/>
        <w:jc w:val="both"/>
        <w:rPr>
          <w:ins w:id="1007" w:author="Unknown"/>
          <w:rFonts w:ascii="Verdana" w:eastAsia="Times New Roman" w:hAnsi="Verdana" w:cs="Times New Roman"/>
          <w:color w:val="000000"/>
          <w:sz w:val="20"/>
          <w:szCs w:val="20"/>
          <w:lang w:bidi="bn-BD"/>
        </w:rPr>
      </w:pPr>
      <w:ins w:id="1008" w:author="Unknown">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public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main(String </w:t>
        </w:r>
        <w:proofErr w:type="spellStart"/>
        <w:r w:rsidRPr="001F73D2">
          <w:rPr>
            <w:rFonts w:ascii="Verdana" w:eastAsia="Times New Roman" w:hAnsi="Verdana" w:cs="Times New Roman"/>
            <w:color w:val="000000"/>
            <w:sz w:val="20"/>
            <w:szCs w:val="20"/>
            <w:bdr w:val="none" w:sz="0" w:space="0" w:color="auto" w:frame="1"/>
            <w:lang w:bidi="bn-BD"/>
          </w:rPr>
          <w:t>args</w:t>
        </w:r>
        <w:proofErr w:type="spellEnd"/>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9"/>
        </w:numPr>
        <w:shd w:val="clear" w:color="auto" w:fill="FFFFFF"/>
        <w:spacing w:after="0" w:line="345" w:lineRule="atLeast"/>
        <w:ind w:left="0"/>
        <w:jc w:val="both"/>
        <w:rPr>
          <w:ins w:id="1009" w:author="Unknown"/>
          <w:rFonts w:ascii="Verdana" w:eastAsia="Times New Roman" w:hAnsi="Verdana" w:cs="Times New Roman"/>
          <w:color w:val="000000"/>
          <w:sz w:val="20"/>
          <w:szCs w:val="20"/>
          <w:lang w:bidi="bn-BD"/>
        </w:rPr>
      </w:pPr>
      <w:ins w:id="1010" w:author="Unknown">
        <w:r w:rsidRPr="001F73D2">
          <w:rPr>
            <w:rFonts w:ascii="Verdana" w:eastAsia="Times New Roman" w:hAnsi="Verdana" w:cs="Times New Roman"/>
            <w:color w:val="000000"/>
            <w:sz w:val="20"/>
            <w:szCs w:val="20"/>
            <w:bdr w:val="none" w:sz="0" w:space="0" w:color="auto" w:frame="1"/>
            <w:lang w:bidi="bn-BD"/>
          </w:rPr>
          <w:t>    Student9.change();  </w:t>
        </w:r>
      </w:ins>
    </w:p>
    <w:p w:rsidR="00EF0432" w:rsidRPr="001F73D2" w:rsidRDefault="00EF0432" w:rsidP="00EF0432">
      <w:pPr>
        <w:numPr>
          <w:ilvl w:val="0"/>
          <w:numId w:val="9"/>
        </w:numPr>
        <w:shd w:val="clear" w:color="auto" w:fill="FFFFFF"/>
        <w:spacing w:after="0" w:line="345" w:lineRule="atLeast"/>
        <w:ind w:left="0"/>
        <w:jc w:val="both"/>
        <w:rPr>
          <w:ins w:id="1011" w:author="Unknown"/>
          <w:rFonts w:ascii="Verdana" w:eastAsia="Times New Roman" w:hAnsi="Verdana" w:cs="Times New Roman"/>
          <w:color w:val="000000"/>
          <w:sz w:val="20"/>
          <w:szCs w:val="20"/>
          <w:lang w:bidi="bn-BD"/>
        </w:rPr>
      </w:pPr>
      <w:ins w:id="1012" w:author="Unknown">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9"/>
        </w:numPr>
        <w:shd w:val="clear" w:color="auto" w:fill="FFFFFF"/>
        <w:spacing w:after="0" w:line="345" w:lineRule="atLeast"/>
        <w:ind w:left="0"/>
        <w:jc w:val="both"/>
        <w:rPr>
          <w:ins w:id="1013" w:author="Unknown"/>
          <w:rFonts w:ascii="Verdana" w:eastAsia="Times New Roman" w:hAnsi="Verdana" w:cs="Times New Roman"/>
          <w:color w:val="000000"/>
          <w:sz w:val="20"/>
          <w:szCs w:val="20"/>
          <w:lang w:bidi="bn-BD"/>
        </w:rPr>
      </w:pPr>
      <w:ins w:id="1014" w:author="Unknown">
        <w:r w:rsidRPr="001F73D2">
          <w:rPr>
            <w:rFonts w:ascii="Verdana" w:eastAsia="Times New Roman" w:hAnsi="Verdana" w:cs="Times New Roman"/>
            <w:color w:val="000000"/>
            <w:sz w:val="20"/>
            <w:szCs w:val="20"/>
            <w:bdr w:val="none" w:sz="0" w:space="0" w:color="auto" w:frame="1"/>
            <w:lang w:bidi="bn-BD"/>
          </w:rPr>
          <w:t>    Student9 s1 = </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Student9 (</w:t>
        </w:r>
        <w:r w:rsidRPr="001F73D2">
          <w:rPr>
            <w:rFonts w:ascii="Verdana" w:eastAsia="Times New Roman" w:hAnsi="Verdana" w:cs="Times New Roman"/>
            <w:color w:val="C00000"/>
            <w:sz w:val="20"/>
            <w:szCs w:val="20"/>
            <w:bdr w:val="none" w:sz="0" w:space="0" w:color="auto" w:frame="1"/>
            <w:lang w:bidi="bn-BD"/>
          </w:rPr>
          <w:t>111</w:t>
        </w:r>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"Karan"</w:t>
        </w:r>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9"/>
        </w:numPr>
        <w:shd w:val="clear" w:color="auto" w:fill="FFFFFF"/>
        <w:spacing w:after="0" w:line="345" w:lineRule="atLeast"/>
        <w:ind w:left="0"/>
        <w:jc w:val="both"/>
        <w:rPr>
          <w:ins w:id="1015" w:author="Unknown"/>
          <w:rFonts w:ascii="Verdana" w:eastAsia="Times New Roman" w:hAnsi="Verdana" w:cs="Times New Roman"/>
          <w:color w:val="000000"/>
          <w:sz w:val="20"/>
          <w:szCs w:val="20"/>
          <w:lang w:bidi="bn-BD"/>
        </w:rPr>
      </w:pPr>
      <w:ins w:id="1016" w:author="Unknown">
        <w:r w:rsidRPr="001F73D2">
          <w:rPr>
            <w:rFonts w:ascii="Verdana" w:eastAsia="Times New Roman" w:hAnsi="Verdana" w:cs="Times New Roman"/>
            <w:color w:val="000000"/>
            <w:sz w:val="20"/>
            <w:szCs w:val="20"/>
            <w:bdr w:val="none" w:sz="0" w:space="0" w:color="auto" w:frame="1"/>
            <w:lang w:bidi="bn-BD"/>
          </w:rPr>
          <w:t>    Student9 s2 = </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Student9 (</w:t>
        </w:r>
        <w:r w:rsidRPr="001F73D2">
          <w:rPr>
            <w:rFonts w:ascii="Verdana" w:eastAsia="Times New Roman" w:hAnsi="Verdana" w:cs="Times New Roman"/>
            <w:color w:val="C00000"/>
            <w:sz w:val="20"/>
            <w:szCs w:val="20"/>
            <w:bdr w:val="none" w:sz="0" w:space="0" w:color="auto" w:frame="1"/>
            <w:lang w:bidi="bn-BD"/>
          </w:rPr>
          <w:t>222</w:t>
        </w:r>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"Aryan"</w:t>
        </w:r>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9"/>
        </w:numPr>
        <w:shd w:val="clear" w:color="auto" w:fill="FFFFFF"/>
        <w:spacing w:after="0" w:line="345" w:lineRule="atLeast"/>
        <w:ind w:left="0"/>
        <w:jc w:val="both"/>
        <w:rPr>
          <w:ins w:id="1017" w:author="Unknown"/>
          <w:rFonts w:ascii="Verdana" w:eastAsia="Times New Roman" w:hAnsi="Verdana" w:cs="Times New Roman"/>
          <w:color w:val="000000"/>
          <w:sz w:val="20"/>
          <w:szCs w:val="20"/>
          <w:lang w:bidi="bn-BD"/>
        </w:rPr>
      </w:pPr>
      <w:ins w:id="1018" w:author="Unknown">
        <w:r w:rsidRPr="001F73D2">
          <w:rPr>
            <w:rFonts w:ascii="Verdana" w:eastAsia="Times New Roman" w:hAnsi="Verdana" w:cs="Times New Roman"/>
            <w:color w:val="000000"/>
            <w:sz w:val="20"/>
            <w:szCs w:val="20"/>
            <w:bdr w:val="none" w:sz="0" w:space="0" w:color="auto" w:frame="1"/>
            <w:lang w:bidi="bn-BD"/>
          </w:rPr>
          <w:t>    Student9 s3 = </w:t>
        </w:r>
        <w:r w:rsidRPr="001F73D2">
          <w:rPr>
            <w:rFonts w:ascii="Verdana" w:eastAsia="Times New Roman" w:hAnsi="Verdana" w:cs="Times New Roman"/>
            <w:b/>
            <w:bCs/>
            <w:color w:val="006699"/>
            <w:sz w:val="20"/>
            <w:szCs w:val="20"/>
            <w:bdr w:val="none" w:sz="0" w:space="0" w:color="auto" w:frame="1"/>
            <w:lang w:bidi="bn-BD"/>
          </w:rPr>
          <w:t>new</w:t>
        </w:r>
        <w:r w:rsidRPr="001F73D2">
          <w:rPr>
            <w:rFonts w:ascii="Verdana" w:eastAsia="Times New Roman" w:hAnsi="Verdana" w:cs="Times New Roman"/>
            <w:color w:val="000000"/>
            <w:sz w:val="20"/>
            <w:szCs w:val="20"/>
            <w:bdr w:val="none" w:sz="0" w:space="0" w:color="auto" w:frame="1"/>
            <w:lang w:bidi="bn-BD"/>
          </w:rPr>
          <w:t> Student9 (</w:t>
        </w:r>
        <w:r w:rsidRPr="001F73D2">
          <w:rPr>
            <w:rFonts w:ascii="Verdana" w:eastAsia="Times New Roman" w:hAnsi="Verdana" w:cs="Times New Roman"/>
            <w:color w:val="C00000"/>
            <w:sz w:val="20"/>
            <w:szCs w:val="20"/>
            <w:bdr w:val="none" w:sz="0" w:space="0" w:color="auto" w:frame="1"/>
            <w:lang w:bidi="bn-BD"/>
          </w:rPr>
          <w:t>333</w:t>
        </w:r>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"Sonoo"</w:t>
        </w:r>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9"/>
        </w:numPr>
        <w:shd w:val="clear" w:color="auto" w:fill="FFFFFF"/>
        <w:spacing w:after="0" w:line="345" w:lineRule="atLeast"/>
        <w:ind w:left="0"/>
        <w:jc w:val="both"/>
        <w:rPr>
          <w:ins w:id="1019" w:author="Unknown"/>
          <w:rFonts w:ascii="Verdana" w:eastAsia="Times New Roman" w:hAnsi="Verdana" w:cs="Times New Roman"/>
          <w:color w:val="000000"/>
          <w:sz w:val="20"/>
          <w:szCs w:val="20"/>
          <w:lang w:bidi="bn-BD"/>
        </w:rPr>
      </w:pPr>
      <w:ins w:id="1020" w:author="Unknown">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9"/>
        </w:numPr>
        <w:shd w:val="clear" w:color="auto" w:fill="FFFFFF"/>
        <w:spacing w:after="0" w:line="345" w:lineRule="atLeast"/>
        <w:ind w:left="0"/>
        <w:jc w:val="both"/>
        <w:rPr>
          <w:ins w:id="1021" w:author="Unknown"/>
          <w:rFonts w:ascii="Verdana" w:eastAsia="Times New Roman" w:hAnsi="Verdana" w:cs="Times New Roman"/>
          <w:color w:val="000000"/>
          <w:sz w:val="20"/>
          <w:szCs w:val="20"/>
          <w:lang w:bidi="bn-BD"/>
        </w:rPr>
      </w:pPr>
      <w:ins w:id="1022" w:author="Unknown">
        <w:r w:rsidRPr="001F73D2">
          <w:rPr>
            <w:rFonts w:ascii="Verdana" w:eastAsia="Times New Roman" w:hAnsi="Verdana" w:cs="Times New Roman"/>
            <w:color w:val="000000"/>
            <w:sz w:val="20"/>
            <w:szCs w:val="20"/>
            <w:bdr w:val="none" w:sz="0" w:space="0" w:color="auto" w:frame="1"/>
            <w:lang w:bidi="bn-BD"/>
          </w:rPr>
          <w:t>    s1.display();  </w:t>
        </w:r>
      </w:ins>
    </w:p>
    <w:p w:rsidR="00EF0432" w:rsidRPr="001F73D2" w:rsidRDefault="00EF0432" w:rsidP="00EF0432">
      <w:pPr>
        <w:numPr>
          <w:ilvl w:val="0"/>
          <w:numId w:val="9"/>
        </w:numPr>
        <w:shd w:val="clear" w:color="auto" w:fill="FFFFFF"/>
        <w:spacing w:after="0" w:line="345" w:lineRule="atLeast"/>
        <w:ind w:left="0"/>
        <w:jc w:val="both"/>
        <w:rPr>
          <w:ins w:id="1023" w:author="Unknown"/>
          <w:rFonts w:ascii="Verdana" w:eastAsia="Times New Roman" w:hAnsi="Verdana" w:cs="Times New Roman"/>
          <w:color w:val="000000"/>
          <w:sz w:val="20"/>
          <w:szCs w:val="20"/>
          <w:lang w:bidi="bn-BD"/>
        </w:rPr>
      </w:pPr>
      <w:ins w:id="1024" w:author="Unknown">
        <w:r w:rsidRPr="001F73D2">
          <w:rPr>
            <w:rFonts w:ascii="Verdana" w:eastAsia="Times New Roman" w:hAnsi="Verdana" w:cs="Times New Roman"/>
            <w:color w:val="000000"/>
            <w:sz w:val="20"/>
            <w:szCs w:val="20"/>
            <w:bdr w:val="none" w:sz="0" w:space="0" w:color="auto" w:frame="1"/>
            <w:lang w:bidi="bn-BD"/>
          </w:rPr>
          <w:t>    s2.display();  </w:t>
        </w:r>
      </w:ins>
    </w:p>
    <w:p w:rsidR="00EF0432" w:rsidRPr="001F73D2" w:rsidRDefault="00EF0432" w:rsidP="00EF0432">
      <w:pPr>
        <w:numPr>
          <w:ilvl w:val="0"/>
          <w:numId w:val="9"/>
        </w:numPr>
        <w:shd w:val="clear" w:color="auto" w:fill="FFFFFF"/>
        <w:spacing w:after="0" w:line="345" w:lineRule="atLeast"/>
        <w:ind w:left="0"/>
        <w:jc w:val="both"/>
        <w:rPr>
          <w:ins w:id="1025" w:author="Unknown"/>
          <w:rFonts w:ascii="Verdana" w:eastAsia="Times New Roman" w:hAnsi="Verdana" w:cs="Times New Roman"/>
          <w:color w:val="000000"/>
          <w:sz w:val="20"/>
          <w:szCs w:val="20"/>
          <w:lang w:bidi="bn-BD"/>
        </w:rPr>
      </w:pPr>
      <w:ins w:id="1026" w:author="Unknown">
        <w:r w:rsidRPr="001F73D2">
          <w:rPr>
            <w:rFonts w:ascii="Verdana" w:eastAsia="Times New Roman" w:hAnsi="Verdana" w:cs="Times New Roman"/>
            <w:color w:val="000000"/>
            <w:sz w:val="20"/>
            <w:szCs w:val="20"/>
            <w:bdr w:val="none" w:sz="0" w:space="0" w:color="auto" w:frame="1"/>
            <w:lang w:bidi="bn-BD"/>
          </w:rPr>
          <w:t>    s3.display();  </w:t>
        </w:r>
      </w:ins>
    </w:p>
    <w:p w:rsidR="00EF0432" w:rsidRPr="001F73D2" w:rsidRDefault="00EF0432" w:rsidP="00EF0432">
      <w:pPr>
        <w:numPr>
          <w:ilvl w:val="0"/>
          <w:numId w:val="9"/>
        </w:numPr>
        <w:shd w:val="clear" w:color="auto" w:fill="FFFFFF"/>
        <w:spacing w:after="0" w:line="345" w:lineRule="atLeast"/>
        <w:ind w:left="0"/>
        <w:jc w:val="both"/>
        <w:rPr>
          <w:ins w:id="1027" w:author="Unknown"/>
          <w:rFonts w:ascii="Verdana" w:eastAsia="Times New Roman" w:hAnsi="Verdana" w:cs="Times New Roman"/>
          <w:color w:val="000000"/>
          <w:sz w:val="20"/>
          <w:szCs w:val="20"/>
          <w:lang w:bidi="bn-BD"/>
        </w:rPr>
      </w:pPr>
      <w:ins w:id="1028" w:author="Unknown">
        <w:r w:rsidRPr="001F73D2">
          <w:rPr>
            <w:rFonts w:ascii="Verdana" w:eastAsia="Times New Roman" w:hAnsi="Verdana" w:cs="Times New Roman"/>
            <w:color w:val="000000"/>
            <w:sz w:val="20"/>
            <w:szCs w:val="20"/>
            <w:bdr w:val="none" w:sz="0" w:space="0" w:color="auto" w:frame="1"/>
            <w:lang w:bidi="bn-BD"/>
          </w:rPr>
          <w:t>    }  </w:t>
        </w:r>
      </w:ins>
    </w:p>
    <w:p w:rsidR="00EF0432" w:rsidRPr="001F73D2" w:rsidRDefault="00EF0432" w:rsidP="00EF0432">
      <w:pPr>
        <w:numPr>
          <w:ilvl w:val="0"/>
          <w:numId w:val="9"/>
        </w:numPr>
        <w:shd w:val="clear" w:color="auto" w:fill="FFFFFF"/>
        <w:spacing w:after="120" w:line="345" w:lineRule="atLeast"/>
        <w:ind w:left="0"/>
        <w:jc w:val="both"/>
        <w:rPr>
          <w:ins w:id="1029" w:author="Unknown"/>
          <w:rFonts w:ascii="Verdana" w:eastAsia="Times New Roman" w:hAnsi="Verdana" w:cs="Times New Roman"/>
          <w:color w:val="000000"/>
          <w:sz w:val="20"/>
          <w:szCs w:val="20"/>
          <w:lang w:bidi="bn-BD"/>
        </w:rPr>
      </w:pPr>
      <w:ins w:id="1030" w:author="Unknown">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031" w:author="Unknown"/>
          <w:rFonts w:ascii="Courier New" w:eastAsia="Times New Roman" w:hAnsi="Courier New" w:cs="Courier New"/>
          <w:color w:val="000000"/>
          <w:sz w:val="20"/>
          <w:szCs w:val="20"/>
          <w:lang w:bidi="bn-BD"/>
        </w:rPr>
      </w:pPr>
      <w:ins w:id="1032" w:author="Unknown">
        <w:r w:rsidRPr="001F73D2">
          <w:rPr>
            <w:rFonts w:ascii="Courier New" w:eastAsia="Times New Roman" w:hAnsi="Courier New" w:cs="Courier New"/>
            <w:color w:val="000000"/>
            <w:sz w:val="20"/>
            <w:szCs w:val="20"/>
            <w:lang w:bidi="bn-BD"/>
          </w:rPr>
          <w:t>Output</w:t>
        </w:r>
        <w:proofErr w:type="gramStart"/>
        <w:r w:rsidRPr="001F73D2">
          <w:rPr>
            <w:rFonts w:ascii="Courier New" w:eastAsia="Times New Roman" w:hAnsi="Courier New" w:cs="Courier New"/>
            <w:color w:val="000000"/>
            <w:sz w:val="20"/>
            <w:szCs w:val="20"/>
            <w:lang w:bidi="bn-BD"/>
          </w:rPr>
          <w:t>:111</w:t>
        </w:r>
        <w:proofErr w:type="gramEnd"/>
        <w:r w:rsidRPr="001F73D2">
          <w:rPr>
            <w:rFonts w:ascii="Courier New" w:eastAsia="Times New Roman" w:hAnsi="Courier New" w:cs="Courier New"/>
            <w:color w:val="000000"/>
            <w:sz w:val="20"/>
            <w:szCs w:val="20"/>
            <w:lang w:bidi="bn-BD"/>
          </w:rPr>
          <w:t xml:space="preserve"> Karan BBDIT</w:t>
        </w:r>
      </w:ins>
    </w:p>
    <w:p w:rsidR="00EF0432" w:rsidRPr="001F73D2" w:rsidRDefault="00EF0432" w:rsidP="00EF043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033" w:author="Unknown"/>
          <w:rFonts w:ascii="Courier New" w:eastAsia="Times New Roman" w:hAnsi="Courier New" w:cs="Courier New"/>
          <w:color w:val="000000"/>
          <w:sz w:val="20"/>
          <w:szCs w:val="20"/>
          <w:lang w:bidi="bn-BD"/>
        </w:rPr>
      </w:pPr>
      <w:ins w:id="1034" w:author="Unknown">
        <w:r w:rsidRPr="001F73D2">
          <w:rPr>
            <w:rFonts w:ascii="Courier New" w:eastAsia="Times New Roman" w:hAnsi="Courier New" w:cs="Courier New"/>
            <w:color w:val="000000"/>
            <w:sz w:val="20"/>
            <w:szCs w:val="20"/>
            <w:lang w:bidi="bn-BD"/>
          </w:rPr>
          <w:lastRenderedPageBreak/>
          <w:t xml:space="preserve">       222 Aryan BBDIT</w:t>
        </w:r>
      </w:ins>
    </w:p>
    <w:p w:rsidR="00EF0432" w:rsidRPr="001F73D2" w:rsidRDefault="00EF0432" w:rsidP="00EF043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035" w:author="Unknown"/>
          <w:rFonts w:ascii="Courier New" w:eastAsia="Times New Roman" w:hAnsi="Courier New" w:cs="Courier New"/>
          <w:color w:val="000000"/>
          <w:sz w:val="20"/>
          <w:szCs w:val="20"/>
          <w:lang w:bidi="bn-BD"/>
        </w:rPr>
      </w:pPr>
      <w:ins w:id="1036" w:author="Unknown">
        <w:r w:rsidRPr="001F73D2">
          <w:rPr>
            <w:rFonts w:ascii="Courier New" w:eastAsia="Times New Roman" w:hAnsi="Courier New" w:cs="Courier New"/>
            <w:color w:val="000000"/>
            <w:sz w:val="20"/>
            <w:szCs w:val="20"/>
            <w:lang w:bidi="bn-BD"/>
          </w:rPr>
          <w:t xml:space="preserve">       333 </w:t>
        </w:r>
        <w:proofErr w:type="spellStart"/>
        <w:r w:rsidRPr="001F73D2">
          <w:rPr>
            <w:rFonts w:ascii="Courier New" w:eastAsia="Times New Roman" w:hAnsi="Courier New" w:cs="Courier New"/>
            <w:color w:val="000000"/>
            <w:sz w:val="20"/>
            <w:szCs w:val="20"/>
            <w:lang w:bidi="bn-BD"/>
          </w:rPr>
          <w:t>Sonoo</w:t>
        </w:r>
        <w:proofErr w:type="spellEnd"/>
        <w:r w:rsidRPr="001F73D2">
          <w:rPr>
            <w:rFonts w:ascii="Courier New" w:eastAsia="Times New Roman" w:hAnsi="Courier New" w:cs="Courier New"/>
            <w:color w:val="000000"/>
            <w:sz w:val="20"/>
            <w:szCs w:val="20"/>
            <w:lang w:bidi="bn-BD"/>
          </w:rPr>
          <w:t xml:space="preserve"> BBDIT</w:t>
        </w:r>
      </w:ins>
    </w:p>
    <w:p w:rsidR="00EF0432" w:rsidRPr="001F73D2" w:rsidRDefault="004A08FA" w:rsidP="00EF0432">
      <w:pPr>
        <w:spacing w:after="0" w:line="240" w:lineRule="auto"/>
        <w:rPr>
          <w:ins w:id="1037" w:author="Unknown"/>
          <w:rFonts w:ascii="Times New Roman" w:eastAsia="Times New Roman" w:hAnsi="Times New Roman" w:cs="Times New Roman"/>
          <w:sz w:val="24"/>
          <w:szCs w:val="24"/>
          <w:lang w:bidi="bn-BD"/>
        </w:rPr>
      </w:pPr>
      <w:ins w:id="1038" w:author="Unknown">
        <w:r>
          <w:rPr>
            <w:rFonts w:ascii="Times New Roman" w:eastAsia="Times New Roman" w:hAnsi="Times New Roman" w:cs="Times New Roman"/>
            <w:sz w:val="24"/>
            <w:szCs w:val="24"/>
            <w:lang w:bidi="bn-BD"/>
          </w:rPr>
          <w:pict>
            <v:rect id="_x0000_i1039" style="width:0;height:.75pt" o:hrstd="t" o:hrnoshade="t" o:hr="t" fillcolor="#d4d4d4" stroked="f"/>
          </w:pict>
        </w:r>
      </w:ins>
    </w:p>
    <w:p w:rsidR="00EF0432" w:rsidRPr="001F73D2" w:rsidRDefault="00EF0432" w:rsidP="00EF0432">
      <w:pPr>
        <w:shd w:val="clear" w:color="auto" w:fill="FFFFFF"/>
        <w:spacing w:before="100" w:beforeAutospacing="1" w:after="100" w:afterAutospacing="1" w:line="240" w:lineRule="auto"/>
        <w:jc w:val="both"/>
        <w:outlineLvl w:val="2"/>
        <w:rPr>
          <w:ins w:id="1039" w:author="Unknown"/>
          <w:rFonts w:ascii="Tahoma" w:eastAsia="Times New Roman" w:hAnsi="Tahoma" w:cs="Tahoma"/>
          <w:color w:val="610B4B"/>
          <w:sz w:val="33"/>
          <w:szCs w:val="33"/>
          <w:lang w:bidi="bn-BD"/>
        </w:rPr>
      </w:pPr>
      <w:ins w:id="1040" w:author="Unknown">
        <w:r w:rsidRPr="001F73D2">
          <w:rPr>
            <w:rFonts w:ascii="Tahoma" w:eastAsia="Times New Roman" w:hAnsi="Tahoma" w:cs="Tahoma"/>
            <w:color w:val="610B4B"/>
            <w:sz w:val="33"/>
            <w:szCs w:val="33"/>
            <w:lang w:bidi="bn-BD"/>
          </w:rPr>
          <w:t>Another example of static method that performs normal calculation</w:t>
        </w:r>
      </w:ins>
    </w:p>
    <w:p w:rsidR="00EF0432" w:rsidRPr="001F73D2" w:rsidRDefault="00EF0432" w:rsidP="00EF0432">
      <w:pPr>
        <w:numPr>
          <w:ilvl w:val="0"/>
          <w:numId w:val="10"/>
        </w:numPr>
        <w:shd w:val="clear" w:color="auto" w:fill="FFFFFF"/>
        <w:spacing w:after="0" w:line="345" w:lineRule="atLeast"/>
        <w:ind w:left="0"/>
        <w:jc w:val="both"/>
        <w:rPr>
          <w:ins w:id="1041" w:author="Unknown"/>
          <w:rFonts w:ascii="Verdana" w:eastAsia="Times New Roman" w:hAnsi="Verdana" w:cs="Times New Roman"/>
          <w:color w:val="000000"/>
          <w:sz w:val="20"/>
          <w:szCs w:val="20"/>
          <w:lang w:bidi="bn-BD"/>
        </w:rPr>
      </w:pPr>
      <w:ins w:id="1042" w:author="Unknown">
        <w:r w:rsidRPr="001F73D2">
          <w:rPr>
            <w:rFonts w:ascii="Verdana" w:eastAsia="Times New Roman" w:hAnsi="Verdana" w:cs="Times New Roman"/>
            <w:color w:val="008200"/>
            <w:sz w:val="20"/>
            <w:szCs w:val="20"/>
            <w:bdr w:val="none" w:sz="0" w:space="0" w:color="auto" w:frame="1"/>
            <w:lang w:bidi="bn-BD"/>
          </w:rPr>
          <w:t>//Program to get cube of a given number by static method</w:t>
        </w:r>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10"/>
        </w:numPr>
        <w:shd w:val="clear" w:color="auto" w:fill="FFFFFF"/>
        <w:spacing w:after="0" w:line="345" w:lineRule="atLeast"/>
        <w:ind w:left="0"/>
        <w:jc w:val="both"/>
        <w:rPr>
          <w:ins w:id="1043" w:author="Unknown"/>
          <w:rFonts w:ascii="Verdana" w:eastAsia="Times New Roman" w:hAnsi="Verdana" w:cs="Times New Roman"/>
          <w:color w:val="000000"/>
          <w:sz w:val="20"/>
          <w:szCs w:val="20"/>
          <w:lang w:bidi="bn-BD"/>
        </w:rPr>
      </w:pPr>
      <w:ins w:id="1044" w:author="Unknown">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10"/>
        </w:numPr>
        <w:shd w:val="clear" w:color="auto" w:fill="FFFFFF"/>
        <w:spacing w:after="0" w:line="345" w:lineRule="atLeast"/>
        <w:ind w:left="0"/>
        <w:jc w:val="both"/>
        <w:rPr>
          <w:ins w:id="1045" w:author="Unknown"/>
          <w:rFonts w:ascii="Verdana" w:eastAsia="Times New Roman" w:hAnsi="Verdana" w:cs="Times New Roman"/>
          <w:color w:val="000000"/>
          <w:sz w:val="20"/>
          <w:szCs w:val="20"/>
          <w:lang w:bidi="bn-BD"/>
        </w:rPr>
      </w:pPr>
      <w:ins w:id="1046"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Calculate{  </w:t>
        </w:r>
      </w:ins>
    </w:p>
    <w:p w:rsidR="00EF0432" w:rsidRPr="001F73D2" w:rsidRDefault="00EF0432" w:rsidP="00EF0432">
      <w:pPr>
        <w:numPr>
          <w:ilvl w:val="0"/>
          <w:numId w:val="10"/>
        </w:numPr>
        <w:shd w:val="clear" w:color="auto" w:fill="FFFFFF"/>
        <w:spacing w:after="0" w:line="345" w:lineRule="atLeast"/>
        <w:ind w:left="0"/>
        <w:jc w:val="both"/>
        <w:rPr>
          <w:ins w:id="1047" w:author="Unknown"/>
          <w:rFonts w:ascii="Verdana" w:eastAsia="Times New Roman" w:hAnsi="Verdana" w:cs="Times New Roman"/>
          <w:color w:val="000000"/>
          <w:sz w:val="20"/>
          <w:szCs w:val="20"/>
          <w:lang w:bidi="bn-BD"/>
        </w:rPr>
      </w:pPr>
      <w:ins w:id="1048" w:author="Unknown">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cube(</w:t>
        </w:r>
        <w:proofErr w:type="spellStart"/>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x){  </w:t>
        </w:r>
      </w:ins>
    </w:p>
    <w:p w:rsidR="00EF0432" w:rsidRPr="001F73D2" w:rsidRDefault="00EF0432" w:rsidP="00EF0432">
      <w:pPr>
        <w:numPr>
          <w:ilvl w:val="0"/>
          <w:numId w:val="10"/>
        </w:numPr>
        <w:shd w:val="clear" w:color="auto" w:fill="FFFFFF"/>
        <w:spacing w:after="0" w:line="345" w:lineRule="atLeast"/>
        <w:ind w:left="0"/>
        <w:jc w:val="both"/>
        <w:rPr>
          <w:ins w:id="1049" w:author="Unknown"/>
          <w:rFonts w:ascii="Verdana" w:eastAsia="Times New Roman" w:hAnsi="Verdana" w:cs="Times New Roman"/>
          <w:color w:val="000000"/>
          <w:sz w:val="20"/>
          <w:szCs w:val="20"/>
          <w:lang w:bidi="bn-BD"/>
        </w:rPr>
      </w:pPr>
      <w:ins w:id="1050" w:author="Unknown">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return</w:t>
        </w:r>
        <w:r w:rsidRPr="001F73D2">
          <w:rPr>
            <w:rFonts w:ascii="Verdana" w:eastAsia="Times New Roman" w:hAnsi="Verdana" w:cs="Times New Roman"/>
            <w:color w:val="000000"/>
            <w:sz w:val="20"/>
            <w:szCs w:val="20"/>
            <w:bdr w:val="none" w:sz="0" w:space="0" w:color="auto" w:frame="1"/>
            <w:lang w:bidi="bn-BD"/>
          </w:rPr>
          <w:t> x*x*x;  </w:t>
        </w:r>
      </w:ins>
    </w:p>
    <w:p w:rsidR="00EF0432" w:rsidRPr="001F73D2" w:rsidRDefault="00EF0432" w:rsidP="00EF0432">
      <w:pPr>
        <w:numPr>
          <w:ilvl w:val="0"/>
          <w:numId w:val="10"/>
        </w:numPr>
        <w:shd w:val="clear" w:color="auto" w:fill="FFFFFF"/>
        <w:spacing w:after="0" w:line="345" w:lineRule="atLeast"/>
        <w:ind w:left="0"/>
        <w:jc w:val="both"/>
        <w:rPr>
          <w:ins w:id="1051" w:author="Unknown"/>
          <w:rFonts w:ascii="Verdana" w:eastAsia="Times New Roman" w:hAnsi="Verdana" w:cs="Times New Roman"/>
          <w:color w:val="000000"/>
          <w:sz w:val="20"/>
          <w:szCs w:val="20"/>
          <w:lang w:bidi="bn-BD"/>
        </w:rPr>
      </w:pPr>
      <w:ins w:id="1052" w:author="Unknown">
        <w:r w:rsidRPr="001F73D2">
          <w:rPr>
            <w:rFonts w:ascii="Verdana" w:eastAsia="Times New Roman" w:hAnsi="Verdana" w:cs="Times New Roman"/>
            <w:color w:val="000000"/>
            <w:sz w:val="20"/>
            <w:szCs w:val="20"/>
            <w:bdr w:val="none" w:sz="0" w:space="0" w:color="auto" w:frame="1"/>
            <w:lang w:bidi="bn-BD"/>
          </w:rPr>
          <w:t>  }  </w:t>
        </w:r>
      </w:ins>
    </w:p>
    <w:p w:rsidR="00EF0432" w:rsidRPr="001F73D2" w:rsidRDefault="00EF0432" w:rsidP="00EF0432">
      <w:pPr>
        <w:numPr>
          <w:ilvl w:val="0"/>
          <w:numId w:val="10"/>
        </w:numPr>
        <w:shd w:val="clear" w:color="auto" w:fill="FFFFFF"/>
        <w:spacing w:after="0" w:line="345" w:lineRule="atLeast"/>
        <w:ind w:left="0"/>
        <w:jc w:val="both"/>
        <w:rPr>
          <w:ins w:id="1053" w:author="Unknown"/>
          <w:rFonts w:ascii="Verdana" w:eastAsia="Times New Roman" w:hAnsi="Verdana" w:cs="Times New Roman"/>
          <w:color w:val="000000"/>
          <w:sz w:val="20"/>
          <w:szCs w:val="20"/>
          <w:lang w:bidi="bn-BD"/>
        </w:rPr>
      </w:pPr>
      <w:ins w:id="1054" w:author="Unknown">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10"/>
        </w:numPr>
        <w:shd w:val="clear" w:color="auto" w:fill="FFFFFF"/>
        <w:spacing w:after="0" w:line="345" w:lineRule="atLeast"/>
        <w:ind w:left="0"/>
        <w:jc w:val="both"/>
        <w:rPr>
          <w:ins w:id="1055" w:author="Unknown"/>
          <w:rFonts w:ascii="Verdana" w:eastAsia="Times New Roman" w:hAnsi="Verdana" w:cs="Times New Roman"/>
          <w:color w:val="000000"/>
          <w:sz w:val="20"/>
          <w:szCs w:val="20"/>
          <w:lang w:bidi="bn-BD"/>
        </w:rPr>
      </w:pPr>
      <w:ins w:id="1056" w:author="Unknown">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public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main(String </w:t>
        </w:r>
        <w:proofErr w:type="spellStart"/>
        <w:r w:rsidRPr="001F73D2">
          <w:rPr>
            <w:rFonts w:ascii="Verdana" w:eastAsia="Times New Roman" w:hAnsi="Verdana" w:cs="Times New Roman"/>
            <w:color w:val="000000"/>
            <w:sz w:val="20"/>
            <w:szCs w:val="20"/>
            <w:bdr w:val="none" w:sz="0" w:space="0" w:color="auto" w:frame="1"/>
            <w:lang w:bidi="bn-BD"/>
          </w:rPr>
          <w:t>args</w:t>
        </w:r>
        <w:proofErr w:type="spellEnd"/>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10"/>
        </w:numPr>
        <w:shd w:val="clear" w:color="auto" w:fill="FFFFFF"/>
        <w:spacing w:after="0" w:line="345" w:lineRule="atLeast"/>
        <w:ind w:left="0"/>
        <w:jc w:val="both"/>
        <w:rPr>
          <w:ins w:id="1057" w:author="Unknown"/>
          <w:rFonts w:ascii="Verdana" w:eastAsia="Times New Roman" w:hAnsi="Verdana" w:cs="Times New Roman"/>
          <w:color w:val="000000"/>
          <w:sz w:val="20"/>
          <w:szCs w:val="20"/>
          <w:lang w:bidi="bn-BD"/>
        </w:rPr>
      </w:pPr>
      <w:ins w:id="1058" w:author="Unknown">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result=</w:t>
        </w:r>
        <w:proofErr w:type="spellStart"/>
        <w:r w:rsidRPr="001F73D2">
          <w:rPr>
            <w:rFonts w:ascii="Verdana" w:eastAsia="Times New Roman" w:hAnsi="Verdana" w:cs="Times New Roman"/>
            <w:color w:val="000000"/>
            <w:sz w:val="20"/>
            <w:szCs w:val="20"/>
            <w:bdr w:val="none" w:sz="0" w:space="0" w:color="auto" w:frame="1"/>
            <w:lang w:bidi="bn-BD"/>
          </w:rPr>
          <w:t>Calculate.cube</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C00000"/>
            <w:sz w:val="20"/>
            <w:szCs w:val="20"/>
            <w:bdr w:val="none" w:sz="0" w:space="0" w:color="auto" w:frame="1"/>
            <w:lang w:bidi="bn-BD"/>
          </w:rPr>
          <w:t>5</w:t>
        </w:r>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10"/>
        </w:numPr>
        <w:shd w:val="clear" w:color="auto" w:fill="FFFFFF"/>
        <w:spacing w:after="0" w:line="345" w:lineRule="atLeast"/>
        <w:ind w:left="0"/>
        <w:jc w:val="both"/>
        <w:rPr>
          <w:ins w:id="1059" w:author="Unknown"/>
          <w:rFonts w:ascii="Verdana" w:eastAsia="Times New Roman" w:hAnsi="Verdana" w:cs="Times New Roman"/>
          <w:color w:val="000000"/>
          <w:sz w:val="20"/>
          <w:szCs w:val="20"/>
          <w:lang w:bidi="bn-BD"/>
        </w:rPr>
      </w:pPr>
      <w:ins w:id="1060" w:author="Unknown">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(result);  </w:t>
        </w:r>
      </w:ins>
    </w:p>
    <w:p w:rsidR="00EF0432" w:rsidRPr="001F73D2" w:rsidRDefault="00EF0432" w:rsidP="00EF0432">
      <w:pPr>
        <w:numPr>
          <w:ilvl w:val="0"/>
          <w:numId w:val="10"/>
        </w:numPr>
        <w:shd w:val="clear" w:color="auto" w:fill="FFFFFF"/>
        <w:spacing w:after="0" w:line="345" w:lineRule="atLeast"/>
        <w:ind w:left="0"/>
        <w:jc w:val="both"/>
        <w:rPr>
          <w:ins w:id="1061" w:author="Unknown"/>
          <w:rFonts w:ascii="Verdana" w:eastAsia="Times New Roman" w:hAnsi="Verdana" w:cs="Times New Roman"/>
          <w:color w:val="000000"/>
          <w:sz w:val="20"/>
          <w:szCs w:val="20"/>
          <w:lang w:bidi="bn-BD"/>
        </w:rPr>
      </w:pPr>
      <w:ins w:id="1062" w:author="Unknown">
        <w:r w:rsidRPr="001F73D2">
          <w:rPr>
            <w:rFonts w:ascii="Verdana" w:eastAsia="Times New Roman" w:hAnsi="Verdana" w:cs="Times New Roman"/>
            <w:color w:val="000000"/>
            <w:sz w:val="20"/>
            <w:szCs w:val="20"/>
            <w:bdr w:val="none" w:sz="0" w:space="0" w:color="auto" w:frame="1"/>
            <w:lang w:bidi="bn-BD"/>
          </w:rPr>
          <w:t>  }  </w:t>
        </w:r>
      </w:ins>
    </w:p>
    <w:p w:rsidR="00EF0432" w:rsidRPr="001F73D2" w:rsidRDefault="00EF0432" w:rsidP="00EF0432">
      <w:pPr>
        <w:numPr>
          <w:ilvl w:val="0"/>
          <w:numId w:val="10"/>
        </w:numPr>
        <w:shd w:val="clear" w:color="auto" w:fill="FFFFFF"/>
        <w:spacing w:after="120" w:line="345" w:lineRule="atLeast"/>
        <w:ind w:left="0"/>
        <w:jc w:val="both"/>
        <w:rPr>
          <w:ins w:id="1063" w:author="Unknown"/>
          <w:rFonts w:ascii="Verdana" w:eastAsia="Times New Roman" w:hAnsi="Verdana" w:cs="Times New Roman"/>
          <w:color w:val="000000"/>
          <w:sz w:val="20"/>
          <w:szCs w:val="20"/>
          <w:lang w:bidi="bn-BD"/>
        </w:rPr>
      </w:pPr>
      <w:ins w:id="1064" w:author="Unknown">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065" w:author="Unknown"/>
          <w:rFonts w:ascii="Courier New" w:eastAsia="Times New Roman" w:hAnsi="Courier New" w:cs="Courier New"/>
          <w:color w:val="000000"/>
          <w:sz w:val="20"/>
          <w:szCs w:val="20"/>
          <w:lang w:bidi="bn-BD"/>
        </w:rPr>
      </w:pPr>
      <w:ins w:id="1066" w:author="Unknown">
        <w:r w:rsidRPr="001F73D2">
          <w:rPr>
            <w:rFonts w:ascii="Courier New" w:eastAsia="Times New Roman" w:hAnsi="Courier New" w:cs="Courier New"/>
            <w:color w:val="000000"/>
            <w:sz w:val="20"/>
            <w:szCs w:val="20"/>
            <w:lang w:bidi="bn-BD"/>
          </w:rPr>
          <w:t>Output</w:t>
        </w:r>
        <w:proofErr w:type="gramStart"/>
        <w:r w:rsidRPr="001F73D2">
          <w:rPr>
            <w:rFonts w:ascii="Courier New" w:eastAsia="Times New Roman" w:hAnsi="Courier New" w:cs="Courier New"/>
            <w:color w:val="000000"/>
            <w:sz w:val="20"/>
            <w:szCs w:val="20"/>
            <w:lang w:bidi="bn-BD"/>
          </w:rPr>
          <w:t>:125</w:t>
        </w:r>
        <w:proofErr w:type="gramEnd"/>
      </w:ins>
    </w:p>
    <w:p w:rsidR="00EF0432" w:rsidRPr="001F73D2" w:rsidRDefault="00EF0432" w:rsidP="00EF0432">
      <w:pPr>
        <w:shd w:val="clear" w:color="auto" w:fill="FFFFFF"/>
        <w:spacing w:before="100" w:beforeAutospacing="1" w:after="100" w:afterAutospacing="1" w:line="312" w:lineRule="atLeast"/>
        <w:jc w:val="both"/>
        <w:outlineLvl w:val="2"/>
        <w:rPr>
          <w:ins w:id="1067" w:author="Unknown"/>
          <w:rFonts w:ascii="Helvetica" w:eastAsia="Times New Roman" w:hAnsi="Helvetica" w:cs="Helvetica"/>
          <w:color w:val="610B4B"/>
          <w:sz w:val="29"/>
          <w:szCs w:val="29"/>
          <w:lang w:bidi="bn-BD"/>
        </w:rPr>
      </w:pPr>
      <w:ins w:id="1068" w:author="Unknown">
        <w:r w:rsidRPr="001F73D2">
          <w:rPr>
            <w:rFonts w:ascii="Helvetica" w:eastAsia="Times New Roman" w:hAnsi="Helvetica" w:cs="Helvetica"/>
            <w:color w:val="610B4B"/>
            <w:sz w:val="29"/>
            <w:szCs w:val="29"/>
            <w:lang w:bidi="bn-BD"/>
          </w:rPr>
          <w:t>Restrictions for static method</w:t>
        </w:r>
      </w:ins>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853"/>
      </w:tblGrid>
      <w:tr w:rsidR="00EF0432" w:rsidRPr="001F73D2" w:rsidTr="008B478D">
        <w:trPr>
          <w:tblCellSpacing w:w="15" w:type="dxa"/>
        </w:trPr>
        <w:tc>
          <w:tcPr>
            <w:tcW w:w="0" w:type="auto"/>
            <w:shd w:val="clear" w:color="auto" w:fill="FFFFFF"/>
            <w:vAlign w:val="center"/>
            <w:hideMark/>
          </w:tcPr>
          <w:p w:rsidR="00EF0432" w:rsidRPr="001F73D2" w:rsidRDefault="00EF0432" w:rsidP="008B478D">
            <w:pPr>
              <w:spacing w:after="0" w:line="345" w:lineRule="atLeast"/>
              <w:ind w:left="30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lang w:bidi="bn-BD"/>
              </w:rPr>
              <w:t>There are two main restrictions for the static method. They are:</w:t>
            </w:r>
          </w:p>
        </w:tc>
      </w:tr>
    </w:tbl>
    <w:p w:rsidR="00EF0432" w:rsidRPr="001F73D2" w:rsidRDefault="00EF0432" w:rsidP="00EF0432">
      <w:pPr>
        <w:spacing w:after="0" w:line="240" w:lineRule="auto"/>
        <w:rPr>
          <w:ins w:id="1069" w:author="Unknown"/>
          <w:rFonts w:ascii="Times New Roman" w:eastAsia="Times New Roman" w:hAnsi="Times New Roman" w:cs="Times New Roman"/>
          <w:vanish/>
          <w:sz w:val="24"/>
          <w:szCs w:val="24"/>
          <w:lang w:bidi="bn-BD"/>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EF0432" w:rsidRPr="001F73D2" w:rsidTr="008B478D">
        <w:trPr>
          <w:tblCellSpacing w:w="15" w:type="dxa"/>
        </w:trPr>
        <w:tc>
          <w:tcPr>
            <w:tcW w:w="0" w:type="auto"/>
            <w:shd w:val="clear" w:color="auto" w:fill="FFFFFF"/>
            <w:vAlign w:val="center"/>
            <w:hideMark/>
          </w:tcPr>
          <w:p w:rsidR="00EF0432" w:rsidRPr="001F73D2" w:rsidRDefault="00EF0432" w:rsidP="008B478D">
            <w:pPr>
              <w:numPr>
                <w:ilvl w:val="0"/>
                <w:numId w:val="11"/>
              </w:numPr>
              <w:spacing w:before="60" w:after="100" w:afterAutospacing="1" w:line="345" w:lineRule="atLeast"/>
              <w:ind w:left="1020"/>
              <w:jc w:val="both"/>
              <w:rPr>
                <w:rFonts w:ascii="Verdana" w:eastAsia="Times New Roman" w:hAnsi="Verdana" w:cs="Times New Roman"/>
                <w:color w:val="000000"/>
                <w:sz w:val="20"/>
                <w:szCs w:val="20"/>
                <w:lang w:bidi="bn-BD"/>
              </w:rPr>
            </w:pPr>
            <w:r w:rsidRPr="001F73D2">
              <w:rPr>
                <w:rFonts w:ascii="Verdana" w:eastAsia="Times New Roman" w:hAnsi="Verdana" w:cs="Times New Roman"/>
                <w:color w:val="000000"/>
                <w:sz w:val="20"/>
                <w:szCs w:val="20"/>
                <w:lang w:bidi="bn-BD"/>
              </w:rPr>
              <w:t xml:space="preserve">The static method </w:t>
            </w:r>
            <w:proofErr w:type="spellStart"/>
            <w:r w:rsidRPr="001F73D2">
              <w:rPr>
                <w:rFonts w:ascii="Verdana" w:eastAsia="Times New Roman" w:hAnsi="Verdana" w:cs="Times New Roman"/>
                <w:color w:val="000000"/>
                <w:sz w:val="20"/>
                <w:szCs w:val="20"/>
                <w:lang w:bidi="bn-BD"/>
              </w:rPr>
              <w:t>can not</w:t>
            </w:r>
            <w:proofErr w:type="spellEnd"/>
            <w:r w:rsidRPr="001F73D2">
              <w:rPr>
                <w:rFonts w:ascii="Verdana" w:eastAsia="Times New Roman" w:hAnsi="Verdana" w:cs="Times New Roman"/>
                <w:color w:val="000000"/>
                <w:sz w:val="20"/>
                <w:szCs w:val="20"/>
                <w:lang w:bidi="bn-BD"/>
              </w:rPr>
              <w:t xml:space="preserve"> use non static data member or call non-static method directly.</w:t>
            </w:r>
          </w:p>
          <w:p w:rsidR="00EF0432" w:rsidRPr="001F73D2" w:rsidRDefault="00EF0432" w:rsidP="008B478D">
            <w:pPr>
              <w:numPr>
                <w:ilvl w:val="0"/>
                <w:numId w:val="11"/>
              </w:numPr>
              <w:spacing w:before="60" w:after="100" w:afterAutospacing="1" w:line="345" w:lineRule="atLeast"/>
              <w:ind w:left="1020"/>
              <w:jc w:val="both"/>
              <w:rPr>
                <w:rFonts w:ascii="Verdana" w:eastAsia="Times New Roman" w:hAnsi="Verdana" w:cs="Times New Roman"/>
                <w:color w:val="000000"/>
                <w:sz w:val="20"/>
                <w:szCs w:val="20"/>
                <w:lang w:bidi="bn-BD"/>
              </w:rPr>
            </w:pPr>
            <w:proofErr w:type="gramStart"/>
            <w:r w:rsidRPr="001F73D2">
              <w:rPr>
                <w:rFonts w:ascii="Verdana" w:eastAsia="Times New Roman" w:hAnsi="Verdana" w:cs="Times New Roman"/>
                <w:color w:val="000000"/>
                <w:sz w:val="20"/>
                <w:szCs w:val="20"/>
                <w:lang w:bidi="bn-BD"/>
              </w:rPr>
              <w:t>this</w:t>
            </w:r>
            <w:proofErr w:type="gramEnd"/>
            <w:r w:rsidRPr="001F73D2">
              <w:rPr>
                <w:rFonts w:ascii="Verdana" w:eastAsia="Times New Roman" w:hAnsi="Verdana" w:cs="Times New Roman"/>
                <w:color w:val="000000"/>
                <w:sz w:val="20"/>
                <w:szCs w:val="20"/>
                <w:lang w:bidi="bn-BD"/>
              </w:rPr>
              <w:t xml:space="preserve"> and super cannot be used in static context.</w:t>
            </w:r>
          </w:p>
        </w:tc>
      </w:tr>
    </w:tbl>
    <w:p w:rsidR="00EF0432" w:rsidRPr="001F73D2" w:rsidRDefault="00EF0432" w:rsidP="00EF0432">
      <w:pPr>
        <w:numPr>
          <w:ilvl w:val="0"/>
          <w:numId w:val="12"/>
        </w:numPr>
        <w:shd w:val="clear" w:color="auto" w:fill="FFFFFF"/>
        <w:spacing w:after="0" w:line="345" w:lineRule="atLeast"/>
        <w:ind w:left="0"/>
        <w:jc w:val="both"/>
        <w:rPr>
          <w:ins w:id="1070" w:author="Unknown"/>
          <w:rFonts w:ascii="Verdana" w:eastAsia="Times New Roman" w:hAnsi="Verdana" w:cs="Times New Roman"/>
          <w:color w:val="000000"/>
          <w:sz w:val="20"/>
          <w:szCs w:val="20"/>
          <w:lang w:bidi="bn-BD"/>
        </w:rPr>
      </w:pPr>
      <w:ins w:id="1071"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A{  </w:t>
        </w:r>
      </w:ins>
    </w:p>
    <w:p w:rsidR="00EF0432" w:rsidRPr="001F73D2" w:rsidRDefault="00EF0432" w:rsidP="00EF0432">
      <w:pPr>
        <w:numPr>
          <w:ilvl w:val="0"/>
          <w:numId w:val="12"/>
        </w:numPr>
        <w:shd w:val="clear" w:color="auto" w:fill="FFFFFF"/>
        <w:spacing w:after="0" w:line="345" w:lineRule="atLeast"/>
        <w:ind w:left="0"/>
        <w:jc w:val="both"/>
        <w:rPr>
          <w:ins w:id="1072" w:author="Unknown"/>
          <w:rFonts w:ascii="Verdana" w:eastAsia="Times New Roman" w:hAnsi="Verdana" w:cs="Times New Roman"/>
          <w:color w:val="000000"/>
          <w:sz w:val="20"/>
          <w:szCs w:val="20"/>
          <w:lang w:bidi="bn-BD"/>
        </w:rPr>
      </w:pPr>
      <w:ins w:id="1073" w:author="Unknown">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b/>
            <w:bCs/>
            <w:color w:val="006699"/>
            <w:sz w:val="20"/>
            <w:szCs w:val="20"/>
            <w:bdr w:val="none" w:sz="0" w:space="0" w:color="auto" w:frame="1"/>
            <w:lang w:bidi="bn-BD"/>
          </w:rPr>
          <w:t>int</w:t>
        </w:r>
        <w:proofErr w:type="spellEnd"/>
        <w:r w:rsidRPr="001F73D2">
          <w:rPr>
            <w:rFonts w:ascii="Verdana" w:eastAsia="Times New Roman" w:hAnsi="Verdana" w:cs="Times New Roman"/>
            <w:color w:val="000000"/>
            <w:sz w:val="20"/>
            <w:szCs w:val="20"/>
            <w:bdr w:val="none" w:sz="0" w:space="0" w:color="auto" w:frame="1"/>
            <w:lang w:bidi="bn-BD"/>
          </w:rPr>
          <w:t> a=</w:t>
        </w:r>
        <w:r w:rsidRPr="001F73D2">
          <w:rPr>
            <w:rFonts w:ascii="Verdana" w:eastAsia="Times New Roman" w:hAnsi="Verdana" w:cs="Times New Roman"/>
            <w:color w:val="C00000"/>
            <w:sz w:val="20"/>
            <w:szCs w:val="20"/>
            <w:bdr w:val="none" w:sz="0" w:space="0" w:color="auto" w:frame="1"/>
            <w:lang w:bidi="bn-BD"/>
          </w:rPr>
          <w:t>40</w:t>
        </w:r>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8200"/>
            <w:sz w:val="20"/>
            <w:szCs w:val="20"/>
            <w:bdr w:val="none" w:sz="0" w:space="0" w:color="auto" w:frame="1"/>
            <w:lang w:bidi="bn-BD"/>
          </w:rPr>
          <w:t>//non static</w:t>
        </w:r>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12"/>
        </w:numPr>
        <w:shd w:val="clear" w:color="auto" w:fill="FFFFFF"/>
        <w:spacing w:after="0" w:line="345" w:lineRule="atLeast"/>
        <w:ind w:left="0"/>
        <w:jc w:val="both"/>
        <w:rPr>
          <w:ins w:id="1074" w:author="Unknown"/>
          <w:rFonts w:ascii="Verdana" w:eastAsia="Times New Roman" w:hAnsi="Verdana" w:cs="Times New Roman"/>
          <w:color w:val="000000"/>
          <w:sz w:val="20"/>
          <w:szCs w:val="20"/>
          <w:lang w:bidi="bn-BD"/>
        </w:rPr>
      </w:pPr>
      <w:ins w:id="1075" w:author="Unknown">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12"/>
        </w:numPr>
        <w:shd w:val="clear" w:color="auto" w:fill="FFFFFF"/>
        <w:spacing w:after="0" w:line="345" w:lineRule="atLeast"/>
        <w:ind w:left="0"/>
        <w:jc w:val="both"/>
        <w:rPr>
          <w:ins w:id="1076" w:author="Unknown"/>
          <w:rFonts w:ascii="Verdana" w:eastAsia="Times New Roman" w:hAnsi="Verdana" w:cs="Times New Roman"/>
          <w:color w:val="000000"/>
          <w:sz w:val="20"/>
          <w:szCs w:val="20"/>
          <w:lang w:bidi="bn-BD"/>
        </w:rPr>
      </w:pPr>
      <w:ins w:id="1077" w:author="Unknown">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public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main(String </w:t>
        </w:r>
        <w:proofErr w:type="spellStart"/>
        <w:r w:rsidRPr="001F73D2">
          <w:rPr>
            <w:rFonts w:ascii="Verdana" w:eastAsia="Times New Roman" w:hAnsi="Verdana" w:cs="Times New Roman"/>
            <w:color w:val="000000"/>
            <w:sz w:val="20"/>
            <w:szCs w:val="20"/>
            <w:bdr w:val="none" w:sz="0" w:space="0" w:color="auto" w:frame="1"/>
            <w:lang w:bidi="bn-BD"/>
          </w:rPr>
          <w:t>args</w:t>
        </w:r>
        <w:proofErr w:type="spellEnd"/>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12"/>
        </w:numPr>
        <w:shd w:val="clear" w:color="auto" w:fill="FFFFFF"/>
        <w:spacing w:after="0" w:line="345" w:lineRule="atLeast"/>
        <w:ind w:left="0"/>
        <w:jc w:val="both"/>
        <w:rPr>
          <w:ins w:id="1078" w:author="Unknown"/>
          <w:rFonts w:ascii="Verdana" w:eastAsia="Times New Roman" w:hAnsi="Verdana" w:cs="Times New Roman"/>
          <w:color w:val="000000"/>
          <w:sz w:val="20"/>
          <w:szCs w:val="20"/>
          <w:lang w:bidi="bn-BD"/>
        </w:rPr>
      </w:pPr>
      <w:ins w:id="1079" w:author="Unknown">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(a);  </w:t>
        </w:r>
      </w:ins>
    </w:p>
    <w:p w:rsidR="00EF0432" w:rsidRPr="001F73D2" w:rsidRDefault="00EF0432" w:rsidP="00EF0432">
      <w:pPr>
        <w:numPr>
          <w:ilvl w:val="0"/>
          <w:numId w:val="12"/>
        </w:numPr>
        <w:shd w:val="clear" w:color="auto" w:fill="FFFFFF"/>
        <w:spacing w:after="0" w:line="345" w:lineRule="atLeast"/>
        <w:ind w:left="0"/>
        <w:jc w:val="both"/>
        <w:rPr>
          <w:ins w:id="1080" w:author="Unknown"/>
          <w:rFonts w:ascii="Verdana" w:eastAsia="Times New Roman" w:hAnsi="Verdana" w:cs="Times New Roman"/>
          <w:color w:val="000000"/>
          <w:sz w:val="20"/>
          <w:szCs w:val="20"/>
          <w:lang w:bidi="bn-BD"/>
        </w:rPr>
      </w:pPr>
      <w:ins w:id="1081" w:author="Unknown">
        <w:r w:rsidRPr="001F73D2">
          <w:rPr>
            <w:rFonts w:ascii="Verdana" w:eastAsia="Times New Roman" w:hAnsi="Verdana" w:cs="Times New Roman"/>
            <w:color w:val="000000"/>
            <w:sz w:val="20"/>
            <w:szCs w:val="20"/>
            <w:bdr w:val="none" w:sz="0" w:space="0" w:color="auto" w:frame="1"/>
            <w:lang w:bidi="bn-BD"/>
          </w:rPr>
          <w:t> }  </w:t>
        </w:r>
      </w:ins>
    </w:p>
    <w:p w:rsidR="00EF0432" w:rsidRPr="001F73D2" w:rsidRDefault="00EF0432" w:rsidP="00EF0432">
      <w:pPr>
        <w:numPr>
          <w:ilvl w:val="0"/>
          <w:numId w:val="12"/>
        </w:numPr>
        <w:shd w:val="clear" w:color="auto" w:fill="FFFFFF"/>
        <w:spacing w:after="120" w:line="345" w:lineRule="atLeast"/>
        <w:ind w:left="0"/>
        <w:jc w:val="both"/>
        <w:rPr>
          <w:ins w:id="1082" w:author="Unknown"/>
          <w:rFonts w:ascii="Verdana" w:eastAsia="Times New Roman" w:hAnsi="Verdana" w:cs="Times New Roman"/>
          <w:color w:val="000000"/>
          <w:sz w:val="20"/>
          <w:szCs w:val="20"/>
          <w:lang w:bidi="bn-BD"/>
        </w:rPr>
      </w:pPr>
      <w:ins w:id="1083" w:author="Unknown">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084" w:author="Unknown"/>
          <w:rFonts w:ascii="Courier New" w:eastAsia="Times New Roman" w:hAnsi="Courier New" w:cs="Courier New"/>
          <w:color w:val="000000"/>
          <w:sz w:val="20"/>
          <w:szCs w:val="20"/>
          <w:lang w:bidi="bn-BD"/>
        </w:rPr>
      </w:pPr>
      <w:proofErr w:type="spellStart"/>
      <w:ins w:id="1085" w:author="Unknown">
        <w:r w:rsidRPr="001F73D2">
          <w:rPr>
            <w:rFonts w:ascii="Courier New" w:eastAsia="Times New Roman" w:hAnsi="Courier New" w:cs="Courier New"/>
            <w:color w:val="000000"/>
            <w:sz w:val="20"/>
            <w:szCs w:val="20"/>
            <w:lang w:bidi="bn-BD"/>
          </w:rPr>
          <w:t>Output</w:t>
        </w:r>
        <w:proofErr w:type="gramStart"/>
        <w:r w:rsidRPr="001F73D2">
          <w:rPr>
            <w:rFonts w:ascii="Courier New" w:eastAsia="Times New Roman" w:hAnsi="Courier New" w:cs="Courier New"/>
            <w:color w:val="000000"/>
            <w:sz w:val="20"/>
            <w:szCs w:val="20"/>
            <w:lang w:bidi="bn-BD"/>
          </w:rPr>
          <w:t>:Compile</w:t>
        </w:r>
        <w:proofErr w:type="spellEnd"/>
        <w:proofErr w:type="gramEnd"/>
        <w:r w:rsidRPr="001F73D2">
          <w:rPr>
            <w:rFonts w:ascii="Courier New" w:eastAsia="Times New Roman" w:hAnsi="Courier New" w:cs="Courier New"/>
            <w:color w:val="000000"/>
            <w:sz w:val="20"/>
            <w:szCs w:val="20"/>
            <w:lang w:bidi="bn-BD"/>
          </w:rPr>
          <w:t xml:space="preserve"> Time Error</w:t>
        </w:r>
      </w:ins>
    </w:p>
    <w:p w:rsidR="00EF0432" w:rsidRPr="001F73D2" w:rsidRDefault="004A08FA" w:rsidP="00EF0432">
      <w:pPr>
        <w:spacing w:after="0" w:line="240" w:lineRule="auto"/>
        <w:rPr>
          <w:ins w:id="1086" w:author="Unknown"/>
          <w:rFonts w:ascii="Times New Roman" w:eastAsia="Times New Roman" w:hAnsi="Times New Roman" w:cs="Times New Roman"/>
          <w:sz w:val="24"/>
          <w:szCs w:val="24"/>
          <w:lang w:bidi="bn-BD"/>
        </w:rPr>
      </w:pPr>
      <w:ins w:id="1087" w:author="Unknown">
        <w:r>
          <w:rPr>
            <w:rFonts w:ascii="Times New Roman" w:eastAsia="Times New Roman" w:hAnsi="Times New Roman" w:cs="Times New Roman"/>
            <w:sz w:val="24"/>
            <w:szCs w:val="24"/>
            <w:lang w:bidi="bn-BD"/>
          </w:rPr>
          <w:pict>
            <v:rect id="_x0000_i1040" style="width:0;height:.75pt" o:hrstd="t" o:hrnoshade="t" o:hr="t" fillcolor="#d4d4d4" stroked="f"/>
          </w:pict>
        </w:r>
      </w:ins>
    </w:p>
    <w:p w:rsidR="00EF0432" w:rsidRPr="001F73D2" w:rsidRDefault="00EF0432" w:rsidP="00EF0432">
      <w:pPr>
        <w:shd w:val="clear" w:color="auto" w:fill="FFFFFF"/>
        <w:spacing w:before="100" w:beforeAutospacing="1" w:after="100" w:afterAutospacing="1" w:line="312" w:lineRule="atLeast"/>
        <w:jc w:val="both"/>
        <w:outlineLvl w:val="2"/>
        <w:rPr>
          <w:ins w:id="1088" w:author="Unknown"/>
          <w:rFonts w:ascii="Helvetica" w:eastAsia="Times New Roman" w:hAnsi="Helvetica" w:cs="Helvetica"/>
          <w:color w:val="610B4B"/>
          <w:sz w:val="32"/>
          <w:szCs w:val="32"/>
          <w:lang w:bidi="bn-BD"/>
        </w:rPr>
      </w:pPr>
      <w:ins w:id="1089" w:author="Unknown">
        <w:r w:rsidRPr="001F73D2">
          <w:rPr>
            <w:rFonts w:ascii="Helvetica" w:eastAsia="Times New Roman" w:hAnsi="Helvetica" w:cs="Helvetica"/>
            <w:color w:val="610B4B"/>
            <w:sz w:val="32"/>
            <w:szCs w:val="32"/>
            <w:lang w:bidi="bn-BD"/>
          </w:rPr>
          <w:lastRenderedPageBreak/>
          <w:t xml:space="preserve">Q) </w:t>
        </w:r>
        <w:proofErr w:type="gramStart"/>
        <w:r w:rsidRPr="001F73D2">
          <w:rPr>
            <w:rFonts w:ascii="Helvetica" w:eastAsia="Times New Roman" w:hAnsi="Helvetica" w:cs="Helvetica"/>
            <w:color w:val="610B4B"/>
            <w:sz w:val="32"/>
            <w:szCs w:val="32"/>
            <w:lang w:bidi="bn-BD"/>
          </w:rPr>
          <w:t>why</w:t>
        </w:r>
        <w:proofErr w:type="gramEnd"/>
        <w:r w:rsidRPr="001F73D2">
          <w:rPr>
            <w:rFonts w:ascii="Helvetica" w:eastAsia="Times New Roman" w:hAnsi="Helvetica" w:cs="Helvetica"/>
            <w:color w:val="610B4B"/>
            <w:sz w:val="32"/>
            <w:szCs w:val="32"/>
            <w:lang w:bidi="bn-BD"/>
          </w:rPr>
          <w:t xml:space="preserve"> java main method is static?</w:t>
        </w:r>
      </w:ins>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EF0432" w:rsidRPr="001F73D2" w:rsidTr="008B478D">
        <w:trPr>
          <w:tblCellSpacing w:w="15" w:type="dxa"/>
        </w:trPr>
        <w:tc>
          <w:tcPr>
            <w:tcW w:w="0" w:type="auto"/>
            <w:shd w:val="clear" w:color="auto" w:fill="FFFFFF"/>
            <w:vAlign w:val="center"/>
            <w:hideMark/>
          </w:tcPr>
          <w:p w:rsidR="00EF0432" w:rsidRPr="001F73D2" w:rsidRDefault="00EF0432" w:rsidP="008B478D">
            <w:pPr>
              <w:spacing w:after="0" w:line="345" w:lineRule="atLeast"/>
              <w:ind w:left="300"/>
              <w:jc w:val="both"/>
              <w:rPr>
                <w:rFonts w:ascii="Verdana" w:eastAsia="Times New Roman" w:hAnsi="Verdana" w:cs="Times New Roman"/>
                <w:color w:val="000000"/>
                <w:sz w:val="20"/>
                <w:szCs w:val="20"/>
                <w:lang w:bidi="bn-BD"/>
              </w:rPr>
            </w:pPr>
            <w:proofErr w:type="spellStart"/>
            <w:r w:rsidRPr="001F73D2">
              <w:rPr>
                <w:rFonts w:ascii="Verdana" w:eastAsia="Times New Roman" w:hAnsi="Verdana" w:cs="Times New Roman"/>
                <w:color w:val="000000"/>
                <w:sz w:val="20"/>
                <w:szCs w:val="20"/>
                <w:lang w:bidi="bn-BD"/>
              </w:rPr>
              <w:t>Ans</w:t>
            </w:r>
            <w:proofErr w:type="spellEnd"/>
            <w:r w:rsidRPr="001F73D2">
              <w:rPr>
                <w:rFonts w:ascii="Verdana" w:eastAsia="Times New Roman" w:hAnsi="Verdana" w:cs="Times New Roman"/>
                <w:color w:val="000000"/>
                <w:sz w:val="20"/>
                <w:szCs w:val="20"/>
                <w:lang w:bidi="bn-BD"/>
              </w:rPr>
              <w:t xml:space="preserve">) because object is not required to call static method if it were non-static method, </w:t>
            </w:r>
            <w:proofErr w:type="spellStart"/>
            <w:r w:rsidRPr="001F73D2">
              <w:rPr>
                <w:rFonts w:ascii="Verdana" w:eastAsia="Times New Roman" w:hAnsi="Verdana" w:cs="Times New Roman"/>
                <w:color w:val="000000"/>
                <w:sz w:val="20"/>
                <w:szCs w:val="20"/>
                <w:lang w:bidi="bn-BD"/>
              </w:rPr>
              <w:t>jvm</w:t>
            </w:r>
            <w:proofErr w:type="spellEnd"/>
            <w:r w:rsidRPr="001F73D2">
              <w:rPr>
                <w:rFonts w:ascii="Verdana" w:eastAsia="Times New Roman" w:hAnsi="Verdana" w:cs="Times New Roman"/>
                <w:color w:val="000000"/>
                <w:sz w:val="20"/>
                <w:szCs w:val="20"/>
                <w:lang w:bidi="bn-BD"/>
              </w:rPr>
              <w:t xml:space="preserve"> create object first then call </w:t>
            </w:r>
            <w:proofErr w:type="gramStart"/>
            <w:r w:rsidRPr="001F73D2">
              <w:rPr>
                <w:rFonts w:ascii="Verdana" w:eastAsia="Times New Roman" w:hAnsi="Verdana" w:cs="Times New Roman"/>
                <w:color w:val="000000"/>
                <w:sz w:val="20"/>
                <w:szCs w:val="20"/>
                <w:lang w:bidi="bn-BD"/>
              </w:rPr>
              <w:t>main(</w:t>
            </w:r>
            <w:proofErr w:type="gramEnd"/>
            <w:r w:rsidRPr="001F73D2">
              <w:rPr>
                <w:rFonts w:ascii="Verdana" w:eastAsia="Times New Roman" w:hAnsi="Verdana" w:cs="Times New Roman"/>
                <w:color w:val="000000"/>
                <w:sz w:val="20"/>
                <w:szCs w:val="20"/>
                <w:lang w:bidi="bn-BD"/>
              </w:rPr>
              <w:t>) method that will lead the problem of extra memory allocation.</w:t>
            </w:r>
          </w:p>
        </w:tc>
      </w:tr>
    </w:tbl>
    <w:p w:rsidR="00EF0432" w:rsidRPr="001F73D2" w:rsidRDefault="004A08FA" w:rsidP="00EF0432">
      <w:pPr>
        <w:spacing w:after="0" w:line="240" w:lineRule="auto"/>
        <w:rPr>
          <w:ins w:id="1090" w:author="Unknown"/>
          <w:rFonts w:ascii="Times New Roman" w:eastAsia="Times New Roman" w:hAnsi="Times New Roman" w:cs="Times New Roman"/>
          <w:sz w:val="24"/>
          <w:szCs w:val="24"/>
          <w:lang w:bidi="bn-BD"/>
        </w:rPr>
      </w:pPr>
      <w:ins w:id="1091" w:author="Unknown">
        <w:r>
          <w:rPr>
            <w:rFonts w:ascii="Times New Roman" w:eastAsia="Times New Roman" w:hAnsi="Times New Roman" w:cs="Times New Roman"/>
            <w:sz w:val="24"/>
            <w:szCs w:val="24"/>
            <w:lang w:bidi="bn-BD"/>
          </w:rPr>
          <w:pict>
            <v:rect id="_x0000_i1041" style="width:0;height:.75pt" o:hrstd="t" o:hrnoshade="t" o:hr="t" fillcolor="#d4d4d4" stroked="f"/>
          </w:pict>
        </w:r>
      </w:ins>
    </w:p>
    <w:p w:rsidR="001175D3" w:rsidRDefault="001175D3" w:rsidP="00EF043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bn-BD"/>
        </w:rPr>
      </w:pPr>
    </w:p>
    <w:p w:rsidR="00EF0432" w:rsidRPr="001F73D2" w:rsidRDefault="00EF0432" w:rsidP="00EF0432">
      <w:pPr>
        <w:shd w:val="clear" w:color="auto" w:fill="FFFFFF"/>
        <w:spacing w:before="100" w:beforeAutospacing="1" w:after="100" w:afterAutospacing="1" w:line="312" w:lineRule="atLeast"/>
        <w:jc w:val="both"/>
        <w:outlineLvl w:val="1"/>
        <w:rPr>
          <w:ins w:id="1092" w:author="Unknown"/>
          <w:rFonts w:ascii="Helvetica" w:eastAsia="Times New Roman" w:hAnsi="Helvetica" w:cs="Helvetica"/>
          <w:color w:val="610B38"/>
          <w:sz w:val="38"/>
          <w:szCs w:val="38"/>
          <w:lang w:bidi="bn-BD"/>
        </w:rPr>
      </w:pPr>
      <w:ins w:id="1093" w:author="Unknown">
        <w:r w:rsidRPr="001F73D2">
          <w:rPr>
            <w:rFonts w:ascii="Helvetica" w:eastAsia="Times New Roman" w:hAnsi="Helvetica" w:cs="Helvetica"/>
            <w:color w:val="610B38"/>
            <w:sz w:val="38"/>
            <w:szCs w:val="38"/>
            <w:lang w:bidi="bn-BD"/>
          </w:rPr>
          <w:t>3) Java static block</w:t>
        </w:r>
      </w:ins>
    </w:p>
    <w:p w:rsidR="00EF0432" w:rsidRPr="001F73D2" w:rsidRDefault="00EF0432" w:rsidP="00EF0432">
      <w:pPr>
        <w:numPr>
          <w:ilvl w:val="0"/>
          <w:numId w:val="13"/>
        </w:numPr>
        <w:shd w:val="clear" w:color="auto" w:fill="FFFFFF"/>
        <w:spacing w:before="60" w:after="100" w:afterAutospacing="1" w:line="345" w:lineRule="atLeast"/>
        <w:jc w:val="both"/>
        <w:rPr>
          <w:ins w:id="1094" w:author="Unknown"/>
          <w:rFonts w:ascii="Verdana" w:eastAsia="Times New Roman" w:hAnsi="Verdana" w:cs="Times New Roman"/>
          <w:color w:val="000000"/>
          <w:sz w:val="20"/>
          <w:szCs w:val="20"/>
          <w:lang w:bidi="bn-BD"/>
        </w:rPr>
      </w:pPr>
      <w:ins w:id="1095" w:author="Unknown">
        <w:r w:rsidRPr="001F73D2">
          <w:rPr>
            <w:rFonts w:ascii="Verdana" w:eastAsia="Times New Roman" w:hAnsi="Verdana" w:cs="Times New Roman"/>
            <w:color w:val="000000"/>
            <w:sz w:val="20"/>
            <w:szCs w:val="20"/>
            <w:lang w:bidi="bn-BD"/>
          </w:rPr>
          <w:t>Is used to initialize the static data member.</w:t>
        </w:r>
      </w:ins>
    </w:p>
    <w:p w:rsidR="00EF0432" w:rsidRPr="001F73D2" w:rsidRDefault="00EF0432" w:rsidP="00EF0432">
      <w:pPr>
        <w:numPr>
          <w:ilvl w:val="0"/>
          <w:numId w:val="13"/>
        </w:numPr>
        <w:shd w:val="clear" w:color="auto" w:fill="FFFFFF"/>
        <w:spacing w:before="60" w:after="100" w:afterAutospacing="1" w:line="345" w:lineRule="atLeast"/>
        <w:jc w:val="both"/>
        <w:rPr>
          <w:ins w:id="1096" w:author="Unknown"/>
          <w:rFonts w:ascii="Verdana" w:eastAsia="Times New Roman" w:hAnsi="Verdana" w:cs="Times New Roman"/>
          <w:color w:val="000000"/>
          <w:sz w:val="20"/>
          <w:szCs w:val="20"/>
          <w:lang w:bidi="bn-BD"/>
        </w:rPr>
      </w:pPr>
      <w:ins w:id="1097" w:author="Unknown">
        <w:r w:rsidRPr="001F73D2">
          <w:rPr>
            <w:rFonts w:ascii="Verdana" w:eastAsia="Times New Roman" w:hAnsi="Verdana" w:cs="Times New Roman"/>
            <w:color w:val="000000"/>
            <w:sz w:val="20"/>
            <w:szCs w:val="20"/>
            <w:lang w:bidi="bn-BD"/>
          </w:rPr>
          <w:t xml:space="preserve">It is executed before main method at the time of </w:t>
        </w:r>
        <w:proofErr w:type="spellStart"/>
        <w:r w:rsidRPr="001F73D2">
          <w:rPr>
            <w:rFonts w:ascii="Verdana" w:eastAsia="Times New Roman" w:hAnsi="Verdana" w:cs="Times New Roman"/>
            <w:color w:val="000000"/>
            <w:sz w:val="20"/>
            <w:szCs w:val="20"/>
            <w:lang w:bidi="bn-BD"/>
          </w:rPr>
          <w:t>classloading</w:t>
        </w:r>
        <w:proofErr w:type="spellEnd"/>
        <w:r w:rsidRPr="001F73D2">
          <w:rPr>
            <w:rFonts w:ascii="Verdana" w:eastAsia="Times New Roman" w:hAnsi="Verdana" w:cs="Times New Roman"/>
            <w:color w:val="000000"/>
            <w:sz w:val="20"/>
            <w:szCs w:val="20"/>
            <w:lang w:bidi="bn-BD"/>
          </w:rPr>
          <w:t>.</w:t>
        </w:r>
      </w:ins>
    </w:p>
    <w:p w:rsidR="00EF0432" w:rsidRPr="001F73D2" w:rsidRDefault="00EF0432" w:rsidP="00EF0432">
      <w:pPr>
        <w:shd w:val="clear" w:color="auto" w:fill="FFFFFF"/>
        <w:spacing w:before="100" w:beforeAutospacing="1" w:after="100" w:afterAutospacing="1" w:line="240" w:lineRule="auto"/>
        <w:jc w:val="both"/>
        <w:outlineLvl w:val="2"/>
        <w:rPr>
          <w:ins w:id="1098" w:author="Unknown"/>
          <w:rFonts w:ascii="Tahoma" w:eastAsia="Times New Roman" w:hAnsi="Tahoma" w:cs="Tahoma"/>
          <w:color w:val="610B4B"/>
          <w:sz w:val="33"/>
          <w:szCs w:val="33"/>
          <w:lang w:bidi="bn-BD"/>
        </w:rPr>
      </w:pPr>
      <w:ins w:id="1099" w:author="Unknown">
        <w:r w:rsidRPr="001F73D2">
          <w:rPr>
            <w:rFonts w:ascii="Tahoma" w:eastAsia="Times New Roman" w:hAnsi="Tahoma" w:cs="Tahoma"/>
            <w:color w:val="610B4B"/>
            <w:sz w:val="33"/>
            <w:szCs w:val="33"/>
            <w:lang w:bidi="bn-BD"/>
          </w:rPr>
          <w:t>Example of static block</w:t>
        </w:r>
      </w:ins>
    </w:p>
    <w:p w:rsidR="00EF0432" w:rsidRPr="001F73D2" w:rsidRDefault="00EF0432" w:rsidP="00EF0432">
      <w:pPr>
        <w:numPr>
          <w:ilvl w:val="0"/>
          <w:numId w:val="14"/>
        </w:numPr>
        <w:shd w:val="clear" w:color="auto" w:fill="FFFFFF"/>
        <w:spacing w:after="0" w:line="345" w:lineRule="atLeast"/>
        <w:ind w:left="0"/>
        <w:jc w:val="both"/>
        <w:rPr>
          <w:ins w:id="1100" w:author="Unknown"/>
          <w:rFonts w:ascii="Verdana" w:eastAsia="Times New Roman" w:hAnsi="Verdana" w:cs="Times New Roman"/>
          <w:color w:val="000000"/>
          <w:sz w:val="20"/>
          <w:szCs w:val="20"/>
          <w:lang w:bidi="bn-BD"/>
        </w:rPr>
      </w:pPr>
      <w:ins w:id="1101"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A2{  </w:t>
        </w:r>
      </w:ins>
    </w:p>
    <w:p w:rsidR="00EF0432" w:rsidRPr="001F73D2" w:rsidRDefault="00EF0432" w:rsidP="00EF0432">
      <w:pPr>
        <w:numPr>
          <w:ilvl w:val="0"/>
          <w:numId w:val="14"/>
        </w:numPr>
        <w:shd w:val="clear" w:color="auto" w:fill="FFFFFF"/>
        <w:spacing w:after="0" w:line="345" w:lineRule="atLeast"/>
        <w:ind w:left="0"/>
        <w:jc w:val="both"/>
        <w:rPr>
          <w:ins w:id="1102" w:author="Unknown"/>
          <w:rFonts w:ascii="Verdana" w:eastAsia="Times New Roman" w:hAnsi="Verdana" w:cs="Times New Roman"/>
          <w:color w:val="000000"/>
          <w:sz w:val="20"/>
          <w:szCs w:val="20"/>
          <w:lang w:bidi="bn-BD"/>
        </w:rPr>
      </w:pPr>
      <w:ins w:id="1103" w:author="Unknown">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w:t>
        </w:r>
        <w:proofErr w:type="spellStart"/>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"static block is invoked"</w:t>
        </w:r>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14"/>
        </w:numPr>
        <w:shd w:val="clear" w:color="auto" w:fill="FFFFFF"/>
        <w:spacing w:after="0" w:line="345" w:lineRule="atLeast"/>
        <w:ind w:left="0"/>
        <w:jc w:val="both"/>
        <w:rPr>
          <w:ins w:id="1104" w:author="Unknown"/>
          <w:rFonts w:ascii="Verdana" w:eastAsia="Times New Roman" w:hAnsi="Verdana" w:cs="Times New Roman"/>
          <w:color w:val="000000"/>
          <w:sz w:val="20"/>
          <w:szCs w:val="20"/>
          <w:lang w:bidi="bn-BD"/>
        </w:rPr>
      </w:pPr>
      <w:ins w:id="1105" w:author="Unknown">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public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void</w:t>
        </w:r>
        <w:r w:rsidRPr="001F73D2">
          <w:rPr>
            <w:rFonts w:ascii="Verdana" w:eastAsia="Times New Roman" w:hAnsi="Verdana" w:cs="Times New Roman"/>
            <w:color w:val="000000"/>
            <w:sz w:val="20"/>
            <w:szCs w:val="20"/>
            <w:bdr w:val="none" w:sz="0" w:space="0" w:color="auto" w:frame="1"/>
            <w:lang w:bidi="bn-BD"/>
          </w:rPr>
          <w:t> main(String </w:t>
        </w:r>
        <w:proofErr w:type="spellStart"/>
        <w:r w:rsidRPr="001F73D2">
          <w:rPr>
            <w:rFonts w:ascii="Verdana" w:eastAsia="Times New Roman" w:hAnsi="Verdana" w:cs="Times New Roman"/>
            <w:color w:val="000000"/>
            <w:sz w:val="20"/>
            <w:szCs w:val="20"/>
            <w:bdr w:val="none" w:sz="0" w:space="0" w:color="auto" w:frame="1"/>
            <w:lang w:bidi="bn-BD"/>
          </w:rPr>
          <w:t>args</w:t>
        </w:r>
        <w:proofErr w:type="spellEnd"/>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14"/>
        </w:numPr>
        <w:shd w:val="clear" w:color="auto" w:fill="FFFFFF"/>
        <w:spacing w:after="0" w:line="345" w:lineRule="atLeast"/>
        <w:ind w:left="0"/>
        <w:jc w:val="both"/>
        <w:rPr>
          <w:ins w:id="1106" w:author="Unknown"/>
          <w:rFonts w:ascii="Verdana" w:eastAsia="Times New Roman" w:hAnsi="Verdana" w:cs="Times New Roman"/>
          <w:color w:val="000000"/>
          <w:sz w:val="20"/>
          <w:szCs w:val="20"/>
          <w:lang w:bidi="bn-BD"/>
        </w:rPr>
      </w:pPr>
      <w:ins w:id="1107" w:author="Unknown">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"Hello main"</w:t>
        </w:r>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14"/>
        </w:numPr>
        <w:shd w:val="clear" w:color="auto" w:fill="FFFFFF"/>
        <w:spacing w:after="0" w:line="345" w:lineRule="atLeast"/>
        <w:ind w:left="0"/>
        <w:jc w:val="both"/>
        <w:rPr>
          <w:ins w:id="1108" w:author="Unknown"/>
          <w:rFonts w:ascii="Verdana" w:eastAsia="Times New Roman" w:hAnsi="Verdana" w:cs="Times New Roman"/>
          <w:color w:val="000000"/>
          <w:sz w:val="20"/>
          <w:szCs w:val="20"/>
          <w:lang w:bidi="bn-BD"/>
        </w:rPr>
      </w:pPr>
      <w:ins w:id="1109" w:author="Unknown">
        <w:r w:rsidRPr="001F73D2">
          <w:rPr>
            <w:rFonts w:ascii="Verdana" w:eastAsia="Times New Roman" w:hAnsi="Verdana" w:cs="Times New Roman"/>
            <w:color w:val="000000"/>
            <w:sz w:val="20"/>
            <w:szCs w:val="20"/>
            <w:bdr w:val="none" w:sz="0" w:space="0" w:color="auto" w:frame="1"/>
            <w:lang w:bidi="bn-BD"/>
          </w:rPr>
          <w:t>  }  </w:t>
        </w:r>
      </w:ins>
    </w:p>
    <w:p w:rsidR="00EF0432" w:rsidRPr="001F73D2" w:rsidRDefault="00EF0432" w:rsidP="00EF0432">
      <w:pPr>
        <w:numPr>
          <w:ilvl w:val="0"/>
          <w:numId w:val="14"/>
        </w:numPr>
        <w:shd w:val="clear" w:color="auto" w:fill="FFFFFF"/>
        <w:spacing w:after="120" w:line="345" w:lineRule="atLeast"/>
        <w:ind w:left="0"/>
        <w:jc w:val="both"/>
        <w:rPr>
          <w:ins w:id="1110" w:author="Unknown"/>
          <w:rFonts w:ascii="Verdana" w:eastAsia="Times New Roman" w:hAnsi="Verdana" w:cs="Times New Roman"/>
          <w:color w:val="000000"/>
          <w:sz w:val="20"/>
          <w:szCs w:val="20"/>
          <w:lang w:bidi="bn-BD"/>
        </w:rPr>
      </w:pPr>
      <w:ins w:id="1111" w:author="Unknown">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112" w:author="Unknown"/>
          <w:rFonts w:ascii="Courier New" w:eastAsia="Times New Roman" w:hAnsi="Courier New" w:cs="Courier New"/>
          <w:color w:val="000000"/>
          <w:sz w:val="20"/>
          <w:szCs w:val="20"/>
          <w:lang w:bidi="bn-BD"/>
        </w:rPr>
      </w:pPr>
      <w:proofErr w:type="spellStart"/>
      <w:ins w:id="1113" w:author="Unknown">
        <w:r w:rsidRPr="001F73D2">
          <w:rPr>
            <w:rFonts w:ascii="Courier New" w:eastAsia="Times New Roman" w:hAnsi="Courier New" w:cs="Courier New"/>
            <w:color w:val="000000"/>
            <w:sz w:val="20"/>
            <w:szCs w:val="20"/>
            <w:lang w:bidi="bn-BD"/>
          </w:rPr>
          <w:t>Output</w:t>
        </w:r>
        <w:proofErr w:type="gramStart"/>
        <w:r w:rsidRPr="001F73D2">
          <w:rPr>
            <w:rFonts w:ascii="Courier New" w:eastAsia="Times New Roman" w:hAnsi="Courier New" w:cs="Courier New"/>
            <w:color w:val="000000"/>
            <w:sz w:val="20"/>
            <w:szCs w:val="20"/>
            <w:lang w:bidi="bn-BD"/>
          </w:rPr>
          <w:t>:static</w:t>
        </w:r>
        <w:proofErr w:type="spellEnd"/>
        <w:proofErr w:type="gramEnd"/>
        <w:r w:rsidRPr="001F73D2">
          <w:rPr>
            <w:rFonts w:ascii="Courier New" w:eastAsia="Times New Roman" w:hAnsi="Courier New" w:cs="Courier New"/>
            <w:color w:val="000000"/>
            <w:sz w:val="20"/>
            <w:szCs w:val="20"/>
            <w:lang w:bidi="bn-BD"/>
          </w:rPr>
          <w:t xml:space="preserve"> block is invoked</w:t>
        </w:r>
      </w:ins>
    </w:p>
    <w:p w:rsidR="00EF0432" w:rsidRPr="001F73D2" w:rsidRDefault="00EF0432" w:rsidP="00EF043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114" w:author="Unknown"/>
          <w:rFonts w:ascii="Courier New" w:eastAsia="Times New Roman" w:hAnsi="Courier New" w:cs="Courier New"/>
          <w:color w:val="000000"/>
          <w:sz w:val="20"/>
          <w:szCs w:val="20"/>
          <w:lang w:bidi="bn-BD"/>
        </w:rPr>
      </w:pPr>
      <w:ins w:id="1115" w:author="Unknown">
        <w:r w:rsidRPr="001F73D2">
          <w:rPr>
            <w:rFonts w:ascii="Courier New" w:eastAsia="Times New Roman" w:hAnsi="Courier New" w:cs="Courier New"/>
            <w:color w:val="000000"/>
            <w:sz w:val="20"/>
            <w:szCs w:val="20"/>
            <w:lang w:bidi="bn-BD"/>
          </w:rPr>
          <w:t xml:space="preserve">       Hello main</w:t>
        </w:r>
      </w:ins>
    </w:p>
    <w:p w:rsidR="00EF0432" w:rsidRPr="001F73D2" w:rsidRDefault="004A08FA" w:rsidP="00EF0432">
      <w:pPr>
        <w:spacing w:after="0" w:line="240" w:lineRule="auto"/>
        <w:rPr>
          <w:ins w:id="1116" w:author="Unknown"/>
          <w:rFonts w:ascii="Times New Roman" w:eastAsia="Times New Roman" w:hAnsi="Times New Roman" w:cs="Times New Roman"/>
          <w:sz w:val="24"/>
          <w:szCs w:val="24"/>
          <w:lang w:bidi="bn-BD"/>
        </w:rPr>
      </w:pPr>
      <w:ins w:id="1117" w:author="Unknown">
        <w:r>
          <w:rPr>
            <w:rFonts w:ascii="Times New Roman" w:eastAsia="Times New Roman" w:hAnsi="Times New Roman" w:cs="Times New Roman"/>
            <w:sz w:val="24"/>
            <w:szCs w:val="24"/>
            <w:lang w:bidi="bn-BD"/>
          </w:rPr>
          <w:pict>
            <v:rect id="_x0000_i1042" style="width:0;height:.75pt" o:hrstd="t" o:hrnoshade="t" o:hr="t" fillcolor="#d4d4d4" stroked="f"/>
          </w:pict>
        </w:r>
      </w:ins>
    </w:p>
    <w:p w:rsidR="00EF0432" w:rsidRPr="001F73D2" w:rsidRDefault="00EF0432" w:rsidP="00EF0432">
      <w:pPr>
        <w:shd w:val="clear" w:color="auto" w:fill="FFFFFF"/>
        <w:spacing w:before="100" w:beforeAutospacing="1" w:after="100" w:afterAutospacing="1" w:line="312" w:lineRule="atLeast"/>
        <w:jc w:val="both"/>
        <w:outlineLvl w:val="2"/>
        <w:rPr>
          <w:ins w:id="1118" w:author="Unknown"/>
          <w:rFonts w:ascii="Helvetica" w:eastAsia="Times New Roman" w:hAnsi="Helvetica" w:cs="Helvetica"/>
          <w:color w:val="610B4B"/>
          <w:sz w:val="29"/>
          <w:szCs w:val="29"/>
          <w:lang w:bidi="bn-BD"/>
        </w:rPr>
      </w:pPr>
      <w:ins w:id="1119" w:author="Unknown">
        <w:r w:rsidRPr="001F73D2">
          <w:rPr>
            <w:rFonts w:ascii="Helvetica" w:eastAsia="Times New Roman" w:hAnsi="Helvetica" w:cs="Helvetica"/>
            <w:color w:val="610B4B"/>
            <w:sz w:val="29"/>
            <w:szCs w:val="29"/>
            <w:lang w:bidi="bn-BD"/>
          </w:rPr>
          <w:t xml:space="preserve">Q) Can we execute a program without </w:t>
        </w:r>
        <w:proofErr w:type="gramStart"/>
        <w:r w:rsidRPr="001F73D2">
          <w:rPr>
            <w:rFonts w:ascii="Helvetica" w:eastAsia="Times New Roman" w:hAnsi="Helvetica" w:cs="Helvetica"/>
            <w:color w:val="610B4B"/>
            <w:sz w:val="29"/>
            <w:szCs w:val="29"/>
            <w:lang w:bidi="bn-BD"/>
          </w:rPr>
          <w:t>main(</w:t>
        </w:r>
        <w:proofErr w:type="gramEnd"/>
        <w:r w:rsidRPr="001F73D2">
          <w:rPr>
            <w:rFonts w:ascii="Helvetica" w:eastAsia="Times New Roman" w:hAnsi="Helvetica" w:cs="Helvetica"/>
            <w:color w:val="610B4B"/>
            <w:sz w:val="29"/>
            <w:szCs w:val="29"/>
            <w:lang w:bidi="bn-BD"/>
          </w:rPr>
          <w:t>) method?</w:t>
        </w:r>
      </w:ins>
    </w:p>
    <w:p w:rsidR="00EF0432" w:rsidRPr="001F73D2" w:rsidRDefault="00EF0432" w:rsidP="00EF0432">
      <w:pPr>
        <w:shd w:val="clear" w:color="auto" w:fill="FFFFFF"/>
        <w:spacing w:before="100" w:beforeAutospacing="1" w:after="100" w:afterAutospacing="1" w:line="240" w:lineRule="auto"/>
        <w:jc w:val="both"/>
        <w:rPr>
          <w:ins w:id="1120" w:author="Unknown"/>
          <w:rFonts w:ascii="Verdana" w:eastAsia="Times New Roman" w:hAnsi="Verdana" w:cs="Times New Roman"/>
          <w:color w:val="000000"/>
          <w:sz w:val="20"/>
          <w:szCs w:val="20"/>
          <w:lang w:bidi="bn-BD"/>
        </w:rPr>
      </w:pPr>
      <w:proofErr w:type="spellStart"/>
      <w:ins w:id="1121" w:author="Unknown">
        <w:r w:rsidRPr="001F73D2">
          <w:rPr>
            <w:rFonts w:ascii="Verdana" w:eastAsia="Times New Roman" w:hAnsi="Verdana" w:cs="Times New Roman"/>
            <w:color w:val="000000"/>
            <w:sz w:val="20"/>
            <w:szCs w:val="20"/>
            <w:lang w:bidi="bn-BD"/>
          </w:rPr>
          <w:t>Ans</w:t>
        </w:r>
        <w:proofErr w:type="spellEnd"/>
        <w:r w:rsidRPr="001F73D2">
          <w:rPr>
            <w:rFonts w:ascii="Verdana" w:eastAsia="Times New Roman" w:hAnsi="Verdana" w:cs="Times New Roman"/>
            <w:color w:val="000000"/>
            <w:sz w:val="20"/>
            <w:szCs w:val="20"/>
            <w:lang w:bidi="bn-BD"/>
          </w:rPr>
          <w:t>) Yes, one of the way is static block but in previous version of JDK not in JDK 1.7.</w:t>
        </w:r>
      </w:ins>
    </w:p>
    <w:p w:rsidR="00EF0432" w:rsidRPr="001F73D2" w:rsidRDefault="00EF0432" w:rsidP="00EF0432">
      <w:pPr>
        <w:numPr>
          <w:ilvl w:val="0"/>
          <w:numId w:val="15"/>
        </w:numPr>
        <w:shd w:val="clear" w:color="auto" w:fill="FFFFFF"/>
        <w:spacing w:after="0" w:line="345" w:lineRule="atLeast"/>
        <w:ind w:left="0"/>
        <w:jc w:val="both"/>
        <w:rPr>
          <w:ins w:id="1122" w:author="Unknown"/>
          <w:rFonts w:ascii="Verdana" w:eastAsia="Times New Roman" w:hAnsi="Verdana" w:cs="Times New Roman"/>
          <w:color w:val="000000"/>
          <w:sz w:val="20"/>
          <w:szCs w:val="20"/>
          <w:lang w:bidi="bn-BD"/>
        </w:rPr>
      </w:pPr>
      <w:ins w:id="1123" w:author="Unknown">
        <w:r w:rsidRPr="001F73D2">
          <w:rPr>
            <w:rFonts w:ascii="Verdana" w:eastAsia="Times New Roman" w:hAnsi="Verdana" w:cs="Times New Roman"/>
            <w:b/>
            <w:bCs/>
            <w:color w:val="006699"/>
            <w:sz w:val="20"/>
            <w:szCs w:val="20"/>
            <w:bdr w:val="none" w:sz="0" w:space="0" w:color="auto" w:frame="1"/>
            <w:lang w:bidi="bn-BD"/>
          </w:rPr>
          <w:t>class</w:t>
        </w:r>
        <w:r w:rsidRPr="001F73D2">
          <w:rPr>
            <w:rFonts w:ascii="Verdana" w:eastAsia="Times New Roman" w:hAnsi="Verdana" w:cs="Times New Roman"/>
            <w:color w:val="000000"/>
            <w:sz w:val="20"/>
            <w:szCs w:val="20"/>
            <w:bdr w:val="none" w:sz="0" w:space="0" w:color="auto" w:frame="1"/>
            <w:lang w:bidi="bn-BD"/>
          </w:rPr>
          <w:t> A3{  </w:t>
        </w:r>
      </w:ins>
    </w:p>
    <w:p w:rsidR="00EF0432" w:rsidRPr="001F73D2" w:rsidRDefault="00EF0432" w:rsidP="00EF0432">
      <w:pPr>
        <w:numPr>
          <w:ilvl w:val="0"/>
          <w:numId w:val="15"/>
        </w:numPr>
        <w:shd w:val="clear" w:color="auto" w:fill="FFFFFF"/>
        <w:spacing w:after="0" w:line="345" w:lineRule="atLeast"/>
        <w:ind w:left="0"/>
        <w:jc w:val="both"/>
        <w:rPr>
          <w:ins w:id="1124" w:author="Unknown"/>
          <w:rFonts w:ascii="Verdana" w:eastAsia="Times New Roman" w:hAnsi="Verdana" w:cs="Times New Roman"/>
          <w:color w:val="000000"/>
          <w:sz w:val="20"/>
          <w:szCs w:val="20"/>
          <w:lang w:bidi="bn-BD"/>
        </w:rPr>
      </w:pPr>
      <w:ins w:id="1125" w:author="Unknown">
        <w:r w:rsidRPr="001F73D2">
          <w:rPr>
            <w:rFonts w:ascii="Verdana" w:eastAsia="Times New Roman" w:hAnsi="Verdana" w:cs="Times New Roman"/>
            <w:color w:val="000000"/>
            <w:sz w:val="20"/>
            <w:szCs w:val="20"/>
            <w:bdr w:val="none" w:sz="0" w:space="0" w:color="auto" w:frame="1"/>
            <w:lang w:bidi="bn-BD"/>
          </w:rPr>
          <w:t>  </w:t>
        </w:r>
        <w:r w:rsidRPr="001F73D2">
          <w:rPr>
            <w:rFonts w:ascii="Verdana" w:eastAsia="Times New Roman" w:hAnsi="Verdana" w:cs="Times New Roman"/>
            <w:b/>
            <w:bCs/>
            <w:color w:val="006699"/>
            <w:sz w:val="20"/>
            <w:szCs w:val="20"/>
            <w:bdr w:val="none" w:sz="0" w:space="0" w:color="auto" w:frame="1"/>
            <w:lang w:bidi="bn-BD"/>
          </w:rPr>
          <w:t>static</w:t>
        </w:r>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15"/>
        </w:numPr>
        <w:shd w:val="clear" w:color="auto" w:fill="FFFFFF"/>
        <w:spacing w:after="0" w:line="345" w:lineRule="atLeast"/>
        <w:ind w:left="0"/>
        <w:jc w:val="both"/>
        <w:rPr>
          <w:ins w:id="1126" w:author="Unknown"/>
          <w:rFonts w:ascii="Verdana" w:eastAsia="Times New Roman" w:hAnsi="Verdana" w:cs="Times New Roman"/>
          <w:color w:val="000000"/>
          <w:sz w:val="20"/>
          <w:szCs w:val="20"/>
          <w:lang w:bidi="bn-BD"/>
        </w:rPr>
      </w:pPr>
      <w:ins w:id="1127" w:author="Unknown">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System.out.println</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0000FF"/>
            <w:sz w:val="20"/>
            <w:szCs w:val="20"/>
            <w:bdr w:val="none" w:sz="0" w:space="0" w:color="auto" w:frame="1"/>
            <w:lang w:bidi="bn-BD"/>
          </w:rPr>
          <w:t>"static block is invoked"</w:t>
        </w:r>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15"/>
        </w:numPr>
        <w:shd w:val="clear" w:color="auto" w:fill="FFFFFF"/>
        <w:spacing w:after="0" w:line="345" w:lineRule="atLeast"/>
        <w:ind w:left="0"/>
        <w:jc w:val="both"/>
        <w:rPr>
          <w:ins w:id="1128" w:author="Unknown"/>
          <w:rFonts w:ascii="Verdana" w:eastAsia="Times New Roman" w:hAnsi="Verdana" w:cs="Times New Roman"/>
          <w:color w:val="000000"/>
          <w:sz w:val="20"/>
          <w:szCs w:val="20"/>
          <w:lang w:bidi="bn-BD"/>
        </w:rPr>
      </w:pPr>
      <w:ins w:id="1129" w:author="Unknown">
        <w:r w:rsidRPr="001F73D2">
          <w:rPr>
            <w:rFonts w:ascii="Verdana" w:eastAsia="Times New Roman" w:hAnsi="Verdana" w:cs="Times New Roman"/>
            <w:color w:val="000000"/>
            <w:sz w:val="20"/>
            <w:szCs w:val="20"/>
            <w:bdr w:val="none" w:sz="0" w:space="0" w:color="auto" w:frame="1"/>
            <w:lang w:bidi="bn-BD"/>
          </w:rPr>
          <w:t>  </w:t>
        </w:r>
        <w:proofErr w:type="spellStart"/>
        <w:r w:rsidRPr="001F73D2">
          <w:rPr>
            <w:rFonts w:ascii="Verdana" w:eastAsia="Times New Roman" w:hAnsi="Verdana" w:cs="Times New Roman"/>
            <w:color w:val="000000"/>
            <w:sz w:val="20"/>
            <w:szCs w:val="20"/>
            <w:bdr w:val="none" w:sz="0" w:space="0" w:color="auto" w:frame="1"/>
            <w:lang w:bidi="bn-BD"/>
          </w:rPr>
          <w:t>System.exit</w:t>
        </w:r>
        <w:proofErr w:type="spellEnd"/>
        <w:r w:rsidRPr="001F73D2">
          <w:rPr>
            <w:rFonts w:ascii="Verdana" w:eastAsia="Times New Roman" w:hAnsi="Verdana" w:cs="Times New Roman"/>
            <w:color w:val="000000"/>
            <w:sz w:val="20"/>
            <w:szCs w:val="20"/>
            <w:bdr w:val="none" w:sz="0" w:space="0" w:color="auto" w:frame="1"/>
            <w:lang w:bidi="bn-BD"/>
          </w:rPr>
          <w:t>(</w:t>
        </w:r>
        <w:r w:rsidRPr="001F73D2">
          <w:rPr>
            <w:rFonts w:ascii="Verdana" w:eastAsia="Times New Roman" w:hAnsi="Verdana" w:cs="Times New Roman"/>
            <w:color w:val="C00000"/>
            <w:sz w:val="20"/>
            <w:szCs w:val="20"/>
            <w:bdr w:val="none" w:sz="0" w:space="0" w:color="auto" w:frame="1"/>
            <w:lang w:bidi="bn-BD"/>
          </w:rPr>
          <w:t>0</w:t>
        </w:r>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numPr>
          <w:ilvl w:val="0"/>
          <w:numId w:val="15"/>
        </w:numPr>
        <w:shd w:val="clear" w:color="auto" w:fill="FFFFFF"/>
        <w:spacing w:after="0" w:line="345" w:lineRule="atLeast"/>
        <w:ind w:left="0"/>
        <w:jc w:val="both"/>
        <w:rPr>
          <w:ins w:id="1130" w:author="Unknown"/>
          <w:rFonts w:ascii="Verdana" w:eastAsia="Times New Roman" w:hAnsi="Verdana" w:cs="Times New Roman"/>
          <w:color w:val="000000"/>
          <w:sz w:val="20"/>
          <w:szCs w:val="20"/>
          <w:lang w:bidi="bn-BD"/>
        </w:rPr>
      </w:pPr>
      <w:ins w:id="1131" w:author="Unknown">
        <w:r w:rsidRPr="001F73D2">
          <w:rPr>
            <w:rFonts w:ascii="Verdana" w:eastAsia="Times New Roman" w:hAnsi="Verdana" w:cs="Times New Roman"/>
            <w:color w:val="000000"/>
            <w:sz w:val="20"/>
            <w:szCs w:val="20"/>
            <w:bdr w:val="none" w:sz="0" w:space="0" w:color="auto" w:frame="1"/>
            <w:lang w:bidi="bn-BD"/>
          </w:rPr>
          <w:t>  }  </w:t>
        </w:r>
      </w:ins>
    </w:p>
    <w:p w:rsidR="00EF0432" w:rsidRPr="001F73D2" w:rsidRDefault="00EF0432" w:rsidP="00EF0432">
      <w:pPr>
        <w:numPr>
          <w:ilvl w:val="0"/>
          <w:numId w:val="15"/>
        </w:numPr>
        <w:shd w:val="clear" w:color="auto" w:fill="FFFFFF"/>
        <w:spacing w:after="120" w:line="345" w:lineRule="atLeast"/>
        <w:ind w:left="0"/>
        <w:jc w:val="both"/>
        <w:rPr>
          <w:ins w:id="1132" w:author="Unknown"/>
          <w:rFonts w:ascii="Verdana" w:eastAsia="Times New Roman" w:hAnsi="Verdana" w:cs="Times New Roman"/>
          <w:color w:val="000000"/>
          <w:sz w:val="20"/>
          <w:szCs w:val="20"/>
          <w:lang w:bidi="bn-BD"/>
        </w:rPr>
      </w:pPr>
      <w:ins w:id="1133" w:author="Unknown">
        <w:r w:rsidRPr="001F73D2">
          <w:rPr>
            <w:rFonts w:ascii="Verdana" w:eastAsia="Times New Roman" w:hAnsi="Verdana" w:cs="Times New Roman"/>
            <w:color w:val="000000"/>
            <w:sz w:val="20"/>
            <w:szCs w:val="20"/>
            <w:bdr w:val="none" w:sz="0" w:space="0" w:color="auto" w:frame="1"/>
            <w:lang w:bidi="bn-BD"/>
          </w:rPr>
          <w:t>}  </w:t>
        </w:r>
      </w:ins>
    </w:p>
    <w:p w:rsidR="00EF0432" w:rsidRPr="001F73D2" w:rsidRDefault="00EF0432" w:rsidP="00EF043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134" w:author="Unknown"/>
          <w:rFonts w:ascii="Courier New" w:eastAsia="Times New Roman" w:hAnsi="Courier New" w:cs="Courier New"/>
          <w:color w:val="000000"/>
          <w:sz w:val="20"/>
          <w:szCs w:val="20"/>
          <w:lang w:bidi="bn-BD"/>
        </w:rPr>
      </w:pPr>
      <w:proofErr w:type="spellStart"/>
      <w:ins w:id="1135" w:author="Unknown">
        <w:r w:rsidRPr="001F73D2">
          <w:rPr>
            <w:rFonts w:ascii="Courier New" w:eastAsia="Times New Roman" w:hAnsi="Courier New" w:cs="Courier New"/>
            <w:color w:val="000000"/>
            <w:sz w:val="20"/>
            <w:szCs w:val="20"/>
            <w:lang w:bidi="bn-BD"/>
          </w:rPr>
          <w:t>Output</w:t>
        </w:r>
        <w:proofErr w:type="gramStart"/>
        <w:r w:rsidRPr="001F73D2">
          <w:rPr>
            <w:rFonts w:ascii="Courier New" w:eastAsia="Times New Roman" w:hAnsi="Courier New" w:cs="Courier New"/>
            <w:color w:val="000000"/>
            <w:sz w:val="20"/>
            <w:szCs w:val="20"/>
            <w:lang w:bidi="bn-BD"/>
          </w:rPr>
          <w:t>:static</w:t>
        </w:r>
        <w:proofErr w:type="spellEnd"/>
        <w:proofErr w:type="gramEnd"/>
        <w:r w:rsidRPr="001F73D2">
          <w:rPr>
            <w:rFonts w:ascii="Courier New" w:eastAsia="Times New Roman" w:hAnsi="Courier New" w:cs="Courier New"/>
            <w:color w:val="000000"/>
            <w:sz w:val="20"/>
            <w:szCs w:val="20"/>
            <w:lang w:bidi="bn-BD"/>
          </w:rPr>
          <w:t xml:space="preserve"> block is invoked (if not JDK7)</w:t>
        </w:r>
      </w:ins>
    </w:p>
    <w:p w:rsidR="00EF0432" w:rsidRPr="001F73D2" w:rsidRDefault="00EF0432" w:rsidP="00EF0432">
      <w:pPr>
        <w:shd w:val="clear" w:color="auto" w:fill="FFFFFF"/>
        <w:spacing w:before="100" w:beforeAutospacing="1" w:after="100" w:afterAutospacing="1" w:line="240" w:lineRule="auto"/>
        <w:jc w:val="both"/>
        <w:rPr>
          <w:ins w:id="1136" w:author="Unknown"/>
          <w:rFonts w:ascii="Verdana" w:eastAsia="Times New Roman" w:hAnsi="Verdana" w:cs="Times New Roman"/>
          <w:color w:val="000000"/>
          <w:sz w:val="20"/>
          <w:szCs w:val="20"/>
          <w:lang w:bidi="bn-BD"/>
        </w:rPr>
      </w:pPr>
      <w:ins w:id="1137" w:author="Unknown">
        <w:r w:rsidRPr="001F73D2">
          <w:rPr>
            <w:rFonts w:ascii="Verdana" w:eastAsia="Times New Roman" w:hAnsi="Verdana" w:cs="Times New Roman"/>
            <w:color w:val="000000"/>
            <w:sz w:val="20"/>
            <w:szCs w:val="20"/>
            <w:lang w:bidi="bn-BD"/>
          </w:rPr>
          <w:t>In JDK7 and above, output will be:</w:t>
        </w:r>
      </w:ins>
    </w:p>
    <w:p w:rsidR="00EF0432" w:rsidRPr="001F73D2" w:rsidRDefault="00EF0432" w:rsidP="00EF043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138" w:author="Unknown"/>
          <w:rFonts w:ascii="Courier New" w:eastAsia="Times New Roman" w:hAnsi="Courier New" w:cs="Courier New"/>
          <w:color w:val="000000"/>
          <w:sz w:val="20"/>
          <w:szCs w:val="20"/>
          <w:lang w:bidi="bn-BD"/>
        </w:rPr>
      </w:pPr>
      <w:proofErr w:type="spellStart"/>
      <w:ins w:id="1139" w:author="Unknown">
        <w:r w:rsidRPr="001F73D2">
          <w:rPr>
            <w:rFonts w:ascii="Courier New" w:eastAsia="Times New Roman" w:hAnsi="Courier New" w:cs="Courier New"/>
            <w:color w:val="000000"/>
            <w:sz w:val="20"/>
            <w:szCs w:val="20"/>
            <w:lang w:bidi="bn-BD"/>
          </w:rPr>
          <w:lastRenderedPageBreak/>
          <w:t>Output</w:t>
        </w:r>
        <w:proofErr w:type="gramStart"/>
        <w:r w:rsidRPr="001F73D2">
          <w:rPr>
            <w:rFonts w:ascii="Courier New" w:eastAsia="Times New Roman" w:hAnsi="Courier New" w:cs="Courier New"/>
            <w:color w:val="000000"/>
            <w:sz w:val="20"/>
            <w:szCs w:val="20"/>
            <w:lang w:bidi="bn-BD"/>
          </w:rPr>
          <w:t>:Error</w:t>
        </w:r>
        <w:proofErr w:type="spellEnd"/>
        <w:proofErr w:type="gramEnd"/>
        <w:r w:rsidRPr="001F73D2">
          <w:rPr>
            <w:rFonts w:ascii="Courier New" w:eastAsia="Times New Roman" w:hAnsi="Courier New" w:cs="Courier New"/>
            <w:color w:val="000000"/>
            <w:sz w:val="20"/>
            <w:szCs w:val="20"/>
            <w:lang w:bidi="bn-BD"/>
          </w:rPr>
          <w:t>: Main method not found in class A3, please define the main method as:</w:t>
        </w:r>
      </w:ins>
    </w:p>
    <w:p w:rsidR="00EF0432" w:rsidRPr="001F73D2" w:rsidRDefault="00EF0432" w:rsidP="00EF043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140" w:author="Unknown"/>
          <w:rFonts w:ascii="Courier New" w:eastAsia="Times New Roman" w:hAnsi="Courier New" w:cs="Courier New"/>
          <w:color w:val="000000"/>
          <w:sz w:val="20"/>
          <w:szCs w:val="20"/>
          <w:lang w:bidi="bn-BD"/>
        </w:rPr>
      </w:pPr>
      <w:proofErr w:type="gramStart"/>
      <w:ins w:id="1141" w:author="Unknown">
        <w:r w:rsidRPr="001F73D2">
          <w:rPr>
            <w:rFonts w:ascii="Courier New" w:eastAsia="Times New Roman" w:hAnsi="Courier New" w:cs="Courier New"/>
            <w:color w:val="000000"/>
            <w:sz w:val="20"/>
            <w:szCs w:val="20"/>
            <w:lang w:bidi="bn-BD"/>
          </w:rPr>
          <w:t>public</w:t>
        </w:r>
        <w:proofErr w:type="gramEnd"/>
        <w:r w:rsidRPr="001F73D2">
          <w:rPr>
            <w:rFonts w:ascii="Courier New" w:eastAsia="Times New Roman" w:hAnsi="Courier New" w:cs="Courier New"/>
            <w:color w:val="000000"/>
            <w:sz w:val="20"/>
            <w:szCs w:val="20"/>
            <w:lang w:bidi="bn-BD"/>
          </w:rPr>
          <w:t xml:space="preserve"> static void main(String[] </w:t>
        </w:r>
        <w:proofErr w:type="spellStart"/>
        <w:r w:rsidRPr="001F73D2">
          <w:rPr>
            <w:rFonts w:ascii="Courier New" w:eastAsia="Times New Roman" w:hAnsi="Courier New" w:cs="Courier New"/>
            <w:color w:val="000000"/>
            <w:sz w:val="20"/>
            <w:szCs w:val="20"/>
            <w:lang w:bidi="bn-BD"/>
          </w:rPr>
          <w:t>args</w:t>
        </w:r>
        <w:proofErr w:type="spellEnd"/>
        <w:r w:rsidRPr="001F73D2">
          <w:rPr>
            <w:rFonts w:ascii="Courier New" w:eastAsia="Times New Roman" w:hAnsi="Courier New" w:cs="Courier New"/>
            <w:color w:val="000000"/>
            <w:sz w:val="20"/>
            <w:szCs w:val="20"/>
            <w:lang w:bidi="bn-BD"/>
          </w:rPr>
          <w:t>)</w:t>
        </w:r>
      </w:ins>
    </w:p>
    <w:p w:rsidR="00EF0432" w:rsidRDefault="00EF0432"/>
    <w:sectPr w:rsidR="00EF0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749"/>
    <w:multiLevelType w:val="multilevel"/>
    <w:tmpl w:val="214CA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1D69C0"/>
    <w:multiLevelType w:val="multilevel"/>
    <w:tmpl w:val="7EE80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C52837"/>
    <w:multiLevelType w:val="multilevel"/>
    <w:tmpl w:val="17183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B327D4"/>
    <w:multiLevelType w:val="multilevel"/>
    <w:tmpl w:val="7A6E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C55D65"/>
    <w:multiLevelType w:val="multilevel"/>
    <w:tmpl w:val="857EB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F50CB2"/>
    <w:multiLevelType w:val="multilevel"/>
    <w:tmpl w:val="6CD47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9362F2"/>
    <w:multiLevelType w:val="multilevel"/>
    <w:tmpl w:val="46D00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D87808"/>
    <w:multiLevelType w:val="multilevel"/>
    <w:tmpl w:val="1DE66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7824B0"/>
    <w:multiLevelType w:val="multilevel"/>
    <w:tmpl w:val="42B6D3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3847513"/>
    <w:multiLevelType w:val="multilevel"/>
    <w:tmpl w:val="41164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5E0792C"/>
    <w:multiLevelType w:val="multilevel"/>
    <w:tmpl w:val="D690F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D617B2"/>
    <w:multiLevelType w:val="multilevel"/>
    <w:tmpl w:val="9AA2B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7979B8"/>
    <w:multiLevelType w:val="multilevel"/>
    <w:tmpl w:val="D8340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4F7429"/>
    <w:multiLevelType w:val="multilevel"/>
    <w:tmpl w:val="518CD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3E0B74"/>
    <w:multiLevelType w:val="multilevel"/>
    <w:tmpl w:val="01EC0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52838B9"/>
    <w:multiLevelType w:val="multilevel"/>
    <w:tmpl w:val="B5704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FE315C"/>
    <w:multiLevelType w:val="multilevel"/>
    <w:tmpl w:val="A7969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A62208A"/>
    <w:multiLevelType w:val="multilevel"/>
    <w:tmpl w:val="21EA5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A7B77CF"/>
    <w:multiLevelType w:val="multilevel"/>
    <w:tmpl w:val="014C3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A7F7DE3"/>
    <w:multiLevelType w:val="multilevel"/>
    <w:tmpl w:val="938A7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B9D5750"/>
    <w:multiLevelType w:val="multilevel"/>
    <w:tmpl w:val="C3E0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53277FC"/>
    <w:multiLevelType w:val="multilevel"/>
    <w:tmpl w:val="9F08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54326F"/>
    <w:multiLevelType w:val="multilevel"/>
    <w:tmpl w:val="22D23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9512176"/>
    <w:multiLevelType w:val="multilevel"/>
    <w:tmpl w:val="A44A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D076B2E"/>
    <w:multiLevelType w:val="multilevel"/>
    <w:tmpl w:val="1A768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FBE20AE"/>
    <w:multiLevelType w:val="multilevel"/>
    <w:tmpl w:val="FB2E9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0E13E71"/>
    <w:multiLevelType w:val="multilevel"/>
    <w:tmpl w:val="8A58D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A306AB3"/>
    <w:multiLevelType w:val="multilevel"/>
    <w:tmpl w:val="30E88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AD33D85"/>
    <w:multiLevelType w:val="multilevel"/>
    <w:tmpl w:val="B2143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16F4963"/>
    <w:multiLevelType w:val="multilevel"/>
    <w:tmpl w:val="441C7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55A2844"/>
    <w:multiLevelType w:val="multilevel"/>
    <w:tmpl w:val="DF901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6356B18"/>
    <w:multiLevelType w:val="multilevel"/>
    <w:tmpl w:val="80CED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95007E8"/>
    <w:multiLevelType w:val="multilevel"/>
    <w:tmpl w:val="F0D0F1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5B4C2C31"/>
    <w:multiLevelType w:val="multilevel"/>
    <w:tmpl w:val="FC8E7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DC22379"/>
    <w:multiLevelType w:val="multilevel"/>
    <w:tmpl w:val="01986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FB571BB"/>
    <w:multiLevelType w:val="multilevel"/>
    <w:tmpl w:val="BCB03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6965AC5"/>
    <w:multiLevelType w:val="multilevel"/>
    <w:tmpl w:val="F6DAB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9507165"/>
    <w:multiLevelType w:val="multilevel"/>
    <w:tmpl w:val="04521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4F103BC"/>
    <w:multiLevelType w:val="multilevel"/>
    <w:tmpl w:val="D2A81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59E0E43"/>
    <w:multiLevelType w:val="multilevel"/>
    <w:tmpl w:val="CB0295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75C71450"/>
    <w:multiLevelType w:val="multilevel"/>
    <w:tmpl w:val="CDE07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622488C"/>
    <w:multiLevelType w:val="multilevel"/>
    <w:tmpl w:val="C4CE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72D48A1"/>
    <w:multiLevelType w:val="multilevel"/>
    <w:tmpl w:val="3296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B374335"/>
    <w:multiLevelType w:val="multilevel"/>
    <w:tmpl w:val="0674D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B5A776E"/>
    <w:multiLevelType w:val="multilevel"/>
    <w:tmpl w:val="03567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6"/>
  </w:num>
  <w:num w:numId="3">
    <w:abstractNumId w:val="8"/>
  </w:num>
  <w:num w:numId="4">
    <w:abstractNumId w:val="18"/>
  </w:num>
  <w:num w:numId="5">
    <w:abstractNumId w:val="7"/>
  </w:num>
  <w:num w:numId="6">
    <w:abstractNumId w:val="29"/>
  </w:num>
  <w:num w:numId="7">
    <w:abstractNumId w:val="4"/>
  </w:num>
  <w:num w:numId="8">
    <w:abstractNumId w:val="32"/>
  </w:num>
  <w:num w:numId="9">
    <w:abstractNumId w:val="20"/>
  </w:num>
  <w:num w:numId="10">
    <w:abstractNumId w:val="2"/>
  </w:num>
  <w:num w:numId="11">
    <w:abstractNumId w:val="9"/>
  </w:num>
  <w:num w:numId="12">
    <w:abstractNumId w:val="41"/>
  </w:num>
  <w:num w:numId="13">
    <w:abstractNumId w:val="39"/>
  </w:num>
  <w:num w:numId="14">
    <w:abstractNumId w:val="31"/>
  </w:num>
  <w:num w:numId="15">
    <w:abstractNumId w:val="1"/>
  </w:num>
  <w:num w:numId="16">
    <w:abstractNumId w:val="25"/>
  </w:num>
  <w:num w:numId="17">
    <w:abstractNumId w:val="3"/>
  </w:num>
  <w:num w:numId="18">
    <w:abstractNumId w:val="14"/>
  </w:num>
  <w:num w:numId="19">
    <w:abstractNumId w:val="28"/>
  </w:num>
  <w:num w:numId="20">
    <w:abstractNumId w:val="35"/>
  </w:num>
  <w:num w:numId="21">
    <w:abstractNumId w:val="22"/>
  </w:num>
  <w:num w:numId="22">
    <w:abstractNumId w:val="38"/>
  </w:num>
  <w:num w:numId="23">
    <w:abstractNumId w:val="34"/>
  </w:num>
  <w:num w:numId="24">
    <w:abstractNumId w:val="40"/>
  </w:num>
  <w:num w:numId="25">
    <w:abstractNumId w:val="10"/>
  </w:num>
  <w:num w:numId="26">
    <w:abstractNumId w:val="6"/>
  </w:num>
  <w:num w:numId="27">
    <w:abstractNumId w:val="5"/>
  </w:num>
  <w:num w:numId="28">
    <w:abstractNumId w:val="11"/>
  </w:num>
  <w:num w:numId="29">
    <w:abstractNumId w:val="42"/>
  </w:num>
  <w:num w:numId="30">
    <w:abstractNumId w:val="33"/>
  </w:num>
  <w:num w:numId="31">
    <w:abstractNumId w:val="26"/>
  </w:num>
  <w:num w:numId="32">
    <w:abstractNumId w:val="13"/>
  </w:num>
  <w:num w:numId="33">
    <w:abstractNumId w:val="44"/>
  </w:num>
  <w:num w:numId="34">
    <w:abstractNumId w:val="19"/>
  </w:num>
  <w:num w:numId="35">
    <w:abstractNumId w:val="12"/>
  </w:num>
  <w:num w:numId="36">
    <w:abstractNumId w:val="37"/>
  </w:num>
  <w:num w:numId="37">
    <w:abstractNumId w:val="43"/>
  </w:num>
  <w:num w:numId="38">
    <w:abstractNumId w:val="36"/>
  </w:num>
  <w:num w:numId="39">
    <w:abstractNumId w:val="30"/>
  </w:num>
  <w:num w:numId="40">
    <w:abstractNumId w:val="27"/>
  </w:num>
  <w:num w:numId="41">
    <w:abstractNumId w:val="0"/>
  </w:num>
  <w:num w:numId="42">
    <w:abstractNumId w:val="21"/>
  </w:num>
  <w:num w:numId="43">
    <w:abstractNumId w:val="24"/>
  </w:num>
  <w:num w:numId="44">
    <w:abstractNumId w:val="15"/>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3D2"/>
    <w:rsid w:val="00024401"/>
    <w:rsid w:val="00042B5F"/>
    <w:rsid w:val="00046BD4"/>
    <w:rsid w:val="00047D5C"/>
    <w:rsid w:val="000C5C60"/>
    <w:rsid w:val="0011570F"/>
    <w:rsid w:val="001175D3"/>
    <w:rsid w:val="0014709D"/>
    <w:rsid w:val="001F73D2"/>
    <w:rsid w:val="002109CE"/>
    <w:rsid w:val="002C33E8"/>
    <w:rsid w:val="002D4B33"/>
    <w:rsid w:val="002E33EF"/>
    <w:rsid w:val="00320096"/>
    <w:rsid w:val="003A0FFD"/>
    <w:rsid w:val="003D5085"/>
    <w:rsid w:val="004317FE"/>
    <w:rsid w:val="00443772"/>
    <w:rsid w:val="004A08FA"/>
    <w:rsid w:val="004C6EC3"/>
    <w:rsid w:val="00503CF0"/>
    <w:rsid w:val="005A1623"/>
    <w:rsid w:val="007B339E"/>
    <w:rsid w:val="008107FA"/>
    <w:rsid w:val="00966B89"/>
    <w:rsid w:val="00A03E49"/>
    <w:rsid w:val="00A80481"/>
    <w:rsid w:val="00AB2505"/>
    <w:rsid w:val="00AF0A26"/>
    <w:rsid w:val="00B361ED"/>
    <w:rsid w:val="00BA122C"/>
    <w:rsid w:val="00BD1E49"/>
    <w:rsid w:val="00BE6D57"/>
    <w:rsid w:val="00C1556D"/>
    <w:rsid w:val="00C55F90"/>
    <w:rsid w:val="00CE0945"/>
    <w:rsid w:val="00D007E8"/>
    <w:rsid w:val="00D014E2"/>
    <w:rsid w:val="00D31EF3"/>
    <w:rsid w:val="00D37F91"/>
    <w:rsid w:val="00D86223"/>
    <w:rsid w:val="00E05619"/>
    <w:rsid w:val="00E91DE9"/>
    <w:rsid w:val="00EF0432"/>
    <w:rsid w:val="00F042E2"/>
    <w:rsid w:val="00F25064"/>
    <w:rsid w:val="00F63B94"/>
    <w:rsid w:val="00F800D0"/>
    <w:rsid w:val="00FE26F2"/>
    <w:rsid w:val="00FF20B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73D2"/>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link w:val="Heading2Char"/>
    <w:uiPriority w:val="9"/>
    <w:qFormat/>
    <w:rsid w:val="001F73D2"/>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1F73D2"/>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paragraph" w:styleId="Heading4">
    <w:name w:val="heading 4"/>
    <w:basedOn w:val="Normal"/>
    <w:link w:val="Heading4Char"/>
    <w:uiPriority w:val="9"/>
    <w:qFormat/>
    <w:rsid w:val="001F73D2"/>
    <w:pPr>
      <w:spacing w:before="100" w:beforeAutospacing="1" w:after="100" w:afterAutospacing="1" w:line="240" w:lineRule="auto"/>
      <w:outlineLvl w:val="3"/>
    </w:pPr>
    <w:rPr>
      <w:rFonts w:ascii="Times New Roman" w:eastAsia="Times New Roman" w:hAnsi="Times New Roman" w:cs="Times New Roman"/>
      <w:b/>
      <w:bCs/>
      <w:sz w:val="24"/>
      <w:szCs w:val="24"/>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3D2"/>
    <w:rPr>
      <w:rFonts w:ascii="Times New Roman" w:eastAsia="Times New Roman" w:hAnsi="Times New Roman" w:cs="Times New Roman"/>
      <w:b/>
      <w:bCs/>
      <w:kern w:val="36"/>
      <w:sz w:val="48"/>
      <w:szCs w:val="48"/>
      <w:lang w:bidi="bn-BD"/>
    </w:rPr>
  </w:style>
  <w:style w:type="character" w:customStyle="1" w:styleId="Heading2Char">
    <w:name w:val="Heading 2 Char"/>
    <w:basedOn w:val="DefaultParagraphFont"/>
    <w:link w:val="Heading2"/>
    <w:uiPriority w:val="9"/>
    <w:rsid w:val="001F73D2"/>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1F73D2"/>
    <w:rPr>
      <w:rFonts w:ascii="Times New Roman" w:eastAsia="Times New Roman" w:hAnsi="Times New Roman" w:cs="Times New Roman"/>
      <w:b/>
      <w:bCs/>
      <w:sz w:val="27"/>
      <w:szCs w:val="27"/>
      <w:lang w:bidi="bn-BD"/>
    </w:rPr>
  </w:style>
  <w:style w:type="character" w:customStyle="1" w:styleId="Heading4Char">
    <w:name w:val="Heading 4 Char"/>
    <w:basedOn w:val="DefaultParagraphFont"/>
    <w:link w:val="Heading4"/>
    <w:uiPriority w:val="9"/>
    <w:rsid w:val="001F73D2"/>
    <w:rPr>
      <w:rFonts w:ascii="Times New Roman" w:eastAsia="Times New Roman" w:hAnsi="Times New Roman" w:cs="Times New Roman"/>
      <w:b/>
      <w:bCs/>
      <w:sz w:val="24"/>
      <w:szCs w:val="24"/>
      <w:lang w:bidi="bn-BD"/>
    </w:rPr>
  </w:style>
  <w:style w:type="character" w:styleId="Hyperlink">
    <w:name w:val="Hyperlink"/>
    <w:basedOn w:val="DefaultParagraphFont"/>
    <w:uiPriority w:val="99"/>
    <w:semiHidden/>
    <w:unhideWhenUsed/>
    <w:rsid w:val="001F73D2"/>
    <w:rPr>
      <w:color w:val="0000FF"/>
      <w:u w:val="single"/>
    </w:rPr>
  </w:style>
  <w:style w:type="paragraph" w:styleId="NormalWeb">
    <w:name w:val="Normal (Web)"/>
    <w:basedOn w:val="Normal"/>
    <w:uiPriority w:val="99"/>
    <w:semiHidden/>
    <w:unhideWhenUsed/>
    <w:rsid w:val="001F73D2"/>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apple-converted-space">
    <w:name w:val="apple-converted-space"/>
    <w:basedOn w:val="DefaultParagraphFont"/>
    <w:rsid w:val="001F73D2"/>
  </w:style>
  <w:style w:type="character" w:styleId="Strong">
    <w:name w:val="Strong"/>
    <w:basedOn w:val="DefaultParagraphFont"/>
    <w:uiPriority w:val="22"/>
    <w:qFormat/>
    <w:rsid w:val="001F73D2"/>
    <w:rPr>
      <w:b/>
      <w:bCs/>
    </w:rPr>
  </w:style>
  <w:style w:type="character" w:customStyle="1" w:styleId="keyword">
    <w:name w:val="keyword"/>
    <w:basedOn w:val="DefaultParagraphFont"/>
    <w:rsid w:val="001F73D2"/>
  </w:style>
  <w:style w:type="character" w:customStyle="1" w:styleId="string">
    <w:name w:val="string"/>
    <w:basedOn w:val="DefaultParagraphFont"/>
    <w:rsid w:val="001F73D2"/>
  </w:style>
  <w:style w:type="character" w:customStyle="1" w:styleId="comment">
    <w:name w:val="comment"/>
    <w:basedOn w:val="DefaultParagraphFont"/>
    <w:rsid w:val="001F73D2"/>
  </w:style>
  <w:style w:type="character" w:customStyle="1" w:styleId="number">
    <w:name w:val="number"/>
    <w:basedOn w:val="DefaultParagraphFont"/>
    <w:rsid w:val="001F73D2"/>
  </w:style>
  <w:style w:type="character" w:customStyle="1" w:styleId="testit">
    <w:name w:val="testit"/>
    <w:basedOn w:val="DefaultParagraphFont"/>
    <w:rsid w:val="001F73D2"/>
  </w:style>
  <w:style w:type="paragraph" w:styleId="HTMLPreformatted">
    <w:name w:val="HTML Preformatted"/>
    <w:basedOn w:val="Normal"/>
    <w:link w:val="HTMLPreformattedChar"/>
    <w:uiPriority w:val="99"/>
    <w:semiHidden/>
    <w:unhideWhenUsed/>
    <w:rsid w:val="001F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1F73D2"/>
    <w:rPr>
      <w:rFonts w:ascii="Courier New" w:eastAsia="Times New Roman" w:hAnsi="Courier New" w:cs="Courier New"/>
      <w:sz w:val="20"/>
      <w:szCs w:val="20"/>
      <w:lang w:bidi="bn-BD"/>
    </w:rPr>
  </w:style>
  <w:style w:type="paragraph" w:styleId="BalloonText">
    <w:name w:val="Balloon Text"/>
    <w:basedOn w:val="Normal"/>
    <w:link w:val="BalloonTextChar"/>
    <w:uiPriority w:val="99"/>
    <w:semiHidden/>
    <w:unhideWhenUsed/>
    <w:rsid w:val="001F7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3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73D2"/>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link w:val="Heading2Char"/>
    <w:uiPriority w:val="9"/>
    <w:qFormat/>
    <w:rsid w:val="001F73D2"/>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1F73D2"/>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paragraph" w:styleId="Heading4">
    <w:name w:val="heading 4"/>
    <w:basedOn w:val="Normal"/>
    <w:link w:val="Heading4Char"/>
    <w:uiPriority w:val="9"/>
    <w:qFormat/>
    <w:rsid w:val="001F73D2"/>
    <w:pPr>
      <w:spacing w:before="100" w:beforeAutospacing="1" w:after="100" w:afterAutospacing="1" w:line="240" w:lineRule="auto"/>
      <w:outlineLvl w:val="3"/>
    </w:pPr>
    <w:rPr>
      <w:rFonts w:ascii="Times New Roman" w:eastAsia="Times New Roman" w:hAnsi="Times New Roman" w:cs="Times New Roman"/>
      <w:b/>
      <w:bCs/>
      <w:sz w:val="24"/>
      <w:szCs w:val="24"/>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3D2"/>
    <w:rPr>
      <w:rFonts w:ascii="Times New Roman" w:eastAsia="Times New Roman" w:hAnsi="Times New Roman" w:cs="Times New Roman"/>
      <w:b/>
      <w:bCs/>
      <w:kern w:val="36"/>
      <w:sz w:val="48"/>
      <w:szCs w:val="48"/>
      <w:lang w:bidi="bn-BD"/>
    </w:rPr>
  </w:style>
  <w:style w:type="character" w:customStyle="1" w:styleId="Heading2Char">
    <w:name w:val="Heading 2 Char"/>
    <w:basedOn w:val="DefaultParagraphFont"/>
    <w:link w:val="Heading2"/>
    <w:uiPriority w:val="9"/>
    <w:rsid w:val="001F73D2"/>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1F73D2"/>
    <w:rPr>
      <w:rFonts w:ascii="Times New Roman" w:eastAsia="Times New Roman" w:hAnsi="Times New Roman" w:cs="Times New Roman"/>
      <w:b/>
      <w:bCs/>
      <w:sz w:val="27"/>
      <w:szCs w:val="27"/>
      <w:lang w:bidi="bn-BD"/>
    </w:rPr>
  </w:style>
  <w:style w:type="character" w:customStyle="1" w:styleId="Heading4Char">
    <w:name w:val="Heading 4 Char"/>
    <w:basedOn w:val="DefaultParagraphFont"/>
    <w:link w:val="Heading4"/>
    <w:uiPriority w:val="9"/>
    <w:rsid w:val="001F73D2"/>
    <w:rPr>
      <w:rFonts w:ascii="Times New Roman" w:eastAsia="Times New Roman" w:hAnsi="Times New Roman" w:cs="Times New Roman"/>
      <w:b/>
      <w:bCs/>
      <w:sz w:val="24"/>
      <w:szCs w:val="24"/>
      <w:lang w:bidi="bn-BD"/>
    </w:rPr>
  </w:style>
  <w:style w:type="character" w:styleId="Hyperlink">
    <w:name w:val="Hyperlink"/>
    <w:basedOn w:val="DefaultParagraphFont"/>
    <w:uiPriority w:val="99"/>
    <w:semiHidden/>
    <w:unhideWhenUsed/>
    <w:rsid w:val="001F73D2"/>
    <w:rPr>
      <w:color w:val="0000FF"/>
      <w:u w:val="single"/>
    </w:rPr>
  </w:style>
  <w:style w:type="paragraph" w:styleId="NormalWeb">
    <w:name w:val="Normal (Web)"/>
    <w:basedOn w:val="Normal"/>
    <w:uiPriority w:val="99"/>
    <w:semiHidden/>
    <w:unhideWhenUsed/>
    <w:rsid w:val="001F73D2"/>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apple-converted-space">
    <w:name w:val="apple-converted-space"/>
    <w:basedOn w:val="DefaultParagraphFont"/>
    <w:rsid w:val="001F73D2"/>
  </w:style>
  <w:style w:type="character" w:styleId="Strong">
    <w:name w:val="Strong"/>
    <w:basedOn w:val="DefaultParagraphFont"/>
    <w:uiPriority w:val="22"/>
    <w:qFormat/>
    <w:rsid w:val="001F73D2"/>
    <w:rPr>
      <w:b/>
      <w:bCs/>
    </w:rPr>
  </w:style>
  <w:style w:type="character" w:customStyle="1" w:styleId="keyword">
    <w:name w:val="keyword"/>
    <w:basedOn w:val="DefaultParagraphFont"/>
    <w:rsid w:val="001F73D2"/>
  </w:style>
  <w:style w:type="character" w:customStyle="1" w:styleId="string">
    <w:name w:val="string"/>
    <w:basedOn w:val="DefaultParagraphFont"/>
    <w:rsid w:val="001F73D2"/>
  </w:style>
  <w:style w:type="character" w:customStyle="1" w:styleId="comment">
    <w:name w:val="comment"/>
    <w:basedOn w:val="DefaultParagraphFont"/>
    <w:rsid w:val="001F73D2"/>
  </w:style>
  <w:style w:type="character" w:customStyle="1" w:styleId="number">
    <w:name w:val="number"/>
    <w:basedOn w:val="DefaultParagraphFont"/>
    <w:rsid w:val="001F73D2"/>
  </w:style>
  <w:style w:type="character" w:customStyle="1" w:styleId="testit">
    <w:name w:val="testit"/>
    <w:basedOn w:val="DefaultParagraphFont"/>
    <w:rsid w:val="001F73D2"/>
  </w:style>
  <w:style w:type="paragraph" w:styleId="HTMLPreformatted">
    <w:name w:val="HTML Preformatted"/>
    <w:basedOn w:val="Normal"/>
    <w:link w:val="HTMLPreformattedChar"/>
    <w:uiPriority w:val="99"/>
    <w:semiHidden/>
    <w:unhideWhenUsed/>
    <w:rsid w:val="001F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1F73D2"/>
    <w:rPr>
      <w:rFonts w:ascii="Courier New" w:eastAsia="Times New Roman" w:hAnsi="Courier New" w:cs="Courier New"/>
      <w:sz w:val="20"/>
      <w:szCs w:val="20"/>
      <w:lang w:bidi="bn-BD"/>
    </w:rPr>
  </w:style>
  <w:style w:type="paragraph" w:styleId="BalloonText">
    <w:name w:val="Balloon Text"/>
    <w:basedOn w:val="Normal"/>
    <w:link w:val="BalloonTextChar"/>
    <w:uiPriority w:val="99"/>
    <w:semiHidden/>
    <w:unhideWhenUsed/>
    <w:rsid w:val="001F7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3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58950">
      <w:bodyDiv w:val="1"/>
      <w:marLeft w:val="0"/>
      <w:marRight w:val="0"/>
      <w:marTop w:val="0"/>
      <w:marBottom w:val="0"/>
      <w:divBdr>
        <w:top w:val="none" w:sz="0" w:space="0" w:color="auto"/>
        <w:left w:val="none" w:sz="0" w:space="0" w:color="auto"/>
        <w:bottom w:val="none" w:sz="0" w:space="0" w:color="auto"/>
        <w:right w:val="none" w:sz="0" w:space="0" w:color="auto"/>
      </w:divBdr>
      <w:divsChild>
        <w:div w:id="1698115630">
          <w:marLeft w:val="150"/>
          <w:marRight w:val="0"/>
          <w:marTop w:val="0"/>
          <w:marBottom w:val="0"/>
          <w:divBdr>
            <w:top w:val="single" w:sz="6" w:space="0" w:color="FFC0CB"/>
            <w:left w:val="single" w:sz="6" w:space="1" w:color="FFC0CB"/>
            <w:bottom w:val="single" w:sz="6" w:space="1" w:color="FFC0CB"/>
            <w:right w:val="single" w:sz="6" w:space="1" w:color="FFC0CB"/>
          </w:divBdr>
        </w:div>
        <w:div w:id="853880573">
          <w:marLeft w:val="0"/>
          <w:marRight w:val="0"/>
          <w:marTop w:val="0"/>
          <w:marBottom w:val="120"/>
          <w:divBdr>
            <w:top w:val="single" w:sz="6" w:space="0" w:color="D5DDC6"/>
            <w:left w:val="single" w:sz="6" w:space="0" w:color="D5DDC6"/>
            <w:bottom w:val="single" w:sz="6" w:space="0" w:color="D5DDC6"/>
            <w:right w:val="single" w:sz="6" w:space="0" w:color="D5DDC6"/>
          </w:divBdr>
        </w:div>
        <w:div w:id="791825489">
          <w:marLeft w:val="0"/>
          <w:marRight w:val="0"/>
          <w:marTop w:val="120"/>
          <w:marBottom w:val="0"/>
          <w:divBdr>
            <w:top w:val="single" w:sz="6" w:space="0" w:color="D5DDC6"/>
            <w:left w:val="single" w:sz="6" w:space="4" w:color="D5DDC6"/>
            <w:bottom w:val="single" w:sz="6" w:space="0" w:color="D5DDC6"/>
            <w:right w:val="single" w:sz="6" w:space="0" w:color="D5DDC6"/>
          </w:divBdr>
        </w:div>
        <w:div w:id="1253125439">
          <w:marLeft w:val="0"/>
          <w:marRight w:val="0"/>
          <w:marTop w:val="0"/>
          <w:marBottom w:val="120"/>
          <w:divBdr>
            <w:top w:val="single" w:sz="6" w:space="0" w:color="D5DDC6"/>
            <w:left w:val="single" w:sz="6" w:space="0" w:color="D5DDC6"/>
            <w:bottom w:val="single" w:sz="6" w:space="0" w:color="D5DDC6"/>
            <w:right w:val="single" w:sz="6" w:space="0" w:color="D5DDC6"/>
          </w:divBdr>
        </w:div>
        <w:div w:id="1436949177">
          <w:marLeft w:val="0"/>
          <w:marRight w:val="0"/>
          <w:marTop w:val="120"/>
          <w:marBottom w:val="0"/>
          <w:divBdr>
            <w:top w:val="single" w:sz="6" w:space="0" w:color="D5DDC6"/>
            <w:left w:val="single" w:sz="6" w:space="4" w:color="D5DDC6"/>
            <w:bottom w:val="single" w:sz="6" w:space="0" w:color="D5DDC6"/>
            <w:right w:val="single" w:sz="6" w:space="0" w:color="D5DDC6"/>
          </w:divBdr>
        </w:div>
        <w:div w:id="1428498319">
          <w:marLeft w:val="0"/>
          <w:marRight w:val="0"/>
          <w:marTop w:val="0"/>
          <w:marBottom w:val="120"/>
          <w:divBdr>
            <w:top w:val="single" w:sz="6" w:space="0" w:color="D5DDC6"/>
            <w:left w:val="single" w:sz="6" w:space="0" w:color="D5DDC6"/>
            <w:bottom w:val="single" w:sz="6" w:space="0" w:color="D5DDC6"/>
            <w:right w:val="single" w:sz="6" w:space="0" w:color="D5DDC6"/>
          </w:divBdr>
        </w:div>
        <w:div w:id="588579667">
          <w:marLeft w:val="0"/>
          <w:marRight w:val="0"/>
          <w:marTop w:val="120"/>
          <w:marBottom w:val="0"/>
          <w:divBdr>
            <w:top w:val="single" w:sz="6" w:space="0" w:color="D5DDC6"/>
            <w:left w:val="single" w:sz="6" w:space="4" w:color="D5DDC6"/>
            <w:bottom w:val="single" w:sz="6" w:space="0" w:color="D5DDC6"/>
            <w:right w:val="single" w:sz="6" w:space="0" w:color="D5DDC6"/>
          </w:divBdr>
        </w:div>
        <w:div w:id="294723507">
          <w:marLeft w:val="0"/>
          <w:marRight w:val="0"/>
          <w:marTop w:val="0"/>
          <w:marBottom w:val="120"/>
          <w:divBdr>
            <w:top w:val="single" w:sz="6" w:space="0" w:color="D5DDC6"/>
            <w:left w:val="single" w:sz="6" w:space="0" w:color="D5DDC6"/>
            <w:bottom w:val="single" w:sz="6" w:space="0" w:color="D5DDC6"/>
            <w:right w:val="single" w:sz="6" w:space="0" w:color="D5DDC6"/>
          </w:divBdr>
        </w:div>
        <w:div w:id="951595883">
          <w:marLeft w:val="0"/>
          <w:marRight w:val="0"/>
          <w:marTop w:val="120"/>
          <w:marBottom w:val="0"/>
          <w:divBdr>
            <w:top w:val="single" w:sz="6" w:space="0" w:color="D5DDC6"/>
            <w:left w:val="single" w:sz="6" w:space="4" w:color="D5DDC6"/>
            <w:bottom w:val="single" w:sz="6" w:space="0" w:color="D5DDC6"/>
            <w:right w:val="single" w:sz="6" w:space="0" w:color="D5DDC6"/>
          </w:divBdr>
        </w:div>
        <w:div w:id="370804441">
          <w:marLeft w:val="0"/>
          <w:marRight w:val="0"/>
          <w:marTop w:val="0"/>
          <w:marBottom w:val="120"/>
          <w:divBdr>
            <w:top w:val="single" w:sz="6" w:space="0" w:color="D5DDC6"/>
            <w:left w:val="single" w:sz="6" w:space="0" w:color="D5DDC6"/>
            <w:bottom w:val="single" w:sz="6" w:space="0" w:color="D5DDC6"/>
            <w:right w:val="single" w:sz="6" w:space="0" w:color="D5DDC6"/>
          </w:divBdr>
        </w:div>
        <w:div w:id="2085372990">
          <w:marLeft w:val="0"/>
          <w:marRight w:val="0"/>
          <w:marTop w:val="0"/>
          <w:marBottom w:val="120"/>
          <w:divBdr>
            <w:top w:val="single" w:sz="6" w:space="0" w:color="D5DDC6"/>
            <w:left w:val="single" w:sz="6" w:space="0" w:color="D5DDC6"/>
            <w:bottom w:val="single" w:sz="6" w:space="0" w:color="D5DDC6"/>
            <w:right w:val="single" w:sz="6" w:space="0" w:color="D5DDC6"/>
          </w:divBdr>
        </w:div>
        <w:div w:id="214053255">
          <w:marLeft w:val="0"/>
          <w:marRight w:val="0"/>
          <w:marTop w:val="120"/>
          <w:marBottom w:val="0"/>
          <w:divBdr>
            <w:top w:val="single" w:sz="6" w:space="0" w:color="D5DDC6"/>
            <w:left w:val="single" w:sz="6" w:space="4" w:color="D5DDC6"/>
            <w:bottom w:val="single" w:sz="6" w:space="0" w:color="D5DDC6"/>
            <w:right w:val="single" w:sz="6" w:space="0" w:color="D5DDC6"/>
          </w:divBdr>
        </w:div>
        <w:div w:id="307321764">
          <w:marLeft w:val="0"/>
          <w:marRight w:val="0"/>
          <w:marTop w:val="0"/>
          <w:marBottom w:val="120"/>
          <w:divBdr>
            <w:top w:val="single" w:sz="6" w:space="0" w:color="D5DDC6"/>
            <w:left w:val="single" w:sz="6" w:space="0" w:color="D5DDC6"/>
            <w:bottom w:val="single" w:sz="6" w:space="0" w:color="D5DDC6"/>
            <w:right w:val="single" w:sz="6" w:space="0" w:color="D5DDC6"/>
          </w:divBdr>
        </w:div>
        <w:div w:id="1845127659">
          <w:marLeft w:val="0"/>
          <w:marRight w:val="0"/>
          <w:marTop w:val="0"/>
          <w:marBottom w:val="120"/>
          <w:divBdr>
            <w:top w:val="single" w:sz="6" w:space="0" w:color="D5DDC6"/>
            <w:left w:val="single" w:sz="6" w:space="0" w:color="D5DDC6"/>
            <w:bottom w:val="single" w:sz="6" w:space="0" w:color="D5DDC6"/>
            <w:right w:val="single" w:sz="6" w:space="0" w:color="D5DDC6"/>
          </w:divBdr>
        </w:div>
        <w:div w:id="20533603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61036598">
      <w:bodyDiv w:val="1"/>
      <w:marLeft w:val="0"/>
      <w:marRight w:val="0"/>
      <w:marTop w:val="0"/>
      <w:marBottom w:val="0"/>
      <w:divBdr>
        <w:top w:val="none" w:sz="0" w:space="0" w:color="auto"/>
        <w:left w:val="none" w:sz="0" w:space="0" w:color="auto"/>
        <w:bottom w:val="none" w:sz="0" w:space="0" w:color="auto"/>
        <w:right w:val="none" w:sz="0" w:space="0" w:color="auto"/>
      </w:divBdr>
      <w:divsChild>
        <w:div w:id="733888670">
          <w:marLeft w:val="0"/>
          <w:marRight w:val="0"/>
          <w:marTop w:val="0"/>
          <w:marBottom w:val="120"/>
          <w:divBdr>
            <w:top w:val="single" w:sz="6" w:space="0" w:color="D5DDC6"/>
            <w:left w:val="single" w:sz="6" w:space="0" w:color="D5DDC6"/>
            <w:bottom w:val="single" w:sz="6" w:space="0" w:color="D5DDC6"/>
            <w:right w:val="single" w:sz="6" w:space="0" w:color="D5DDC6"/>
          </w:divBdr>
        </w:div>
        <w:div w:id="271206683">
          <w:marLeft w:val="0"/>
          <w:marRight w:val="0"/>
          <w:marTop w:val="120"/>
          <w:marBottom w:val="0"/>
          <w:divBdr>
            <w:top w:val="single" w:sz="6" w:space="0" w:color="D5DDC6"/>
            <w:left w:val="single" w:sz="6" w:space="4" w:color="D5DDC6"/>
            <w:bottom w:val="single" w:sz="6" w:space="0" w:color="D5DDC6"/>
            <w:right w:val="single" w:sz="6" w:space="0" w:color="D5DDC6"/>
          </w:divBdr>
        </w:div>
        <w:div w:id="944002695">
          <w:marLeft w:val="0"/>
          <w:marRight w:val="0"/>
          <w:marTop w:val="0"/>
          <w:marBottom w:val="120"/>
          <w:divBdr>
            <w:top w:val="single" w:sz="6" w:space="0" w:color="D5DDC6"/>
            <w:left w:val="single" w:sz="6" w:space="0" w:color="D5DDC6"/>
            <w:bottom w:val="single" w:sz="6" w:space="0" w:color="D5DDC6"/>
            <w:right w:val="single" w:sz="6" w:space="0" w:color="D5DDC6"/>
          </w:divBdr>
        </w:div>
        <w:div w:id="587006611">
          <w:marLeft w:val="0"/>
          <w:marRight w:val="0"/>
          <w:marTop w:val="120"/>
          <w:marBottom w:val="0"/>
          <w:divBdr>
            <w:top w:val="single" w:sz="6" w:space="0" w:color="D5DDC6"/>
            <w:left w:val="single" w:sz="6" w:space="4" w:color="D5DDC6"/>
            <w:bottom w:val="single" w:sz="6" w:space="0" w:color="D5DDC6"/>
            <w:right w:val="single" w:sz="6" w:space="0" w:color="D5DDC6"/>
          </w:divBdr>
        </w:div>
        <w:div w:id="487523009">
          <w:marLeft w:val="0"/>
          <w:marRight w:val="0"/>
          <w:marTop w:val="0"/>
          <w:marBottom w:val="120"/>
          <w:divBdr>
            <w:top w:val="single" w:sz="6" w:space="0" w:color="D5DDC6"/>
            <w:left w:val="single" w:sz="6" w:space="0" w:color="D5DDC6"/>
            <w:bottom w:val="single" w:sz="6" w:space="0" w:color="D5DDC6"/>
            <w:right w:val="single" w:sz="6" w:space="0" w:color="D5DDC6"/>
          </w:divBdr>
        </w:div>
        <w:div w:id="487668652">
          <w:marLeft w:val="0"/>
          <w:marRight w:val="0"/>
          <w:marTop w:val="120"/>
          <w:marBottom w:val="0"/>
          <w:divBdr>
            <w:top w:val="single" w:sz="6" w:space="0" w:color="D5DDC6"/>
            <w:left w:val="single" w:sz="6" w:space="4" w:color="D5DDC6"/>
            <w:bottom w:val="single" w:sz="6" w:space="0" w:color="D5DDC6"/>
            <w:right w:val="single" w:sz="6" w:space="0" w:color="D5DDC6"/>
          </w:divBdr>
        </w:div>
        <w:div w:id="306397116">
          <w:marLeft w:val="0"/>
          <w:marRight w:val="0"/>
          <w:marTop w:val="0"/>
          <w:marBottom w:val="120"/>
          <w:divBdr>
            <w:top w:val="single" w:sz="6" w:space="0" w:color="D5DDC6"/>
            <w:left w:val="single" w:sz="6" w:space="0" w:color="D5DDC6"/>
            <w:bottom w:val="single" w:sz="6" w:space="0" w:color="D5DDC6"/>
            <w:right w:val="single" w:sz="6" w:space="0" w:color="D5DDC6"/>
          </w:divBdr>
        </w:div>
        <w:div w:id="494340041">
          <w:marLeft w:val="0"/>
          <w:marRight w:val="0"/>
          <w:marTop w:val="120"/>
          <w:marBottom w:val="0"/>
          <w:divBdr>
            <w:top w:val="single" w:sz="6" w:space="0" w:color="D5DDC6"/>
            <w:left w:val="single" w:sz="6" w:space="4" w:color="D5DDC6"/>
            <w:bottom w:val="single" w:sz="6" w:space="0" w:color="D5DDC6"/>
            <w:right w:val="single" w:sz="6" w:space="0" w:color="D5DDC6"/>
          </w:divBdr>
        </w:div>
        <w:div w:id="1050499923">
          <w:marLeft w:val="0"/>
          <w:marRight w:val="0"/>
          <w:marTop w:val="0"/>
          <w:marBottom w:val="120"/>
          <w:divBdr>
            <w:top w:val="single" w:sz="6" w:space="0" w:color="D5DDC6"/>
            <w:left w:val="single" w:sz="6" w:space="0" w:color="D5DDC6"/>
            <w:bottom w:val="single" w:sz="6" w:space="0" w:color="D5DDC6"/>
            <w:right w:val="single" w:sz="6" w:space="0" w:color="D5DDC6"/>
          </w:divBdr>
        </w:div>
        <w:div w:id="819729596">
          <w:marLeft w:val="0"/>
          <w:marRight w:val="0"/>
          <w:marTop w:val="120"/>
          <w:marBottom w:val="0"/>
          <w:divBdr>
            <w:top w:val="single" w:sz="6" w:space="0" w:color="D5DDC6"/>
            <w:left w:val="single" w:sz="6" w:space="4" w:color="D5DDC6"/>
            <w:bottom w:val="single" w:sz="6" w:space="0" w:color="D5DDC6"/>
            <w:right w:val="single" w:sz="6" w:space="0" w:color="D5DDC6"/>
          </w:divBdr>
        </w:div>
        <w:div w:id="1150757558">
          <w:marLeft w:val="0"/>
          <w:marRight w:val="0"/>
          <w:marTop w:val="0"/>
          <w:marBottom w:val="120"/>
          <w:divBdr>
            <w:top w:val="single" w:sz="6" w:space="0" w:color="D5DDC6"/>
            <w:left w:val="single" w:sz="6" w:space="0" w:color="D5DDC6"/>
            <w:bottom w:val="single" w:sz="6" w:space="0" w:color="D5DDC6"/>
            <w:right w:val="single" w:sz="6" w:space="0" w:color="D5DDC6"/>
          </w:divBdr>
        </w:div>
        <w:div w:id="327053235">
          <w:marLeft w:val="0"/>
          <w:marRight w:val="0"/>
          <w:marTop w:val="120"/>
          <w:marBottom w:val="0"/>
          <w:divBdr>
            <w:top w:val="single" w:sz="6" w:space="0" w:color="D5DDC6"/>
            <w:left w:val="single" w:sz="6" w:space="4" w:color="D5DDC6"/>
            <w:bottom w:val="single" w:sz="6" w:space="0" w:color="D5DDC6"/>
            <w:right w:val="single" w:sz="6" w:space="0" w:color="D5DDC6"/>
          </w:divBdr>
        </w:div>
        <w:div w:id="2058774336">
          <w:marLeft w:val="0"/>
          <w:marRight w:val="0"/>
          <w:marTop w:val="0"/>
          <w:marBottom w:val="120"/>
          <w:divBdr>
            <w:top w:val="single" w:sz="6" w:space="0" w:color="D5DDC6"/>
            <w:left w:val="single" w:sz="6" w:space="0" w:color="D5DDC6"/>
            <w:bottom w:val="single" w:sz="6" w:space="0" w:color="D5DDC6"/>
            <w:right w:val="single" w:sz="6" w:space="0" w:color="D5DDC6"/>
          </w:divBdr>
        </w:div>
        <w:div w:id="575820946">
          <w:marLeft w:val="0"/>
          <w:marRight w:val="0"/>
          <w:marTop w:val="120"/>
          <w:marBottom w:val="0"/>
          <w:divBdr>
            <w:top w:val="single" w:sz="6" w:space="0" w:color="D5DDC6"/>
            <w:left w:val="single" w:sz="6" w:space="4" w:color="D5DDC6"/>
            <w:bottom w:val="single" w:sz="6" w:space="0" w:color="D5DDC6"/>
            <w:right w:val="single" w:sz="6" w:space="0" w:color="D5DDC6"/>
          </w:divBdr>
        </w:div>
        <w:div w:id="1937055476">
          <w:marLeft w:val="0"/>
          <w:marRight w:val="0"/>
          <w:marTop w:val="0"/>
          <w:marBottom w:val="120"/>
          <w:divBdr>
            <w:top w:val="single" w:sz="6" w:space="0" w:color="D5DDC6"/>
            <w:left w:val="single" w:sz="6" w:space="0" w:color="D5DDC6"/>
            <w:bottom w:val="single" w:sz="6" w:space="0" w:color="D5DDC6"/>
            <w:right w:val="single" w:sz="6" w:space="0" w:color="D5DDC6"/>
          </w:divBdr>
        </w:div>
        <w:div w:id="13194940">
          <w:marLeft w:val="0"/>
          <w:marRight w:val="0"/>
          <w:marTop w:val="120"/>
          <w:marBottom w:val="0"/>
          <w:divBdr>
            <w:top w:val="single" w:sz="6" w:space="0" w:color="D5DDC6"/>
            <w:left w:val="single" w:sz="6" w:space="4" w:color="D5DDC6"/>
            <w:bottom w:val="single" w:sz="6" w:space="0" w:color="D5DDC6"/>
            <w:right w:val="single" w:sz="6" w:space="0" w:color="D5DDC6"/>
          </w:divBdr>
        </w:div>
        <w:div w:id="911816517">
          <w:marLeft w:val="0"/>
          <w:marRight w:val="0"/>
          <w:marTop w:val="0"/>
          <w:marBottom w:val="120"/>
          <w:divBdr>
            <w:top w:val="single" w:sz="6" w:space="0" w:color="D5DDC6"/>
            <w:left w:val="single" w:sz="6" w:space="0" w:color="D5DDC6"/>
            <w:bottom w:val="single" w:sz="6" w:space="0" w:color="D5DDC6"/>
            <w:right w:val="single" w:sz="6" w:space="0" w:color="D5DDC6"/>
          </w:divBdr>
        </w:div>
        <w:div w:id="1557933373">
          <w:marLeft w:val="0"/>
          <w:marRight w:val="0"/>
          <w:marTop w:val="120"/>
          <w:marBottom w:val="0"/>
          <w:divBdr>
            <w:top w:val="single" w:sz="6" w:space="0" w:color="D5DDC6"/>
            <w:left w:val="single" w:sz="6" w:space="4" w:color="D5DDC6"/>
            <w:bottom w:val="single" w:sz="6" w:space="0" w:color="D5DDC6"/>
            <w:right w:val="single" w:sz="6" w:space="0" w:color="D5DDC6"/>
          </w:divBdr>
        </w:div>
        <w:div w:id="1868791120">
          <w:marLeft w:val="0"/>
          <w:marRight w:val="0"/>
          <w:marTop w:val="0"/>
          <w:marBottom w:val="120"/>
          <w:divBdr>
            <w:top w:val="single" w:sz="6" w:space="0" w:color="D5DDC6"/>
            <w:left w:val="single" w:sz="6" w:space="0" w:color="D5DDC6"/>
            <w:bottom w:val="single" w:sz="6" w:space="0" w:color="D5DDC6"/>
            <w:right w:val="single" w:sz="6" w:space="0" w:color="D5DDC6"/>
          </w:divBdr>
        </w:div>
        <w:div w:id="336006322">
          <w:marLeft w:val="0"/>
          <w:marRight w:val="0"/>
          <w:marTop w:val="120"/>
          <w:marBottom w:val="0"/>
          <w:divBdr>
            <w:top w:val="single" w:sz="6" w:space="0" w:color="D5DDC6"/>
            <w:left w:val="single" w:sz="6" w:space="4" w:color="D5DDC6"/>
            <w:bottom w:val="single" w:sz="6" w:space="0" w:color="D5DDC6"/>
            <w:right w:val="single" w:sz="6" w:space="0" w:color="D5DDC6"/>
          </w:divBdr>
        </w:div>
        <w:div w:id="723793784">
          <w:marLeft w:val="0"/>
          <w:marRight w:val="0"/>
          <w:marTop w:val="0"/>
          <w:marBottom w:val="120"/>
          <w:divBdr>
            <w:top w:val="single" w:sz="6" w:space="0" w:color="D5DDC6"/>
            <w:left w:val="single" w:sz="6" w:space="0" w:color="D5DDC6"/>
            <w:bottom w:val="single" w:sz="6" w:space="0" w:color="D5DDC6"/>
            <w:right w:val="single" w:sz="6" w:space="0" w:color="D5DDC6"/>
          </w:divBdr>
        </w:div>
        <w:div w:id="1625964234">
          <w:marLeft w:val="0"/>
          <w:marRight w:val="0"/>
          <w:marTop w:val="0"/>
          <w:marBottom w:val="120"/>
          <w:divBdr>
            <w:top w:val="single" w:sz="6" w:space="0" w:color="D5DDC6"/>
            <w:left w:val="single" w:sz="6" w:space="0" w:color="D5DDC6"/>
            <w:bottom w:val="single" w:sz="6" w:space="0" w:color="D5DDC6"/>
            <w:right w:val="single" w:sz="6" w:space="0" w:color="D5DDC6"/>
          </w:divBdr>
        </w:div>
        <w:div w:id="1670601781">
          <w:marLeft w:val="0"/>
          <w:marRight w:val="0"/>
          <w:marTop w:val="120"/>
          <w:marBottom w:val="0"/>
          <w:divBdr>
            <w:top w:val="single" w:sz="6" w:space="0" w:color="D5DDC6"/>
            <w:left w:val="single" w:sz="6" w:space="4" w:color="D5DDC6"/>
            <w:bottom w:val="single" w:sz="6" w:space="0" w:color="D5DDC6"/>
            <w:right w:val="single" w:sz="6" w:space="0" w:color="D5DDC6"/>
          </w:divBdr>
        </w:div>
        <w:div w:id="1869291924">
          <w:marLeft w:val="0"/>
          <w:marRight w:val="0"/>
          <w:marTop w:val="0"/>
          <w:marBottom w:val="120"/>
          <w:divBdr>
            <w:top w:val="single" w:sz="6" w:space="0" w:color="D5DDC6"/>
            <w:left w:val="single" w:sz="6" w:space="0" w:color="D5DDC6"/>
            <w:bottom w:val="single" w:sz="6" w:space="0" w:color="D5DDC6"/>
            <w:right w:val="single" w:sz="6" w:space="0" w:color="D5DDC6"/>
          </w:divBdr>
        </w:div>
        <w:div w:id="95521021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73392365">
      <w:bodyDiv w:val="1"/>
      <w:marLeft w:val="0"/>
      <w:marRight w:val="0"/>
      <w:marTop w:val="0"/>
      <w:marBottom w:val="0"/>
      <w:divBdr>
        <w:top w:val="none" w:sz="0" w:space="0" w:color="auto"/>
        <w:left w:val="none" w:sz="0" w:space="0" w:color="auto"/>
        <w:bottom w:val="none" w:sz="0" w:space="0" w:color="auto"/>
        <w:right w:val="none" w:sz="0" w:space="0" w:color="auto"/>
      </w:divBdr>
      <w:divsChild>
        <w:div w:id="237600112">
          <w:marLeft w:val="0"/>
          <w:marRight w:val="0"/>
          <w:marTop w:val="0"/>
          <w:marBottom w:val="120"/>
          <w:divBdr>
            <w:top w:val="single" w:sz="6" w:space="0" w:color="D5DDC6"/>
            <w:left w:val="single" w:sz="6" w:space="0" w:color="D5DDC6"/>
            <w:bottom w:val="single" w:sz="6" w:space="0" w:color="D5DDC6"/>
            <w:right w:val="single" w:sz="6" w:space="0" w:color="D5DDC6"/>
          </w:divBdr>
        </w:div>
        <w:div w:id="1583371297">
          <w:marLeft w:val="0"/>
          <w:marRight w:val="0"/>
          <w:marTop w:val="120"/>
          <w:marBottom w:val="0"/>
          <w:divBdr>
            <w:top w:val="single" w:sz="6" w:space="0" w:color="D5DDC6"/>
            <w:left w:val="single" w:sz="6" w:space="4" w:color="D5DDC6"/>
            <w:bottom w:val="single" w:sz="6" w:space="0" w:color="D5DDC6"/>
            <w:right w:val="single" w:sz="6" w:space="0" w:color="D5DDC6"/>
          </w:divBdr>
        </w:div>
        <w:div w:id="170921825">
          <w:marLeft w:val="0"/>
          <w:marRight w:val="0"/>
          <w:marTop w:val="0"/>
          <w:marBottom w:val="120"/>
          <w:divBdr>
            <w:top w:val="single" w:sz="6" w:space="0" w:color="D5DDC6"/>
            <w:left w:val="single" w:sz="6" w:space="0" w:color="D5DDC6"/>
            <w:bottom w:val="single" w:sz="6" w:space="0" w:color="D5DDC6"/>
            <w:right w:val="single" w:sz="6" w:space="0" w:color="D5DDC6"/>
          </w:divBdr>
        </w:div>
        <w:div w:id="322052959">
          <w:marLeft w:val="0"/>
          <w:marRight w:val="0"/>
          <w:marTop w:val="120"/>
          <w:marBottom w:val="0"/>
          <w:divBdr>
            <w:top w:val="single" w:sz="6" w:space="0" w:color="D5DDC6"/>
            <w:left w:val="single" w:sz="6" w:space="4" w:color="D5DDC6"/>
            <w:bottom w:val="single" w:sz="6" w:space="0" w:color="D5DDC6"/>
            <w:right w:val="single" w:sz="6" w:space="0" w:color="D5DDC6"/>
          </w:divBdr>
        </w:div>
        <w:div w:id="1098066130">
          <w:marLeft w:val="0"/>
          <w:marRight w:val="0"/>
          <w:marTop w:val="0"/>
          <w:marBottom w:val="120"/>
          <w:divBdr>
            <w:top w:val="single" w:sz="6" w:space="0" w:color="D5DDC6"/>
            <w:left w:val="single" w:sz="6" w:space="0" w:color="D5DDC6"/>
            <w:bottom w:val="single" w:sz="6" w:space="0" w:color="D5DDC6"/>
            <w:right w:val="single" w:sz="6" w:space="0" w:color="D5DDC6"/>
          </w:divBdr>
        </w:div>
        <w:div w:id="572348997">
          <w:marLeft w:val="0"/>
          <w:marRight w:val="0"/>
          <w:marTop w:val="120"/>
          <w:marBottom w:val="0"/>
          <w:divBdr>
            <w:top w:val="single" w:sz="6" w:space="0" w:color="D5DDC6"/>
            <w:left w:val="single" w:sz="6" w:space="4" w:color="D5DDC6"/>
            <w:bottom w:val="single" w:sz="6" w:space="0" w:color="D5DDC6"/>
            <w:right w:val="single" w:sz="6" w:space="0" w:color="D5DDC6"/>
          </w:divBdr>
        </w:div>
        <w:div w:id="453015147">
          <w:marLeft w:val="0"/>
          <w:marRight w:val="0"/>
          <w:marTop w:val="0"/>
          <w:marBottom w:val="120"/>
          <w:divBdr>
            <w:top w:val="single" w:sz="6" w:space="0" w:color="D5DDC6"/>
            <w:left w:val="single" w:sz="6" w:space="0" w:color="D5DDC6"/>
            <w:bottom w:val="single" w:sz="6" w:space="0" w:color="D5DDC6"/>
            <w:right w:val="single" w:sz="6" w:space="0" w:color="D5DDC6"/>
          </w:divBdr>
        </w:div>
        <w:div w:id="463234509">
          <w:marLeft w:val="0"/>
          <w:marRight w:val="0"/>
          <w:marTop w:val="120"/>
          <w:marBottom w:val="0"/>
          <w:divBdr>
            <w:top w:val="single" w:sz="6" w:space="0" w:color="D5DDC6"/>
            <w:left w:val="single" w:sz="6" w:space="4" w:color="D5DDC6"/>
            <w:bottom w:val="single" w:sz="6" w:space="0" w:color="D5DDC6"/>
            <w:right w:val="single" w:sz="6" w:space="0" w:color="D5DDC6"/>
          </w:divBdr>
        </w:div>
        <w:div w:id="598031503">
          <w:marLeft w:val="0"/>
          <w:marRight w:val="0"/>
          <w:marTop w:val="0"/>
          <w:marBottom w:val="120"/>
          <w:divBdr>
            <w:top w:val="single" w:sz="6" w:space="0" w:color="D5DDC6"/>
            <w:left w:val="single" w:sz="6" w:space="0" w:color="D5DDC6"/>
            <w:bottom w:val="single" w:sz="6" w:space="0" w:color="D5DDC6"/>
            <w:right w:val="single" w:sz="6" w:space="0" w:color="D5DDC6"/>
          </w:divBdr>
        </w:div>
        <w:div w:id="147753040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06546911">
      <w:bodyDiv w:val="1"/>
      <w:marLeft w:val="0"/>
      <w:marRight w:val="0"/>
      <w:marTop w:val="0"/>
      <w:marBottom w:val="0"/>
      <w:divBdr>
        <w:top w:val="none" w:sz="0" w:space="0" w:color="auto"/>
        <w:left w:val="none" w:sz="0" w:space="0" w:color="auto"/>
        <w:bottom w:val="none" w:sz="0" w:space="0" w:color="auto"/>
        <w:right w:val="none" w:sz="0" w:space="0" w:color="auto"/>
      </w:divBdr>
      <w:divsChild>
        <w:div w:id="2079785595">
          <w:marLeft w:val="150"/>
          <w:marRight w:val="0"/>
          <w:marTop w:val="0"/>
          <w:marBottom w:val="0"/>
          <w:divBdr>
            <w:top w:val="single" w:sz="6" w:space="0" w:color="FFC0CB"/>
            <w:left w:val="single" w:sz="6" w:space="1" w:color="FFC0CB"/>
            <w:bottom w:val="single" w:sz="6" w:space="1" w:color="FFC0CB"/>
            <w:right w:val="single" w:sz="6" w:space="1" w:color="FFC0CB"/>
          </w:divBdr>
        </w:div>
        <w:div w:id="236786473">
          <w:marLeft w:val="0"/>
          <w:marRight w:val="0"/>
          <w:marTop w:val="0"/>
          <w:marBottom w:val="120"/>
          <w:divBdr>
            <w:top w:val="single" w:sz="6" w:space="0" w:color="D5DDC6"/>
            <w:left w:val="single" w:sz="6" w:space="0" w:color="D5DDC6"/>
            <w:bottom w:val="single" w:sz="6" w:space="0" w:color="D5DDC6"/>
            <w:right w:val="single" w:sz="6" w:space="0" w:color="D5DDC6"/>
          </w:divBdr>
        </w:div>
        <w:div w:id="226961433">
          <w:marLeft w:val="0"/>
          <w:marRight w:val="0"/>
          <w:marTop w:val="0"/>
          <w:marBottom w:val="120"/>
          <w:divBdr>
            <w:top w:val="single" w:sz="6" w:space="0" w:color="D5DDC6"/>
            <w:left w:val="single" w:sz="6" w:space="0" w:color="D5DDC6"/>
            <w:bottom w:val="single" w:sz="6" w:space="0" w:color="D5DDC6"/>
            <w:right w:val="single" w:sz="6" w:space="0" w:color="D5DDC6"/>
          </w:divBdr>
        </w:div>
        <w:div w:id="1247305807">
          <w:marLeft w:val="0"/>
          <w:marRight w:val="0"/>
          <w:marTop w:val="120"/>
          <w:marBottom w:val="0"/>
          <w:divBdr>
            <w:top w:val="single" w:sz="6" w:space="0" w:color="D5DDC6"/>
            <w:left w:val="single" w:sz="6" w:space="4" w:color="D5DDC6"/>
            <w:bottom w:val="single" w:sz="6" w:space="0" w:color="D5DDC6"/>
            <w:right w:val="single" w:sz="6" w:space="0" w:color="D5DDC6"/>
          </w:divBdr>
        </w:div>
        <w:div w:id="732239358">
          <w:marLeft w:val="0"/>
          <w:marRight w:val="0"/>
          <w:marTop w:val="0"/>
          <w:marBottom w:val="120"/>
          <w:divBdr>
            <w:top w:val="single" w:sz="6" w:space="0" w:color="D5DDC6"/>
            <w:left w:val="single" w:sz="6" w:space="0" w:color="D5DDC6"/>
            <w:bottom w:val="single" w:sz="6" w:space="0" w:color="D5DDC6"/>
            <w:right w:val="single" w:sz="6" w:space="0" w:color="D5DDC6"/>
          </w:divBdr>
        </w:div>
        <w:div w:id="928393474">
          <w:marLeft w:val="0"/>
          <w:marRight w:val="0"/>
          <w:marTop w:val="120"/>
          <w:marBottom w:val="0"/>
          <w:divBdr>
            <w:top w:val="single" w:sz="6" w:space="0" w:color="D5DDC6"/>
            <w:left w:val="single" w:sz="6" w:space="4" w:color="D5DDC6"/>
            <w:bottom w:val="single" w:sz="6" w:space="0" w:color="D5DDC6"/>
            <w:right w:val="single" w:sz="6" w:space="0" w:color="D5DDC6"/>
          </w:divBdr>
        </w:div>
        <w:div w:id="1082727461">
          <w:marLeft w:val="0"/>
          <w:marRight w:val="0"/>
          <w:marTop w:val="0"/>
          <w:marBottom w:val="120"/>
          <w:divBdr>
            <w:top w:val="single" w:sz="6" w:space="0" w:color="D5DDC6"/>
            <w:left w:val="single" w:sz="6" w:space="0" w:color="D5DDC6"/>
            <w:bottom w:val="single" w:sz="6" w:space="0" w:color="D5DDC6"/>
            <w:right w:val="single" w:sz="6" w:space="0" w:color="D5DDC6"/>
          </w:divBdr>
        </w:div>
        <w:div w:id="949436636">
          <w:marLeft w:val="0"/>
          <w:marRight w:val="0"/>
          <w:marTop w:val="120"/>
          <w:marBottom w:val="0"/>
          <w:divBdr>
            <w:top w:val="single" w:sz="6" w:space="0" w:color="D5DDC6"/>
            <w:left w:val="single" w:sz="6" w:space="4" w:color="D5DDC6"/>
            <w:bottom w:val="single" w:sz="6" w:space="0" w:color="D5DDC6"/>
            <w:right w:val="single" w:sz="6" w:space="0" w:color="D5DDC6"/>
          </w:divBdr>
        </w:div>
        <w:div w:id="1504007208">
          <w:marLeft w:val="0"/>
          <w:marRight w:val="0"/>
          <w:marTop w:val="0"/>
          <w:marBottom w:val="120"/>
          <w:divBdr>
            <w:top w:val="single" w:sz="6" w:space="0" w:color="D5DDC6"/>
            <w:left w:val="single" w:sz="6" w:space="0" w:color="D5DDC6"/>
            <w:bottom w:val="single" w:sz="6" w:space="0" w:color="D5DDC6"/>
            <w:right w:val="single" w:sz="6" w:space="0" w:color="D5DDC6"/>
          </w:divBdr>
        </w:div>
        <w:div w:id="886332903">
          <w:marLeft w:val="0"/>
          <w:marRight w:val="0"/>
          <w:marTop w:val="120"/>
          <w:marBottom w:val="0"/>
          <w:divBdr>
            <w:top w:val="single" w:sz="6" w:space="0" w:color="D5DDC6"/>
            <w:left w:val="single" w:sz="6" w:space="4" w:color="D5DDC6"/>
            <w:bottom w:val="single" w:sz="6" w:space="0" w:color="D5DDC6"/>
            <w:right w:val="single" w:sz="6" w:space="0" w:color="D5DDC6"/>
          </w:divBdr>
        </w:div>
        <w:div w:id="888616343">
          <w:marLeft w:val="0"/>
          <w:marRight w:val="0"/>
          <w:marTop w:val="0"/>
          <w:marBottom w:val="120"/>
          <w:divBdr>
            <w:top w:val="single" w:sz="6" w:space="0" w:color="D5DDC6"/>
            <w:left w:val="single" w:sz="6" w:space="0" w:color="D5DDC6"/>
            <w:bottom w:val="single" w:sz="6" w:space="0" w:color="D5DDC6"/>
            <w:right w:val="single" w:sz="6" w:space="0" w:color="D5DDC6"/>
          </w:divBdr>
        </w:div>
        <w:div w:id="114953463">
          <w:marLeft w:val="0"/>
          <w:marRight w:val="0"/>
          <w:marTop w:val="120"/>
          <w:marBottom w:val="0"/>
          <w:divBdr>
            <w:top w:val="single" w:sz="6" w:space="0" w:color="D5DDC6"/>
            <w:left w:val="single" w:sz="6" w:space="4" w:color="D5DDC6"/>
            <w:bottom w:val="single" w:sz="6" w:space="0" w:color="D5DDC6"/>
            <w:right w:val="single" w:sz="6" w:space="0" w:color="D5DDC6"/>
          </w:divBdr>
        </w:div>
        <w:div w:id="1190872066">
          <w:marLeft w:val="0"/>
          <w:marRight w:val="0"/>
          <w:marTop w:val="0"/>
          <w:marBottom w:val="120"/>
          <w:divBdr>
            <w:top w:val="single" w:sz="6" w:space="0" w:color="D5DDC6"/>
            <w:left w:val="single" w:sz="6" w:space="0" w:color="D5DDC6"/>
            <w:bottom w:val="single" w:sz="6" w:space="0" w:color="D5DDC6"/>
            <w:right w:val="single" w:sz="6" w:space="0" w:color="D5DDC6"/>
          </w:divBdr>
        </w:div>
        <w:div w:id="481777258">
          <w:marLeft w:val="0"/>
          <w:marRight w:val="0"/>
          <w:marTop w:val="120"/>
          <w:marBottom w:val="0"/>
          <w:divBdr>
            <w:top w:val="single" w:sz="6" w:space="0" w:color="D5DDC6"/>
            <w:left w:val="single" w:sz="6" w:space="4" w:color="D5DDC6"/>
            <w:bottom w:val="single" w:sz="6" w:space="0" w:color="D5DDC6"/>
            <w:right w:val="single" w:sz="6" w:space="0" w:color="D5DDC6"/>
          </w:divBdr>
        </w:div>
        <w:div w:id="755243800">
          <w:marLeft w:val="0"/>
          <w:marRight w:val="0"/>
          <w:marTop w:val="0"/>
          <w:marBottom w:val="120"/>
          <w:divBdr>
            <w:top w:val="single" w:sz="6" w:space="0" w:color="D5DDC6"/>
            <w:left w:val="single" w:sz="6" w:space="0" w:color="D5DDC6"/>
            <w:bottom w:val="single" w:sz="6" w:space="0" w:color="D5DDC6"/>
            <w:right w:val="single" w:sz="6" w:space="0" w:color="D5DDC6"/>
          </w:divBdr>
        </w:div>
        <w:div w:id="1979525737">
          <w:marLeft w:val="0"/>
          <w:marRight w:val="0"/>
          <w:marTop w:val="120"/>
          <w:marBottom w:val="0"/>
          <w:divBdr>
            <w:top w:val="single" w:sz="6" w:space="0" w:color="D5DDC6"/>
            <w:left w:val="single" w:sz="6" w:space="4" w:color="D5DDC6"/>
            <w:bottom w:val="single" w:sz="6" w:space="0" w:color="D5DDC6"/>
            <w:right w:val="single" w:sz="6" w:space="0" w:color="D5DDC6"/>
          </w:divBdr>
        </w:div>
        <w:div w:id="1017275808">
          <w:marLeft w:val="0"/>
          <w:marRight w:val="0"/>
          <w:marTop w:val="0"/>
          <w:marBottom w:val="120"/>
          <w:divBdr>
            <w:top w:val="single" w:sz="6" w:space="0" w:color="D5DDC6"/>
            <w:left w:val="single" w:sz="6" w:space="0" w:color="D5DDC6"/>
            <w:bottom w:val="single" w:sz="6" w:space="0" w:color="D5DDC6"/>
            <w:right w:val="single" w:sz="6" w:space="0" w:color="D5DDC6"/>
          </w:divBdr>
        </w:div>
        <w:div w:id="1214926431">
          <w:marLeft w:val="0"/>
          <w:marRight w:val="0"/>
          <w:marTop w:val="120"/>
          <w:marBottom w:val="0"/>
          <w:divBdr>
            <w:top w:val="single" w:sz="6" w:space="0" w:color="D5DDC6"/>
            <w:left w:val="single" w:sz="6" w:space="4" w:color="D5DDC6"/>
            <w:bottom w:val="single" w:sz="6" w:space="0" w:color="D5DDC6"/>
            <w:right w:val="single" w:sz="6" w:space="0" w:color="D5DDC6"/>
          </w:divBdr>
        </w:div>
        <w:div w:id="62372924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javatpoint.com/final-keyword" TargetMode="External"/><Relationship Id="rId18" Type="http://schemas.openxmlformats.org/officeDocument/2006/relationships/hyperlink" Target="https://www.javatpoint.com/static-keyword-in-java" TargetMode="External"/><Relationship Id="rId26" Type="http://schemas.openxmlformats.org/officeDocument/2006/relationships/image" Target="media/image5.jpeg"/><Relationship Id="rId3" Type="http://schemas.microsoft.com/office/2007/relationships/stylesWithEffects" Target="stylesWithEffects.xml"/><Relationship Id="rId21" Type="http://schemas.openxmlformats.org/officeDocument/2006/relationships/hyperlink" Target="https://www.javatpoint.com/static-keyword-in-java" TargetMode="External"/><Relationship Id="rId7" Type="http://schemas.openxmlformats.org/officeDocument/2006/relationships/image" Target="media/image2.jpeg"/><Relationship Id="rId12" Type="http://schemas.openxmlformats.org/officeDocument/2006/relationships/hyperlink" Target="https://www.javatpoint.com/final-keyword" TargetMode="External"/><Relationship Id="rId17" Type="http://schemas.openxmlformats.org/officeDocument/2006/relationships/image" Target="media/image4.jpeg"/><Relationship Id="rId25" Type="http://schemas.openxmlformats.org/officeDocument/2006/relationships/hyperlink" Target="https://www.javatpoint.com/static-keyword-in-java" TargetMode="External"/><Relationship Id="rId2" Type="http://schemas.openxmlformats.org/officeDocument/2006/relationships/styles" Target="styles.xml"/><Relationship Id="rId16" Type="http://schemas.openxmlformats.org/officeDocument/2006/relationships/hyperlink" Target="https://www.javatpoint.com/final-keyword" TargetMode="External"/><Relationship Id="rId20" Type="http://schemas.openxmlformats.org/officeDocument/2006/relationships/hyperlink" Target="https://www.javatpoint.com/static-keyword-in-java"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javatpoint.com/final-keyword" TargetMode="External"/><Relationship Id="rId24" Type="http://schemas.openxmlformats.org/officeDocument/2006/relationships/hyperlink" Target="https://www.javatpoint.com/static-keyword-in-java" TargetMode="External"/><Relationship Id="rId5" Type="http://schemas.openxmlformats.org/officeDocument/2006/relationships/webSettings" Target="webSettings.xml"/><Relationship Id="rId15" Type="http://schemas.openxmlformats.org/officeDocument/2006/relationships/hyperlink" Target="https://www.javatpoint.com/final-keyword" TargetMode="External"/><Relationship Id="rId23" Type="http://schemas.openxmlformats.org/officeDocument/2006/relationships/hyperlink" Target="https://www.javatpoint.com/static-keyword-in-java" TargetMode="External"/><Relationship Id="rId28" Type="http://schemas.openxmlformats.org/officeDocument/2006/relationships/theme" Target="theme/theme1.xml"/><Relationship Id="rId10" Type="http://schemas.openxmlformats.org/officeDocument/2006/relationships/hyperlink" Target="https://www.javatpoint.com/final-keyword" TargetMode="External"/><Relationship Id="rId19" Type="http://schemas.openxmlformats.org/officeDocument/2006/relationships/hyperlink" Target="https://www.javatpoint.com/static-keyword-in-java" TargetMode="External"/><Relationship Id="rId4" Type="http://schemas.openxmlformats.org/officeDocument/2006/relationships/settings" Target="settings.xml"/><Relationship Id="rId9" Type="http://schemas.openxmlformats.org/officeDocument/2006/relationships/hyperlink" Target="https://www.javatpoint.com/final-keyword" TargetMode="External"/><Relationship Id="rId14" Type="http://schemas.openxmlformats.org/officeDocument/2006/relationships/hyperlink" Target="https://www.javatpoint.com/final-keyword" TargetMode="External"/><Relationship Id="rId22" Type="http://schemas.openxmlformats.org/officeDocument/2006/relationships/hyperlink" Target="https://www.javatpoint.com/static-keyword-in-jav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26</Pages>
  <Words>3502</Words>
  <Characters>19963</Characters>
  <Application>Microsoft Office Word</Application>
  <DocSecurity>0</DocSecurity>
  <Lines>166</Lines>
  <Paragraphs>46</Paragraphs>
  <ScaleCrop>false</ScaleCrop>
  <Company/>
  <LinksUpToDate>false</LinksUpToDate>
  <CharactersWithSpaces>23419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techer</dc:creator>
  <cp:lastModifiedBy>Hamid</cp:lastModifiedBy>
  <cp:revision>85</cp:revision>
  <dcterms:created xsi:type="dcterms:W3CDTF">2017-04-20T06:01:00Z</dcterms:created>
  <dcterms:modified xsi:type="dcterms:W3CDTF">2019-02-15T06:38:00Z</dcterms:modified>
</cp:coreProperties>
</file>